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FC9A7" w14:textId="4C56E4CD" w:rsidR="00E968DD" w:rsidRDefault="00E968DD">
      <w:pPr>
        <w:pBdr>
          <w:top w:val="nil"/>
          <w:left w:val="nil"/>
          <w:bottom w:val="nil"/>
          <w:right w:val="nil"/>
          <w:between w:val="nil"/>
          <w:bar w:val="nil"/>
        </w:pBdr>
        <w:rPr>
          <w:rFonts w:ascii="Calibri" w:hAnsi="Calibri" w:cs="Calibri"/>
          <w:noProof/>
          <w:color w:val="000000" w:themeColor="text1"/>
        </w:rPr>
      </w:pPr>
    </w:p>
    <w:p w14:paraId="3C9461D1" w14:textId="3567CED2" w:rsidR="00E968DD" w:rsidRDefault="00E968DD">
      <w:pPr>
        <w:pBdr>
          <w:top w:val="nil"/>
          <w:left w:val="nil"/>
          <w:bottom w:val="nil"/>
          <w:right w:val="nil"/>
          <w:between w:val="nil"/>
          <w:bar w:val="nil"/>
        </w:pBdr>
        <w:rPr>
          <w:rFonts w:ascii="Calibri" w:eastAsia="Arial Unicode MS" w:hAnsi="Calibri" w:cs="Calibri"/>
          <w:b/>
          <w:bCs/>
          <w:noProof/>
          <w:color w:val="000000" w:themeColor="text1"/>
          <w:bdr w:val="nil"/>
        </w:rPr>
      </w:pPr>
    </w:p>
    <w:p w14:paraId="6A761CBD" w14:textId="7DEFFC1B" w:rsidR="00E968DD" w:rsidRDefault="00E968DD">
      <w:pPr>
        <w:pBdr>
          <w:top w:val="nil"/>
          <w:left w:val="nil"/>
          <w:bottom w:val="nil"/>
          <w:right w:val="nil"/>
          <w:between w:val="nil"/>
          <w:bar w:val="nil"/>
        </w:pBdr>
        <w:rPr>
          <w:rFonts w:ascii="Calibri" w:eastAsia="Arial Unicode MS" w:hAnsi="Calibri" w:cs="Calibri"/>
          <w:b/>
          <w:bCs/>
          <w:noProof/>
          <w:color w:val="000000" w:themeColor="text1"/>
          <w:bdr w:val="nil"/>
        </w:rPr>
      </w:pPr>
    </w:p>
    <w:p w14:paraId="7AA78966" w14:textId="77777777" w:rsidR="00E968DD" w:rsidRDefault="00E968DD">
      <w:pPr>
        <w:pBdr>
          <w:top w:val="nil"/>
          <w:left w:val="nil"/>
          <w:bottom w:val="nil"/>
          <w:right w:val="nil"/>
          <w:between w:val="nil"/>
          <w:bar w:val="nil"/>
        </w:pBdr>
        <w:rPr>
          <w:rFonts w:ascii="Calibri" w:eastAsia="Arial Unicode MS" w:hAnsi="Calibri" w:cs="Calibri"/>
          <w:b/>
          <w:bCs/>
          <w:noProof/>
          <w:color w:val="000000" w:themeColor="text1"/>
          <w:bdr w:val="nil"/>
        </w:rPr>
      </w:pPr>
    </w:p>
    <w:p w14:paraId="5F7D23F8" w14:textId="77777777" w:rsidR="00E968DD" w:rsidRPr="00415550" w:rsidRDefault="00E968DD" w:rsidP="00E968DD">
      <w:pPr>
        <w:pStyle w:val="Heading1"/>
        <w:spacing w:line="360" w:lineRule="auto"/>
        <w:rPr>
          <w:rFonts w:ascii="Calibri" w:hAnsi="Calibri" w:cs="Calibri"/>
          <w:noProof/>
          <w:color w:val="000000" w:themeColor="text1"/>
          <w:sz w:val="24"/>
          <w:szCs w:val="24"/>
        </w:rPr>
      </w:pPr>
      <w:r w:rsidRPr="00415550">
        <w:rPr>
          <w:rFonts w:ascii="Calibri" w:hAnsi="Calibri" w:cs="Calibri"/>
          <w:noProof/>
          <w:color w:val="000000" w:themeColor="text1"/>
          <w:sz w:val="24"/>
          <w:szCs w:val="24"/>
        </w:rPr>
        <w:t>There’s more to “sparkle” than meets the eye:</w:t>
      </w:r>
    </w:p>
    <w:p w14:paraId="5ED9D874" w14:textId="77777777" w:rsidR="00E968DD" w:rsidRPr="00415550" w:rsidRDefault="00E968DD" w:rsidP="00E968DD">
      <w:pPr>
        <w:pStyle w:val="Heading1"/>
        <w:spacing w:line="360" w:lineRule="auto"/>
        <w:rPr>
          <w:rFonts w:ascii="Calibri" w:hAnsi="Calibri" w:cs="Calibri"/>
          <w:noProof/>
          <w:color w:val="000000" w:themeColor="text1"/>
          <w:sz w:val="24"/>
          <w:szCs w:val="24"/>
        </w:rPr>
      </w:pPr>
      <w:r>
        <w:rPr>
          <w:rFonts w:ascii="Calibri" w:hAnsi="Calibri" w:cs="Calibri"/>
          <w:noProof/>
          <w:color w:val="000000" w:themeColor="text1"/>
          <w:sz w:val="24"/>
          <w:szCs w:val="24"/>
        </w:rPr>
        <w:t xml:space="preserve">Shared knowledge of </w:t>
      </w:r>
      <w:r w:rsidRPr="00415550">
        <w:rPr>
          <w:rFonts w:ascii="Calibri" w:hAnsi="Calibri" w:cs="Calibri"/>
          <w:noProof/>
          <w:color w:val="000000" w:themeColor="text1"/>
          <w:sz w:val="24"/>
          <w:szCs w:val="24"/>
        </w:rPr>
        <w:t>vision and light</w:t>
      </w:r>
      <w:r>
        <w:rPr>
          <w:rFonts w:ascii="Calibri" w:hAnsi="Calibri" w:cs="Calibri"/>
          <w:noProof/>
          <w:color w:val="000000" w:themeColor="text1"/>
          <w:sz w:val="24"/>
          <w:szCs w:val="24"/>
        </w:rPr>
        <w:t xml:space="preserve"> verbs among c</w:t>
      </w:r>
      <w:r w:rsidRPr="00415550">
        <w:rPr>
          <w:rFonts w:ascii="Calibri" w:hAnsi="Calibri" w:cs="Calibri"/>
          <w:noProof/>
          <w:color w:val="000000" w:themeColor="text1"/>
          <w:sz w:val="24"/>
          <w:szCs w:val="24"/>
        </w:rPr>
        <w:t>ongenitally blind individuals.</w:t>
      </w:r>
    </w:p>
    <w:p w14:paraId="6651C18A" w14:textId="77777777" w:rsidR="00E968DD" w:rsidRDefault="00E968DD" w:rsidP="00E968DD">
      <w:pPr>
        <w:pStyle w:val="Body"/>
        <w:jc w:val="center"/>
        <w:rPr>
          <w:rFonts w:ascii="Calibri" w:hAnsi="Calibri" w:cs="Calibri"/>
          <w:color w:val="000000" w:themeColor="text1"/>
        </w:rPr>
      </w:pPr>
    </w:p>
    <w:p w14:paraId="697ABE72" w14:textId="77777777" w:rsidR="00E968DD" w:rsidRPr="00415550" w:rsidRDefault="00E968DD" w:rsidP="00E968DD">
      <w:pPr>
        <w:pStyle w:val="Body"/>
        <w:jc w:val="center"/>
        <w:rPr>
          <w:rFonts w:ascii="Calibri" w:hAnsi="Calibri" w:cs="Calibri"/>
          <w:color w:val="000000" w:themeColor="text1"/>
        </w:rPr>
      </w:pPr>
      <w:r w:rsidRPr="00415550">
        <w:rPr>
          <w:rFonts w:ascii="Calibri" w:hAnsi="Calibri" w:cs="Calibri"/>
          <w:color w:val="000000" w:themeColor="text1"/>
        </w:rPr>
        <w:t>Marina Bedny</w:t>
      </w:r>
      <w:r w:rsidRPr="00415550">
        <w:rPr>
          <w:rFonts w:ascii="Calibri" w:hAnsi="Calibri" w:cs="Calibri"/>
          <w:color w:val="000000" w:themeColor="text1"/>
          <w:vertAlign w:val="superscript"/>
        </w:rPr>
        <w:t>1,2</w:t>
      </w:r>
      <w:r w:rsidRPr="00415550">
        <w:rPr>
          <w:rFonts w:ascii="Calibri" w:hAnsi="Calibri" w:cs="Calibri"/>
          <w:color w:val="000000" w:themeColor="text1"/>
        </w:rPr>
        <w:t>, Jorie Koster-Hale</w:t>
      </w:r>
      <w:r w:rsidRPr="00415550">
        <w:rPr>
          <w:rFonts w:ascii="Calibri" w:hAnsi="Calibri" w:cs="Calibri"/>
          <w:color w:val="000000" w:themeColor="text1"/>
          <w:vertAlign w:val="superscript"/>
        </w:rPr>
        <w:t>1</w:t>
      </w:r>
      <w:r w:rsidRPr="00415550">
        <w:rPr>
          <w:rFonts w:ascii="Calibri" w:hAnsi="Calibri" w:cs="Calibri"/>
          <w:color w:val="000000" w:themeColor="text1"/>
        </w:rPr>
        <w:t>, Giulia Elli</w:t>
      </w:r>
      <w:r w:rsidRPr="00415550">
        <w:rPr>
          <w:rFonts w:ascii="Calibri" w:hAnsi="Calibri" w:cs="Calibri"/>
          <w:color w:val="000000" w:themeColor="text1"/>
          <w:vertAlign w:val="superscript"/>
        </w:rPr>
        <w:t>2</w:t>
      </w:r>
      <w:r w:rsidRPr="00415550">
        <w:rPr>
          <w:rFonts w:ascii="Calibri" w:hAnsi="Calibri" w:cs="Calibri"/>
          <w:color w:val="000000" w:themeColor="text1"/>
        </w:rPr>
        <w:t>, Lindsay Yazzolino</w:t>
      </w:r>
      <w:r w:rsidRPr="00415550">
        <w:rPr>
          <w:rFonts w:ascii="Calibri" w:hAnsi="Calibri" w:cs="Calibri"/>
          <w:color w:val="000000" w:themeColor="text1"/>
          <w:vertAlign w:val="superscript"/>
        </w:rPr>
        <w:t>1,2</w:t>
      </w:r>
      <w:r w:rsidRPr="00415550">
        <w:rPr>
          <w:rFonts w:ascii="Calibri" w:hAnsi="Calibri" w:cs="Calibri"/>
          <w:color w:val="000000" w:themeColor="text1"/>
        </w:rPr>
        <w:t>, Rebecca Saxe</w:t>
      </w:r>
      <w:r w:rsidRPr="00415550">
        <w:rPr>
          <w:rFonts w:ascii="Calibri" w:hAnsi="Calibri" w:cs="Calibri"/>
          <w:color w:val="000000" w:themeColor="text1"/>
          <w:vertAlign w:val="superscript"/>
        </w:rPr>
        <w:t>1</w:t>
      </w:r>
    </w:p>
    <w:p w14:paraId="24E90A29" w14:textId="77777777" w:rsidR="00E968DD" w:rsidRPr="00415550" w:rsidRDefault="00E968DD" w:rsidP="00E968DD">
      <w:pPr>
        <w:pStyle w:val="Body"/>
        <w:jc w:val="center"/>
        <w:rPr>
          <w:rFonts w:ascii="Calibri" w:hAnsi="Calibri" w:cs="Calibri"/>
          <w:color w:val="000000" w:themeColor="text1"/>
        </w:rPr>
      </w:pPr>
      <w:r w:rsidRPr="00415550">
        <w:rPr>
          <w:rFonts w:ascii="Calibri" w:hAnsi="Calibri" w:cs="Calibri"/>
          <w:color w:val="000000" w:themeColor="text1"/>
        </w:rPr>
        <w:t>Massachusetts Institute of Technology</w:t>
      </w:r>
    </w:p>
    <w:p w14:paraId="1B378C35" w14:textId="77777777" w:rsidR="00E968DD" w:rsidRDefault="00E968DD" w:rsidP="00E968DD">
      <w:pPr>
        <w:pStyle w:val="Body"/>
        <w:jc w:val="center"/>
        <w:rPr>
          <w:rFonts w:ascii="Calibri" w:hAnsi="Calibri" w:cs="Calibri"/>
          <w:color w:val="000000" w:themeColor="text1"/>
        </w:rPr>
      </w:pPr>
      <w:r w:rsidRPr="00415550">
        <w:rPr>
          <w:rFonts w:ascii="Calibri" w:hAnsi="Calibri" w:cs="Calibri"/>
          <w:color w:val="000000" w:themeColor="text1"/>
        </w:rPr>
        <w:t>Johns Hopkins University</w:t>
      </w:r>
    </w:p>
    <w:p w14:paraId="3D0A8168" w14:textId="77777777" w:rsidR="00E968DD" w:rsidRDefault="00E968DD" w:rsidP="00E968DD">
      <w:pPr>
        <w:pStyle w:val="Body"/>
        <w:jc w:val="center"/>
        <w:rPr>
          <w:rFonts w:ascii="Calibri" w:hAnsi="Calibri" w:cs="Calibri"/>
          <w:color w:val="000000" w:themeColor="text1"/>
        </w:rPr>
      </w:pPr>
    </w:p>
    <w:p w14:paraId="57133671" w14:textId="77777777" w:rsidR="00E968DD" w:rsidRDefault="00E968DD" w:rsidP="00E968DD">
      <w:pPr>
        <w:pStyle w:val="Body"/>
        <w:jc w:val="center"/>
        <w:rPr>
          <w:rFonts w:ascii="Calibri" w:hAnsi="Calibri" w:cs="Calibri"/>
          <w:color w:val="000000" w:themeColor="text1"/>
        </w:rPr>
      </w:pPr>
      <w:r>
        <w:rPr>
          <w:rFonts w:ascii="Calibri" w:hAnsi="Calibri" w:cs="Calibri"/>
          <w:color w:val="000000" w:themeColor="text1"/>
        </w:rPr>
        <w:t xml:space="preserve">Corresponding Author: </w:t>
      </w:r>
      <w:r w:rsidRPr="00415550">
        <w:rPr>
          <w:rFonts w:ascii="Calibri" w:hAnsi="Calibri" w:cs="Calibri"/>
          <w:color w:val="000000" w:themeColor="text1"/>
        </w:rPr>
        <w:t>Marina Bedny</w:t>
      </w:r>
    </w:p>
    <w:p w14:paraId="171C67B8" w14:textId="77777777" w:rsidR="00E968DD" w:rsidRDefault="00E968DD" w:rsidP="00E968DD">
      <w:pPr>
        <w:pStyle w:val="Body"/>
        <w:jc w:val="center"/>
        <w:rPr>
          <w:rFonts w:ascii="Calibri" w:hAnsi="Calibri" w:cs="Calibri"/>
          <w:color w:val="000000" w:themeColor="text1"/>
        </w:rPr>
      </w:pPr>
      <w:r>
        <w:rPr>
          <w:rFonts w:ascii="Calibri" w:hAnsi="Calibri" w:cs="Calibri"/>
          <w:color w:val="000000" w:themeColor="text1"/>
        </w:rPr>
        <w:t>Department of Psychological and Brain Sciences</w:t>
      </w:r>
    </w:p>
    <w:p w14:paraId="37C3A914" w14:textId="77777777" w:rsidR="00E968DD" w:rsidRDefault="00E968DD" w:rsidP="00E968DD">
      <w:pPr>
        <w:pStyle w:val="Body"/>
        <w:jc w:val="center"/>
        <w:rPr>
          <w:rFonts w:ascii="Calibri" w:hAnsi="Calibri" w:cs="Calibri"/>
          <w:color w:val="000000" w:themeColor="text1"/>
        </w:rPr>
      </w:pPr>
      <w:r>
        <w:rPr>
          <w:rFonts w:ascii="Calibri" w:hAnsi="Calibri" w:cs="Calibri"/>
          <w:color w:val="000000" w:themeColor="text1"/>
        </w:rPr>
        <w:t>Johns Hopkins University</w:t>
      </w:r>
    </w:p>
    <w:p w14:paraId="683A36AF" w14:textId="77777777" w:rsidR="00E968DD" w:rsidRDefault="00E968DD" w:rsidP="00E968DD">
      <w:pPr>
        <w:pStyle w:val="Body"/>
        <w:jc w:val="center"/>
        <w:rPr>
          <w:rFonts w:ascii="Calibri" w:hAnsi="Calibri" w:cs="Calibri"/>
          <w:color w:val="000000" w:themeColor="text1"/>
        </w:rPr>
      </w:pPr>
      <w:r>
        <w:rPr>
          <w:rFonts w:ascii="Calibri" w:hAnsi="Calibri" w:cs="Calibri"/>
          <w:color w:val="000000" w:themeColor="text1"/>
        </w:rPr>
        <w:t>3400 N. Charles Street</w:t>
      </w:r>
    </w:p>
    <w:p w14:paraId="1C50D049" w14:textId="77777777" w:rsidR="00E968DD" w:rsidRPr="00415550" w:rsidRDefault="00E968DD" w:rsidP="00E968DD">
      <w:pPr>
        <w:pStyle w:val="Body"/>
        <w:jc w:val="center"/>
        <w:rPr>
          <w:rFonts w:ascii="Calibri" w:hAnsi="Calibri" w:cs="Calibri"/>
          <w:color w:val="000000" w:themeColor="text1"/>
        </w:rPr>
      </w:pPr>
      <w:r>
        <w:rPr>
          <w:rFonts w:ascii="Calibri" w:hAnsi="Calibri" w:cs="Calibri"/>
          <w:color w:val="000000" w:themeColor="text1"/>
        </w:rPr>
        <w:t>Baltimore, MD 21218</w:t>
      </w:r>
    </w:p>
    <w:p w14:paraId="63534BE5" w14:textId="77777777" w:rsidR="00E968DD" w:rsidRDefault="00E968DD" w:rsidP="00E968DD"/>
    <w:p w14:paraId="28D56B35" w14:textId="77777777" w:rsidR="007977F6" w:rsidRDefault="007977F6">
      <w:pPr>
        <w:pBdr>
          <w:top w:val="nil"/>
          <w:left w:val="nil"/>
          <w:bottom w:val="nil"/>
          <w:right w:val="nil"/>
          <w:between w:val="nil"/>
          <w:bar w:val="nil"/>
        </w:pBdr>
        <w:rPr>
          <w:rFonts w:ascii="Calibri" w:eastAsia="Arial Unicode MS" w:hAnsi="Calibri" w:cs="Calibri"/>
          <w:b/>
          <w:bCs/>
          <w:noProof/>
          <w:color w:val="000000" w:themeColor="text1"/>
          <w:bdr w:val="nil"/>
        </w:rPr>
      </w:pPr>
      <w:r>
        <w:rPr>
          <w:rFonts w:ascii="Calibri" w:hAnsi="Calibri" w:cs="Calibri"/>
          <w:noProof/>
          <w:color w:val="000000" w:themeColor="text1"/>
        </w:rPr>
        <w:br w:type="page"/>
      </w:r>
    </w:p>
    <w:p w14:paraId="6AD4A84F" w14:textId="7DBBCDDC" w:rsidR="00966A57" w:rsidRPr="00415550" w:rsidRDefault="001F7539" w:rsidP="00624BEB">
      <w:pPr>
        <w:pStyle w:val="Heading1"/>
        <w:spacing w:line="360" w:lineRule="auto"/>
        <w:jc w:val="both"/>
        <w:rPr>
          <w:rFonts w:ascii="Calibri" w:hAnsi="Calibri" w:cs="Calibri"/>
          <w:noProof/>
          <w:color w:val="000000" w:themeColor="text1"/>
          <w:sz w:val="24"/>
          <w:szCs w:val="24"/>
        </w:rPr>
      </w:pPr>
      <w:r w:rsidRPr="00415550">
        <w:rPr>
          <w:rFonts w:ascii="Calibri" w:hAnsi="Calibri" w:cs="Calibri"/>
          <w:noProof/>
          <w:color w:val="000000" w:themeColor="text1"/>
          <w:sz w:val="24"/>
          <w:szCs w:val="24"/>
        </w:rPr>
        <w:lastRenderedPageBreak/>
        <w:t xml:space="preserve">Abstract </w:t>
      </w:r>
    </w:p>
    <w:p w14:paraId="59F96CAF" w14:textId="7ADF594F" w:rsidR="00966A57" w:rsidRPr="00415550" w:rsidRDefault="001F7539" w:rsidP="003B1F25">
      <w:pPr>
        <w:pStyle w:val="Body"/>
        <w:spacing w:line="360" w:lineRule="auto"/>
        <w:ind w:firstLine="720"/>
        <w:rPr>
          <w:rFonts w:ascii="Calibri" w:hAnsi="Calibri" w:cs="Calibri"/>
          <w:noProof/>
          <w:color w:val="000000" w:themeColor="text1"/>
        </w:rPr>
      </w:pPr>
      <w:r w:rsidRPr="00415550">
        <w:rPr>
          <w:rFonts w:ascii="Calibri" w:hAnsi="Calibri" w:cs="Calibri"/>
          <w:noProof/>
          <w:color w:val="000000" w:themeColor="text1"/>
        </w:rPr>
        <w:t xml:space="preserve">We examined the </w:t>
      </w:r>
      <w:r w:rsidR="002C1DFD" w:rsidRPr="00415550">
        <w:rPr>
          <w:rFonts w:ascii="Calibri" w:hAnsi="Calibri" w:cs="Calibri"/>
          <w:noProof/>
          <w:color w:val="000000" w:themeColor="text1"/>
        </w:rPr>
        <w:t>contribution</w:t>
      </w:r>
      <w:r w:rsidR="0026635E" w:rsidRPr="00415550">
        <w:rPr>
          <w:rFonts w:ascii="Calibri" w:hAnsi="Calibri" w:cs="Calibri"/>
          <w:noProof/>
          <w:color w:val="000000" w:themeColor="text1"/>
        </w:rPr>
        <w:t xml:space="preserve"> of</w:t>
      </w:r>
      <w:r w:rsidRPr="00415550">
        <w:rPr>
          <w:rFonts w:ascii="Calibri" w:hAnsi="Calibri" w:cs="Calibri"/>
          <w:noProof/>
          <w:color w:val="000000" w:themeColor="text1"/>
        </w:rPr>
        <w:t xml:space="preserve"> first-person sensory experience </w:t>
      </w:r>
      <w:r w:rsidR="002C1DFD" w:rsidRPr="00415550">
        <w:rPr>
          <w:rFonts w:ascii="Calibri" w:hAnsi="Calibri" w:cs="Calibri"/>
          <w:noProof/>
          <w:color w:val="000000" w:themeColor="text1"/>
        </w:rPr>
        <w:t>to</w:t>
      </w:r>
      <w:r w:rsidRPr="00415550">
        <w:rPr>
          <w:rFonts w:ascii="Calibri" w:hAnsi="Calibri" w:cs="Calibri"/>
          <w:noProof/>
          <w:color w:val="000000" w:themeColor="text1"/>
        </w:rPr>
        <w:t xml:space="preserve"> </w:t>
      </w:r>
      <w:r w:rsidR="002C1DFD" w:rsidRPr="00415550">
        <w:rPr>
          <w:rFonts w:ascii="Calibri" w:hAnsi="Calibri" w:cs="Calibri"/>
          <w:noProof/>
          <w:color w:val="000000" w:themeColor="text1"/>
        </w:rPr>
        <w:t>concepts</w:t>
      </w:r>
      <w:r w:rsidRPr="00415550">
        <w:rPr>
          <w:rFonts w:ascii="Calibri" w:hAnsi="Calibri" w:cs="Calibri"/>
          <w:noProof/>
          <w:color w:val="000000" w:themeColor="text1"/>
        </w:rPr>
        <w:t xml:space="preserve"> by </w:t>
      </w:r>
      <w:r w:rsidR="00EE0BA6">
        <w:rPr>
          <w:rFonts w:ascii="Calibri" w:hAnsi="Calibri" w:cs="Calibri"/>
          <w:noProof/>
          <w:color w:val="000000" w:themeColor="text1"/>
        </w:rPr>
        <w:t>comparing</w:t>
      </w:r>
      <w:r w:rsidRPr="00415550">
        <w:rPr>
          <w:rFonts w:ascii="Calibri" w:hAnsi="Calibri" w:cs="Calibri"/>
          <w:noProof/>
          <w:color w:val="000000" w:themeColor="text1"/>
        </w:rPr>
        <w:t xml:space="preserve"> the meanings of </w:t>
      </w:r>
      <w:r w:rsidR="00142733">
        <w:rPr>
          <w:rFonts w:ascii="Calibri" w:hAnsi="Calibri" w:cs="Calibri"/>
          <w:noProof/>
          <w:color w:val="000000" w:themeColor="text1"/>
        </w:rPr>
        <w:t xml:space="preserve">perception </w:t>
      </w:r>
      <w:r w:rsidR="00606AAD">
        <w:rPr>
          <w:rFonts w:ascii="Calibri" w:hAnsi="Calibri" w:cs="Calibri"/>
          <w:noProof/>
          <w:color w:val="000000" w:themeColor="text1"/>
        </w:rPr>
        <w:t xml:space="preserve">(visual/tactile) </w:t>
      </w:r>
      <w:r w:rsidR="00792BFA">
        <w:rPr>
          <w:rFonts w:ascii="Calibri" w:hAnsi="Calibri" w:cs="Calibri"/>
          <w:noProof/>
          <w:color w:val="000000" w:themeColor="text1"/>
        </w:rPr>
        <w:t xml:space="preserve">and emission </w:t>
      </w:r>
      <w:r w:rsidR="003B395F">
        <w:rPr>
          <w:rFonts w:ascii="Calibri" w:hAnsi="Calibri" w:cs="Calibri"/>
          <w:noProof/>
          <w:color w:val="000000" w:themeColor="text1"/>
        </w:rPr>
        <w:t xml:space="preserve">(light/sound) </w:t>
      </w:r>
      <w:r w:rsidR="00792BFA">
        <w:rPr>
          <w:rFonts w:ascii="Calibri" w:hAnsi="Calibri" w:cs="Calibri"/>
          <w:noProof/>
          <w:color w:val="000000" w:themeColor="text1"/>
        </w:rPr>
        <w:t>verbs</w:t>
      </w:r>
      <w:r w:rsidR="003954CD">
        <w:rPr>
          <w:rFonts w:ascii="Calibri" w:hAnsi="Calibri" w:cs="Calibri"/>
          <w:noProof/>
          <w:color w:val="000000" w:themeColor="text1"/>
        </w:rPr>
        <w:t xml:space="preserve"> among c</w:t>
      </w:r>
      <w:r w:rsidRPr="00415550">
        <w:rPr>
          <w:rFonts w:ascii="Calibri" w:hAnsi="Calibri" w:cs="Calibri"/>
          <w:noProof/>
          <w:color w:val="000000" w:themeColor="text1"/>
        </w:rPr>
        <w:t xml:space="preserve">ongenitally blind </w:t>
      </w:r>
      <w:r w:rsidR="00D00A9A" w:rsidRPr="00415550">
        <w:rPr>
          <w:rFonts w:ascii="Calibri" w:hAnsi="Calibri" w:cs="Calibri"/>
          <w:noProof/>
          <w:color w:val="000000" w:themeColor="text1"/>
        </w:rPr>
        <w:t>(</w:t>
      </w:r>
      <w:r w:rsidR="00C57379" w:rsidRPr="006D5EB6">
        <w:rPr>
          <w:rFonts w:ascii="Calibri" w:hAnsi="Calibri" w:cs="Calibri"/>
          <w:i/>
          <w:noProof/>
          <w:color w:val="000000" w:themeColor="text1"/>
        </w:rPr>
        <w:t>N</w:t>
      </w:r>
      <w:r w:rsidR="00C57379">
        <w:rPr>
          <w:rFonts w:ascii="Calibri" w:hAnsi="Calibri" w:cs="Calibri"/>
          <w:noProof/>
          <w:color w:val="000000" w:themeColor="text1"/>
        </w:rPr>
        <w:t xml:space="preserve"> = </w:t>
      </w:r>
      <w:r w:rsidR="00D00A9A" w:rsidRPr="00415550">
        <w:rPr>
          <w:rFonts w:ascii="Calibri" w:hAnsi="Calibri" w:cs="Calibri"/>
          <w:noProof/>
          <w:color w:val="000000" w:themeColor="text1"/>
        </w:rPr>
        <w:t xml:space="preserve">25) </w:t>
      </w:r>
      <w:r w:rsidRPr="00415550">
        <w:rPr>
          <w:rFonts w:ascii="Calibri" w:hAnsi="Calibri" w:cs="Calibri"/>
          <w:noProof/>
          <w:color w:val="000000" w:themeColor="text1"/>
        </w:rPr>
        <w:t xml:space="preserve">and sighted </w:t>
      </w:r>
      <w:r w:rsidR="00DA1502">
        <w:rPr>
          <w:rFonts w:ascii="Calibri" w:hAnsi="Calibri" w:cs="Calibri"/>
          <w:noProof/>
          <w:color w:val="000000" w:themeColor="text1"/>
        </w:rPr>
        <w:t>speakers</w:t>
      </w:r>
      <w:r w:rsidRPr="00415550">
        <w:rPr>
          <w:rFonts w:ascii="Calibri" w:hAnsi="Calibri" w:cs="Calibri"/>
          <w:noProof/>
          <w:color w:val="000000" w:themeColor="text1"/>
        </w:rPr>
        <w:t xml:space="preserve"> </w:t>
      </w:r>
      <w:r w:rsidR="00D00A9A" w:rsidRPr="00415550">
        <w:rPr>
          <w:rFonts w:ascii="Calibri" w:hAnsi="Calibri" w:cs="Calibri"/>
          <w:noProof/>
          <w:color w:val="000000" w:themeColor="text1"/>
        </w:rPr>
        <w:t>(</w:t>
      </w:r>
      <w:r w:rsidR="00C57379" w:rsidRPr="006D5EB6">
        <w:rPr>
          <w:rFonts w:ascii="Calibri" w:hAnsi="Calibri" w:cs="Calibri"/>
          <w:i/>
          <w:noProof/>
          <w:color w:val="000000" w:themeColor="text1"/>
        </w:rPr>
        <w:t>N</w:t>
      </w:r>
      <w:r w:rsidR="00C57379">
        <w:rPr>
          <w:rFonts w:ascii="Calibri" w:hAnsi="Calibri" w:cs="Calibri"/>
          <w:noProof/>
          <w:color w:val="000000" w:themeColor="text1"/>
        </w:rPr>
        <w:t xml:space="preserve"> = </w:t>
      </w:r>
      <w:r w:rsidR="00D00A9A" w:rsidRPr="00415550">
        <w:rPr>
          <w:rFonts w:ascii="Calibri" w:hAnsi="Calibri" w:cs="Calibri"/>
          <w:noProof/>
          <w:color w:val="000000" w:themeColor="text1"/>
        </w:rPr>
        <w:t>22)</w:t>
      </w:r>
      <w:r w:rsidR="00DA1502">
        <w:rPr>
          <w:rFonts w:ascii="Calibri" w:hAnsi="Calibri" w:cs="Calibri"/>
          <w:noProof/>
          <w:color w:val="000000" w:themeColor="text1"/>
        </w:rPr>
        <w:t xml:space="preserve">. Participants </w:t>
      </w:r>
      <w:r w:rsidRPr="00415550">
        <w:rPr>
          <w:rFonts w:ascii="Calibri" w:hAnsi="Calibri" w:cs="Calibri"/>
          <w:noProof/>
          <w:color w:val="000000" w:themeColor="text1"/>
        </w:rPr>
        <w:t xml:space="preserve">judged semantic similarity for pairs of verbs </w:t>
      </w:r>
      <w:r w:rsidR="005B4BBC" w:rsidRPr="00415550">
        <w:rPr>
          <w:rFonts w:ascii="Calibri" w:hAnsi="Calibri" w:cs="Calibri"/>
          <w:noProof/>
          <w:color w:val="000000" w:themeColor="text1"/>
        </w:rPr>
        <w:t>refe</w:t>
      </w:r>
      <w:r w:rsidR="0027066D">
        <w:rPr>
          <w:rFonts w:ascii="Calibri" w:hAnsi="Calibri" w:cs="Calibri"/>
          <w:noProof/>
          <w:color w:val="000000" w:themeColor="text1"/>
        </w:rPr>
        <w:t>r</w:t>
      </w:r>
      <w:r w:rsidR="005B4BBC" w:rsidRPr="00415550">
        <w:rPr>
          <w:rFonts w:ascii="Calibri" w:hAnsi="Calibri" w:cs="Calibri"/>
          <w:noProof/>
          <w:color w:val="000000" w:themeColor="text1"/>
        </w:rPr>
        <w:t>ring to events of</w:t>
      </w:r>
      <w:r w:rsidRPr="00415550">
        <w:rPr>
          <w:rFonts w:ascii="Calibri" w:hAnsi="Calibri" w:cs="Calibri"/>
          <w:noProof/>
          <w:color w:val="000000" w:themeColor="text1"/>
        </w:rPr>
        <w:t xml:space="preserve"> </w:t>
      </w:r>
      <w:r w:rsidR="00B13B77" w:rsidRPr="00415550">
        <w:rPr>
          <w:rFonts w:ascii="Calibri" w:hAnsi="Calibri" w:cs="Calibri"/>
          <w:noProof/>
          <w:color w:val="000000" w:themeColor="text1"/>
        </w:rPr>
        <w:t>visual</w:t>
      </w:r>
      <w:r w:rsidRPr="00415550">
        <w:rPr>
          <w:rFonts w:ascii="Calibri" w:hAnsi="Calibri" w:cs="Calibri"/>
          <w:noProof/>
          <w:color w:val="000000" w:themeColor="text1"/>
        </w:rPr>
        <w:t xml:space="preserve"> (</w:t>
      </w:r>
      <w:r w:rsidR="008F4473">
        <w:rPr>
          <w:rFonts w:ascii="Calibri" w:hAnsi="Calibri" w:cs="Calibri"/>
          <w:noProof/>
          <w:color w:val="000000" w:themeColor="text1"/>
        </w:rPr>
        <w:t xml:space="preserve">e.g. </w:t>
      </w:r>
      <w:r w:rsidRPr="004E7D05">
        <w:rPr>
          <w:rFonts w:ascii="Calibri" w:hAnsi="Calibri" w:cs="Calibri"/>
          <w:i/>
          <w:noProof/>
          <w:color w:val="000000" w:themeColor="text1"/>
        </w:rPr>
        <w:t>to peek</w:t>
      </w:r>
      <w:r w:rsidR="006E73EF" w:rsidRPr="00415550">
        <w:rPr>
          <w:rFonts w:ascii="Calibri" w:hAnsi="Calibri" w:cs="Calibri"/>
          <w:noProof/>
          <w:color w:val="000000" w:themeColor="text1"/>
        </w:rPr>
        <w:t>)</w:t>
      </w:r>
      <w:r w:rsidR="00A22C45">
        <w:rPr>
          <w:rFonts w:ascii="Calibri" w:hAnsi="Calibri" w:cs="Calibri"/>
          <w:noProof/>
          <w:color w:val="000000" w:themeColor="text1"/>
        </w:rPr>
        <w:t>,</w:t>
      </w:r>
      <w:r w:rsidR="003A49AC">
        <w:rPr>
          <w:rFonts w:ascii="Calibri" w:hAnsi="Calibri" w:cs="Calibri"/>
          <w:noProof/>
          <w:color w:val="000000" w:themeColor="text1"/>
        </w:rPr>
        <w:t xml:space="preserve"> </w:t>
      </w:r>
      <w:r w:rsidR="00A22C45">
        <w:rPr>
          <w:rFonts w:ascii="Calibri" w:hAnsi="Calibri" w:cs="Calibri"/>
          <w:noProof/>
          <w:color w:val="000000" w:themeColor="text1"/>
        </w:rPr>
        <w:t>tactile</w:t>
      </w:r>
      <w:r w:rsidR="003A49AC" w:rsidRPr="00415550">
        <w:rPr>
          <w:rFonts w:ascii="Calibri" w:hAnsi="Calibri" w:cs="Calibri"/>
          <w:noProof/>
          <w:color w:val="000000" w:themeColor="text1"/>
        </w:rPr>
        <w:t xml:space="preserve"> (</w:t>
      </w:r>
      <w:r w:rsidR="00556FCB">
        <w:rPr>
          <w:rFonts w:ascii="Calibri" w:hAnsi="Calibri" w:cs="Calibri"/>
          <w:noProof/>
          <w:color w:val="000000" w:themeColor="text1"/>
        </w:rPr>
        <w:t xml:space="preserve">e.g. </w:t>
      </w:r>
      <w:r w:rsidR="003A49AC" w:rsidRPr="004E7D05">
        <w:rPr>
          <w:rFonts w:ascii="Calibri" w:hAnsi="Calibri" w:cs="Calibri"/>
          <w:i/>
          <w:noProof/>
          <w:color w:val="000000" w:themeColor="text1"/>
        </w:rPr>
        <w:t>to feel</w:t>
      </w:r>
      <w:r w:rsidR="003A49AC" w:rsidRPr="00415550">
        <w:rPr>
          <w:rFonts w:ascii="Calibri" w:hAnsi="Calibri" w:cs="Calibri"/>
          <w:noProof/>
          <w:color w:val="000000" w:themeColor="text1"/>
        </w:rPr>
        <w:t>)</w:t>
      </w:r>
      <w:r w:rsidR="003A49AC">
        <w:rPr>
          <w:rFonts w:ascii="Calibri" w:hAnsi="Calibri" w:cs="Calibri"/>
          <w:noProof/>
          <w:color w:val="000000" w:themeColor="text1"/>
        </w:rPr>
        <w:t xml:space="preserve"> </w:t>
      </w:r>
      <w:r w:rsidR="003954CD">
        <w:rPr>
          <w:rFonts w:ascii="Calibri" w:hAnsi="Calibri" w:cs="Calibri"/>
          <w:noProof/>
          <w:color w:val="000000" w:themeColor="text1"/>
        </w:rPr>
        <w:t xml:space="preserve">and </w:t>
      </w:r>
      <w:r w:rsidR="003954CD" w:rsidRPr="00415550">
        <w:rPr>
          <w:rFonts w:ascii="Calibri" w:hAnsi="Calibri" w:cs="Calibri"/>
          <w:noProof/>
          <w:color w:val="000000" w:themeColor="text1"/>
        </w:rPr>
        <w:t xml:space="preserve">amodal </w:t>
      </w:r>
      <w:r w:rsidR="00D721C6">
        <w:rPr>
          <w:rFonts w:ascii="Calibri" w:hAnsi="Calibri" w:cs="Calibri"/>
          <w:noProof/>
          <w:color w:val="000000" w:themeColor="text1"/>
        </w:rPr>
        <w:t xml:space="preserve">perception </w:t>
      </w:r>
      <w:r w:rsidR="003954CD" w:rsidRPr="00415550">
        <w:rPr>
          <w:rFonts w:ascii="Calibri" w:hAnsi="Calibri" w:cs="Calibri"/>
          <w:noProof/>
          <w:color w:val="000000" w:themeColor="text1"/>
        </w:rPr>
        <w:t>(</w:t>
      </w:r>
      <w:r w:rsidR="00556FCB">
        <w:rPr>
          <w:rFonts w:ascii="Calibri" w:hAnsi="Calibri" w:cs="Calibri"/>
          <w:noProof/>
          <w:color w:val="000000" w:themeColor="text1"/>
        </w:rPr>
        <w:t xml:space="preserve">e.g. </w:t>
      </w:r>
      <w:r w:rsidR="003954CD" w:rsidRPr="004E7D05">
        <w:rPr>
          <w:rFonts w:ascii="Calibri" w:hAnsi="Calibri" w:cs="Calibri"/>
          <w:i/>
          <w:noProof/>
          <w:color w:val="000000" w:themeColor="text1"/>
        </w:rPr>
        <w:t>to perceive</w:t>
      </w:r>
      <w:r w:rsidR="003954CD" w:rsidRPr="00415550">
        <w:rPr>
          <w:rFonts w:ascii="Calibri" w:hAnsi="Calibri" w:cs="Calibri"/>
          <w:noProof/>
          <w:color w:val="000000" w:themeColor="text1"/>
        </w:rPr>
        <w:t>)</w:t>
      </w:r>
      <w:r w:rsidR="003B1F25">
        <w:rPr>
          <w:rFonts w:ascii="Calibri" w:hAnsi="Calibri" w:cs="Calibri"/>
          <w:noProof/>
          <w:color w:val="000000" w:themeColor="text1"/>
        </w:rPr>
        <w:t xml:space="preserve"> as well as </w:t>
      </w:r>
      <w:r w:rsidR="00840C28" w:rsidRPr="00415550">
        <w:rPr>
          <w:rFonts w:ascii="Calibri" w:hAnsi="Calibri" w:cs="Calibri"/>
          <w:noProof/>
          <w:color w:val="000000" w:themeColor="text1"/>
        </w:rPr>
        <w:t xml:space="preserve">light </w:t>
      </w:r>
      <w:r w:rsidRPr="00415550">
        <w:rPr>
          <w:rFonts w:ascii="Calibri" w:hAnsi="Calibri" w:cs="Calibri"/>
          <w:noProof/>
          <w:color w:val="000000" w:themeColor="text1"/>
        </w:rPr>
        <w:t xml:space="preserve">(e.g. </w:t>
      </w:r>
      <w:r w:rsidRPr="004E7D05">
        <w:rPr>
          <w:rFonts w:ascii="Calibri" w:hAnsi="Calibri" w:cs="Calibri"/>
          <w:i/>
          <w:noProof/>
          <w:color w:val="000000" w:themeColor="text1"/>
        </w:rPr>
        <w:t>to shimmer</w:t>
      </w:r>
      <w:r w:rsidR="003C20CF" w:rsidRPr="00415550">
        <w:rPr>
          <w:rFonts w:ascii="Calibri" w:hAnsi="Calibri" w:cs="Calibri"/>
          <w:noProof/>
          <w:color w:val="000000" w:themeColor="text1"/>
        </w:rPr>
        <w:t>)</w:t>
      </w:r>
      <w:r w:rsidR="003B1F25">
        <w:rPr>
          <w:rFonts w:ascii="Calibri" w:hAnsi="Calibri" w:cs="Calibri"/>
          <w:noProof/>
          <w:color w:val="000000" w:themeColor="text1"/>
        </w:rPr>
        <w:t xml:space="preserve"> and sound </w:t>
      </w:r>
      <w:r w:rsidR="003B1F25" w:rsidRPr="00415550">
        <w:rPr>
          <w:rFonts w:ascii="Calibri" w:hAnsi="Calibri" w:cs="Calibri"/>
          <w:noProof/>
          <w:color w:val="000000" w:themeColor="text1"/>
        </w:rPr>
        <w:t>(</w:t>
      </w:r>
      <w:r w:rsidR="003B1F25">
        <w:rPr>
          <w:rFonts w:ascii="Calibri" w:hAnsi="Calibri" w:cs="Calibri"/>
          <w:noProof/>
          <w:color w:val="000000" w:themeColor="text1"/>
        </w:rPr>
        <w:t xml:space="preserve">e.g. </w:t>
      </w:r>
      <w:r w:rsidR="003B1F25" w:rsidRPr="004E7D05">
        <w:rPr>
          <w:rFonts w:ascii="Calibri" w:hAnsi="Calibri" w:cs="Calibri"/>
          <w:i/>
          <w:noProof/>
          <w:color w:val="000000" w:themeColor="text1"/>
        </w:rPr>
        <w:t>to boom</w:t>
      </w:r>
      <w:r w:rsidR="003B1F25" w:rsidRPr="00415550">
        <w:rPr>
          <w:rFonts w:ascii="Calibri" w:hAnsi="Calibri" w:cs="Calibri"/>
          <w:noProof/>
          <w:color w:val="000000" w:themeColor="text1"/>
        </w:rPr>
        <w:t>) emission</w:t>
      </w:r>
      <w:r w:rsidR="00404B15">
        <w:rPr>
          <w:rFonts w:ascii="Calibri" w:hAnsi="Calibri" w:cs="Calibri"/>
          <w:noProof/>
          <w:color w:val="000000" w:themeColor="text1"/>
        </w:rPr>
        <w:t xml:space="preserve"> and </w:t>
      </w:r>
      <w:r w:rsidR="000F41D8" w:rsidRPr="00415550">
        <w:rPr>
          <w:rFonts w:ascii="Calibri" w:hAnsi="Calibri" w:cs="Calibri"/>
          <w:noProof/>
          <w:color w:val="000000" w:themeColor="text1"/>
        </w:rPr>
        <w:t>manner of motion (</w:t>
      </w:r>
      <w:r w:rsidR="008B1DCE" w:rsidRPr="004E7D05">
        <w:rPr>
          <w:rFonts w:ascii="Calibri" w:hAnsi="Calibri" w:cs="Calibri"/>
          <w:i/>
          <w:noProof/>
          <w:color w:val="000000" w:themeColor="text1"/>
        </w:rPr>
        <w:t>to roll</w:t>
      </w:r>
      <w:r w:rsidR="00CA7BFD" w:rsidRPr="00415550">
        <w:rPr>
          <w:rFonts w:ascii="Calibri" w:hAnsi="Calibri" w:cs="Calibri"/>
          <w:noProof/>
          <w:color w:val="000000" w:themeColor="text1"/>
        </w:rPr>
        <w:t>)</w:t>
      </w:r>
      <w:r w:rsidR="00364D1F">
        <w:rPr>
          <w:rFonts w:ascii="Calibri" w:hAnsi="Calibri" w:cs="Calibri"/>
          <w:noProof/>
          <w:color w:val="000000" w:themeColor="text1"/>
        </w:rPr>
        <w:t xml:space="preserve"> </w:t>
      </w:r>
      <w:r w:rsidR="00364D1F" w:rsidRPr="00415550">
        <w:rPr>
          <w:rFonts w:ascii="Calibri" w:hAnsi="Calibri" w:cs="Calibri"/>
          <w:noProof/>
          <w:color w:val="000000" w:themeColor="text1"/>
        </w:rPr>
        <w:t>(</w:t>
      </w:r>
      <w:r w:rsidR="00B81FE5">
        <w:rPr>
          <w:rFonts w:ascii="Calibri" w:hAnsi="Calibri" w:cs="Calibri"/>
          <w:noProof/>
          <w:color w:val="000000" w:themeColor="text1"/>
        </w:rPr>
        <w:t xml:space="preserve">total </w:t>
      </w:r>
      <w:r w:rsidR="00A465E4">
        <w:rPr>
          <w:rFonts w:ascii="Calibri" w:hAnsi="Calibri" w:cs="Calibri"/>
          <w:noProof/>
          <w:color w:val="000000" w:themeColor="text1"/>
        </w:rPr>
        <w:t>word</w:t>
      </w:r>
      <w:r w:rsidR="00B81FE5">
        <w:rPr>
          <w:rFonts w:ascii="Calibri" w:hAnsi="Calibri" w:cs="Calibri"/>
          <w:noProof/>
          <w:color w:val="000000" w:themeColor="text1"/>
        </w:rPr>
        <w:t xml:space="preserve"> pairs, </w:t>
      </w:r>
      <w:r w:rsidR="00C57379" w:rsidRPr="00C57379">
        <w:rPr>
          <w:rFonts w:ascii="Calibri" w:hAnsi="Calibri" w:cs="Calibri"/>
          <w:i/>
          <w:noProof/>
          <w:color w:val="000000" w:themeColor="text1"/>
        </w:rPr>
        <w:t>N</w:t>
      </w:r>
      <w:r w:rsidR="00C57379">
        <w:rPr>
          <w:rFonts w:ascii="Calibri" w:hAnsi="Calibri" w:cs="Calibri"/>
          <w:noProof/>
          <w:color w:val="000000" w:themeColor="text1"/>
        </w:rPr>
        <w:t xml:space="preserve"> = </w:t>
      </w:r>
      <w:r w:rsidR="00364D1F" w:rsidRPr="00415550">
        <w:rPr>
          <w:rFonts w:ascii="Calibri" w:hAnsi="Calibri" w:cs="Calibri"/>
          <w:noProof/>
          <w:color w:val="000000" w:themeColor="text1"/>
        </w:rPr>
        <w:t>2041)</w:t>
      </w:r>
      <w:r w:rsidRPr="00415550">
        <w:rPr>
          <w:rFonts w:ascii="Calibri" w:hAnsi="Calibri" w:cs="Calibri"/>
          <w:noProof/>
          <w:color w:val="000000" w:themeColor="text1"/>
        </w:rPr>
        <w:t>.</w:t>
      </w:r>
      <w:r w:rsidR="00707692">
        <w:rPr>
          <w:rFonts w:ascii="Calibri" w:hAnsi="Calibri" w:cs="Calibri"/>
          <w:noProof/>
          <w:color w:val="000000" w:themeColor="text1"/>
        </w:rPr>
        <w:t xml:space="preserve"> </w:t>
      </w:r>
      <w:r w:rsidR="00B06BB3">
        <w:rPr>
          <w:rFonts w:ascii="Calibri" w:hAnsi="Calibri" w:cs="Calibri"/>
          <w:noProof/>
          <w:color w:val="000000" w:themeColor="text1"/>
        </w:rPr>
        <w:t xml:space="preserve">Relative to </w:t>
      </w:r>
      <w:r w:rsidR="00C9062C">
        <w:rPr>
          <w:rFonts w:ascii="Calibri" w:hAnsi="Calibri" w:cs="Calibri"/>
          <w:noProof/>
          <w:color w:val="000000" w:themeColor="text1"/>
        </w:rPr>
        <w:t xml:space="preserve">the </w:t>
      </w:r>
      <w:r w:rsidR="00B06BB3">
        <w:rPr>
          <w:rFonts w:ascii="Calibri" w:hAnsi="Calibri" w:cs="Calibri"/>
          <w:noProof/>
          <w:color w:val="000000" w:themeColor="text1"/>
        </w:rPr>
        <w:t xml:space="preserve">sighted, </w:t>
      </w:r>
      <w:r w:rsidR="00884518">
        <w:rPr>
          <w:rFonts w:ascii="Calibri" w:hAnsi="Calibri" w:cs="Calibri"/>
          <w:noProof/>
          <w:color w:val="000000" w:themeColor="text1"/>
        </w:rPr>
        <w:t>b</w:t>
      </w:r>
      <w:r w:rsidR="00F90D60" w:rsidRPr="00415550">
        <w:rPr>
          <w:rFonts w:ascii="Calibri" w:hAnsi="Calibri" w:cs="Calibri"/>
          <w:noProof/>
          <w:color w:val="000000" w:themeColor="text1"/>
        </w:rPr>
        <w:t xml:space="preserve">lind speakers had </w:t>
      </w:r>
      <w:r w:rsidR="009A4C4C">
        <w:rPr>
          <w:rFonts w:ascii="Calibri" w:hAnsi="Calibri" w:cs="Calibri"/>
          <w:noProof/>
          <w:color w:val="000000" w:themeColor="text1"/>
        </w:rPr>
        <w:t>higher</w:t>
      </w:r>
      <w:r w:rsidR="00F90D60" w:rsidRPr="00415550">
        <w:rPr>
          <w:rFonts w:ascii="Calibri" w:hAnsi="Calibri" w:cs="Calibri"/>
          <w:noProof/>
          <w:color w:val="000000" w:themeColor="text1"/>
        </w:rPr>
        <w:t xml:space="preserve"> </w:t>
      </w:r>
      <w:r w:rsidR="00D92E9C">
        <w:rPr>
          <w:rFonts w:ascii="Calibri" w:hAnsi="Calibri" w:cs="Calibri"/>
          <w:noProof/>
          <w:color w:val="000000" w:themeColor="text1"/>
        </w:rPr>
        <w:t>agreement among themselves</w:t>
      </w:r>
      <w:r w:rsidR="00F90D60" w:rsidRPr="00415550">
        <w:rPr>
          <w:rFonts w:ascii="Calibri" w:hAnsi="Calibri" w:cs="Calibri"/>
          <w:noProof/>
          <w:color w:val="000000" w:themeColor="text1"/>
        </w:rPr>
        <w:t xml:space="preserve"> </w:t>
      </w:r>
      <w:r w:rsidR="0013422B">
        <w:rPr>
          <w:rFonts w:ascii="Calibri" w:hAnsi="Calibri" w:cs="Calibri"/>
          <w:noProof/>
          <w:color w:val="000000" w:themeColor="text1"/>
        </w:rPr>
        <w:t>on</w:t>
      </w:r>
      <w:r w:rsidR="00F90D60" w:rsidRPr="00415550">
        <w:rPr>
          <w:rFonts w:ascii="Calibri" w:hAnsi="Calibri" w:cs="Calibri"/>
          <w:noProof/>
          <w:color w:val="000000" w:themeColor="text1"/>
        </w:rPr>
        <w:t xml:space="preserve"> touch perception and sound emission verbs</w:t>
      </w:r>
      <w:r w:rsidR="000D27E4">
        <w:rPr>
          <w:rFonts w:ascii="Calibri" w:hAnsi="Calibri" w:cs="Calibri"/>
          <w:noProof/>
          <w:color w:val="000000" w:themeColor="text1"/>
        </w:rPr>
        <w:t>.</w:t>
      </w:r>
      <w:r w:rsidR="00703C9B">
        <w:rPr>
          <w:rFonts w:ascii="Calibri" w:hAnsi="Calibri" w:cs="Calibri"/>
          <w:noProof/>
          <w:color w:val="000000" w:themeColor="text1"/>
        </w:rPr>
        <w:t xml:space="preserve"> </w:t>
      </w:r>
      <w:r w:rsidR="008C46C8">
        <w:rPr>
          <w:rFonts w:ascii="Calibri" w:hAnsi="Calibri" w:cs="Calibri"/>
          <w:noProof/>
          <w:color w:val="000000" w:themeColor="text1"/>
        </w:rPr>
        <w:t>However, for visual verbs</w:t>
      </w:r>
      <w:r w:rsidR="007C3ABA">
        <w:rPr>
          <w:rFonts w:ascii="Calibri" w:hAnsi="Calibri" w:cs="Calibri"/>
          <w:noProof/>
          <w:color w:val="000000" w:themeColor="text1"/>
        </w:rPr>
        <w:t>,</w:t>
      </w:r>
      <w:r w:rsidR="000E582F">
        <w:rPr>
          <w:rFonts w:ascii="Calibri" w:hAnsi="Calibri" w:cs="Calibri"/>
          <w:noProof/>
          <w:color w:val="000000" w:themeColor="text1"/>
        </w:rPr>
        <w:t xml:space="preserve"> the</w:t>
      </w:r>
      <w:r w:rsidRPr="00415550">
        <w:rPr>
          <w:rFonts w:ascii="Calibri" w:hAnsi="Calibri" w:cs="Calibri"/>
          <w:noProof/>
          <w:color w:val="000000" w:themeColor="text1"/>
        </w:rPr>
        <w:t xml:space="preserve"> </w:t>
      </w:r>
      <w:r w:rsidR="007A4A22" w:rsidRPr="00415550">
        <w:rPr>
          <w:rFonts w:ascii="Calibri" w:hAnsi="Calibri" w:cs="Calibri"/>
          <w:noProof/>
          <w:color w:val="000000" w:themeColor="text1"/>
        </w:rPr>
        <w:t xml:space="preserve">judgments of blind and sighted </w:t>
      </w:r>
      <w:r w:rsidR="00954792">
        <w:rPr>
          <w:rFonts w:ascii="Calibri" w:hAnsi="Calibri" w:cs="Calibri"/>
          <w:noProof/>
          <w:color w:val="000000" w:themeColor="text1"/>
        </w:rPr>
        <w:t>participants</w:t>
      </w:r>
      <w:r w:rsidR="00954792" w:rsidRPr="00415550">
        <w:rPr>
          <w:rFonts w:ascii="Calibri" w:hAnsi="Calibri" w:cs="Calibri"/>
          <w:noProof/>
          <w:color w:val="000000" w:themeColor="text1"/>
        </w:rPr>
        <w:t xml:space="preserve"> </w:t>
      </w:r>
      <w:r w:rsidR="00DF0FF4" w:rsidRPr="00415550">
        <w:rPr>
          <w:rFonts w:ascii="Calibri" w:hAnsi="Calibri" w:cs="Calibri"/>
          <w:noProof/>
          <w:color w:val="000000" w:themeColor="text1"/>
        </w:rPr>
        <w:t xml:space="preserve">were </w:t>
      </w:r>
      <w:r w:rsidR="006C73F5">
        <w:rPr>
          <w:rFonts w:ascii="Calibri" w:hAnsi="Calibri" w:cs="Calibri"/>
          <w:noProof/>
          <w:color w:val="000000" w:themeColor="text1"/>
        </w:rPr>
        <w:t>indistinguishable</w:t>
      </w:r>
      <w:r w:rsidR="00ED5971">
        <w:rPr>
          <w:rFonts w:ascii="Calibri" w:hAnsi="Calibri" w:cs="Calibri"/>
          <w:noProof/>
          <w:color w:val="000000" w:themeColor="text1"/>
        </w:rPr>
        <w:t>,</w:t>
      </w:r>
      <w:r w:rsidR="003A1D4D">
        <w:rPr>
          <w:rFonts w:ascii="Calibri" w:hAnsi="Calibri" w:cs="Calibri"/>
          <w:noProof/>
          <w:color w:val="000000" w:themeColor="text1"/>
        </w:rPr>
        <w:t xml:space="preserve"> </w:t>
      </w:r>
      <w:r w:rsidR="00106462">
        <w:rPr>
          <w:rFonts w:ascii="Calibri" w:hAnsi="Calibri" w:cs="Calibri"/>
          <w:noProof/>
          <w:color w:val="000000" w:themeColor="text1"/>
        </w:rPr>
        <w:t xml:space="preserve">both </w:t>
      </w:r>
      <w:r w:rsidR="00D5256E">
        <w:rPr>
          <w:rFonts w:ascii="Calibri" w:hAnsi="Calibri" w:cs="Calibri"/>
          <w:noProof/>
          <w:color w:val="000000" w:themeColor="text1"/>
        </w:rPr>
        <w:t>in</w:t>
      </w:r>
      <w:r w:rsidR="00ED5971">
        <w:rPr>
          <w:rFonts w:ascii="Calibri" w:hAnsi="Calibri" w:cs="Calibri"/>
          <w:noProof/>
          <w:color w:val="000000" w:themeColor="text1"/>
        </w:rPr>
        <w:t xml:space="preserve"> </w:t>
      </w:r>
      <w:r w:rsidR="00904BF4">
        <w:rPr>
          <w:rFonts w:ascii="Calibri" w:hAnsi="Calibri" w:cs="Calibri"/>
          <w:noProof/>
          <w:color w:val="000000" w:themeColor="text1"/>
        </w:rPr>
        <w:t>the sema</w:t>
      </w:r>
      <w:r w:rsidR="00B21AF4">
        <w:rPr>
          <w:rFonts w:ascii="Calibri" w:hAnsi="Calibri" w:cs="Calibri"/>
          <w:noProof/>
          <w:color w:val="000000" w:themeColor="text1"/>
        </w:rPr>
        <w:t>n</w:t>
      </w:r>
      <w:r w:rsidR="00904BF4">
        <w:rPr>
          <w:rFonts w:ascii="Calibri" w:hAnsi="Calibri" w:cs="Calibri"/>
          <w:noProof/>
          <w:color w:val="000000" w:themeColor="text1"/>
        </w:rPr>
        <w:t xml:space="preserve">tic </w:t>
      </w:r>
      <w:r w:rsidR="00E265DD">
        <w:rPr>
          <w:rFonts w:ascii="Calibri" w:hAnsi="Calibri" w:cs="Calibri"/>
          <w:noProof/>
          <w:color w:val="000000" w:themeColor="text1"/>
        </w:rPr>
        <w:t>criteria used</w:t>
      </w:r>
      <w:r w:rsidR="004253A5">
        <w:rPr>
          <w:rFonts w:ascii="Calibri" w:hAnsi="Calibri" w:cs="Calibri"/>
          <w:noProof/>
          <w:color w:val="000000" w:themeColor="text1"/>
        </w:rPr>
        <w:t xml:space="preserve"> </w:t>
      </w:r>
      <w:r w:rsidR="00D5256E">
        <w:rPr>
          <w:rFonts w:ascii="Calibri" w:hAnsi="Calibri" w:cs="Calibri"/>
          <w:noProof/>
          <w:color w:val="000000" w:themeColor="text1"/>
        </w:rPr>
        <w:t xml:space="preserve">and </w:t>
      </w:r>
      <w:r w:rsidR="003A1D4D">
        <w:rPr>
          <w:rFonts w:ascii="Calibri" w:hAnsi="Calibri" w:cs="Calibri"/>
          <w:noProof/>
          <w:color w:val="000000" w:themeColor="text1"/>
        </w:rPr>
        <w:t>subject-wise variability</w:t>
      </w:r>
      <w:r w:rsidR="00C27E30" w:rsidRPr="00415550">
        <w:rPr>
          <w:rFonts w:ascii="Calibri" w:hAnsi="Calibri" w:cs="Calibri"/>
          <w:noProof/>
          <w:color w:val="000000" w:themeColor="text1"/>
        </w:rPr>
        <w:t xml:space="preserve">. </w:t>
      </w:r>
      <w:r w:rsidR="0073750C" w:rsidRPr="00415550">
        <w:rPr>
          <w:rFonts w:ascii="Calibri" w:hAnsi="Calibri" w:cs="Calibri"/>
          <w:noProof/>
          <w:color w:val="000000" w:themeColor="text1"/>
        </w:rPr>
        <w:t>B</w:t>
      </w:r>
      <w:r w:rsidR="00C101A0" w:rsidRPr="00415550">
        <w:rPr>
          <w:rFonts w:ascii="Calibri" w:hAnsi="Calibri" w:cs="Calibri"/>
          <w:noProof/>
          <w:color w:val="000000" w:themeColor="text1"/>
        </w:rPr>
        <w:t xml:space="preserve">lind and sighted individuals alike </w:t>
      </w:r>
      <w:r w:rsidR="00EF3820" w:rsidRPr="00415550">
        <w:rPr>
          <w:rFonts w:ascii="Calibri" w:hAnsi="Calibri" w:cs="Calibri"/>
          <w:noProof/>
          <w:color w:val="000000" w:themeColor="text1"/>
        </w:rPr>
        <w:t xml:space="preserve">differentiate visual </w:t>
      </w:r>
      <w:r w:rsidR="00954792">
        <w:rPr>
          <w:rFonts w:ascii="Calibri" w:hAnsi="Calibri" w:cs="Calibri"/>
          <w:noProof/>
          <w:color w:val="000000" w:themeColor="text1"/>
        </w:rPr>
        <w:t xml:space="preserve">perception </w:t>
      </w:r>
      <w:r w:rsidR="00EF3820" w:rsidRPr="00415550">
        <w:rPr>
          <w:rFonts w:ascii="Calibri" w:hAnsi="Calibri" w:cs="Calibri"/>
          <w:noProof/>
          <w:color w:val="000000" w:themeColor="text1"/>
        </w:rPr>
        <w:t xml:space="preserve">verbs from </w:t>
      </w:r>
      <w:r w:rsidR="00FA1DCB" w:rsidRPr="00415550">
        <w:rPr>
          <w:rFonts w:ascii="Calibri" w:hAnsi="Calibri" w:cs="Calibri"/>
          <w:noProof/>
          <w:color w:val="000000" w:themeColor="text1"/>
        </w:rPr>
        <w:t xml:space="preserve">verbs of touch and </w:t>
      </w:r>
      <w:r w:rsidR="00EF3820" w:rsidRPr="00415550">
        <w:rPr>
          <w:rFonts w:ascii="Calibri" w:hAnsi="Calibri" w:cs="Calibri"/>
          <w:noProof/>
          <w:color w:val="000000" w:themeColor="text1"/>
        </w:rPr>
        <w:t xml:space="preserve">amodal </w:t>
      </w:r>
      <w:r w:rsidR="00954792">
        <w:rPr>
          <w:rFonts w:ascii="Calibri" w:hAnsi="Calibri" w:cs="Calibri"/>
          <w:noProof/>
          <w:color w:val="000000" w:themeColor="text1"/>
        </w:rPr>
        <w:t>perception</w:t>
      </w:r>
      <w:r w:rsidR="001D3059">
        <w:rPr>
          <w:rFonts w:ascii="Calibri" w:hAnsi="Calibri" w:cs="Calibri"/>
          <w:noProof/>
          <w:color w:val="000000" w:themeColor="text1"/>
        </w:rPr>
        <w:t xml:space="preserve"> and a</w:t>
      </w:r>
      <w:r w:rsidR="00EF3820" w:rsidRPr="00415550">
        <w:rPr>
          <w:rFonts w:ascii="Calibri" w:hAnsi="Calibri" w:cs="Calibri"/>
          <w:noProof/>
          <w:color w:val="000000" w:themeColor="text1"/>
        </w:rPr>
        <w:t xml:space="preserve">mong </w:t>
      </w:r>
      <w:r w:rsidR="009F644C">
        <w:rPr>
          <w:rFonts w:ascii="Calibri" w:hAnsi="Calibri" w:cs="Calibri"/>
          <w:noProof/>
          <w:color w:val="000000" w:themeColor="text1"/>
        </w:rPr>
        <w:t xml:space="preserve">acts of </w:t>
      </w:r>
      <w:r w:rsidR="00EF3820" w:rsidRPr="00415550">
        <w:rPr>
          <w:rFonts w:ascii="Calibri" w:hAnsi="Calibri" w:cs="Calibri"/>
          <w:noProof/>
          <w:color w:val="000000" w:themeColor="text1"/>
        </w:rPr>
        <w:t xml:space="preserve">visual perception, </w:t>
      </w:r>
      <w:r w:rsidR="00F66437">
        <w:rPr>
          <w:rFonts w:ascii="Calibri" w:hAnsi="Calibri" w:cs="Calibri"/>
          <w:noProof/>
          <w:color w:val="000000" w:themeColor="text1"/>
        </w:rPr>
        <w:t>differentiate</w:t>
      </w:r>
      <w:r w:rsidR="00F244FC" w:rsidRPr="00415550">
        <w:rPr>
          <w:rFonts w:ascii="Calibri" w:hAnsi="Calibri" w:cs="Calibri"/>
          <w:noProof/>
          <w:color w:val="000000" w:themeColor="text1"/>
        </w:rPr>
        <w:t xml:space="preserve"> intense</w:t>
      </w:r>
      <w:r w:rsidR="006E1CBC">
        <w:rPr>
          <w:rFonts w:ascii="Calibri" w:hAnsi="Calibri" w:cs="Calibri"/>
          <w:noProof/>
          <w:color w:val="000000" w:themeColor="text1"/>
        </w:rPr>
        <w:t>/</w:t>
      </w:r>
      <w:r w:rsidR="00F244FC" w:rsidRPr="00415550">
        <w:rPr>
          <w:rFonts w:ascii="Calibri" w:hAnsi="Calibri" w:cs="Calibri"/>
          <w:noProof/>
          <w:color w:val="000000" w:themeColor="text1"/>
        </w:rPr>
        <w:t>continu</w:t>
      </w:r>
      <w:r w:rsidR="005A1C5B" w:rsidRPr="00415550">
        <w:rPr>
          <w:rFonts w:ascii="Calibri" w:hAnsi="Calibri" w:cs="Calibri"/>
          <w:noProof/>
          <w:color w:val="000000" w:themeColor="text1"/>
        </w:rPr>
        <w:t>ous</w:t>
      </w:r>
      <w:r w:rsidR="00F244FC" w:rsidRPr="00415550">
        <w:rPr>
          <w:rFonts w:ascii="Calibri" w:hAnsi="Calibri" w:cs="Calibri"/>
          <w:noProof/>
          <w:color w:val="000000" w:themeColor="text1"/>
        </w:rPr>
        <w:t xml:space="preserve"> </w:t>
      </w:r>
      <w:r w:rsidR="006E1CBC">
        <w:rPr>
          <w:rFonts w:ascii="Calibri" w:hAnsi="Calibri" w:cs="Calibri"/>
          <w:noProof/>
          <w:color w:val="000000" w:themeColor="text1"/>
        </w:rPr>
        <w:t>from</w:t>
      </w:r>
      <w:r w:rsidR="006E1CBC" w:rsidRPr="00415550">
        <w:rPr>
          <w:rFonts w:ascii="Calibri" w:hAnsi="Calibri" w:cs="Calibri"/>
          <w:noProof/>
          <w:color w:val="000000" w:themeColor="text1"/>
        </w:rPr>
        <w:t xml:space="preserve"> </w:t>
      </w:r>
      <w:r w:rsidR="00F244FC" w:rsidRPr="00415550">
        <w:rPr>
          <w:rFonts w:ascii="Calibri" w:hAnsi="Calibri" w:cs="Calibri"/>
          <w:noProof/>
          <w:color w:val="000000" w:themeColor="text1"/>
        </w:rPr>
        <w:t xml:space="preserve">brief acts of </w:t>
      </w:r>
      <w:r w:rsidR="005F6FF4">
        <w:rPr>
          <w:rFonts w:ascii="Calibri" w:hAnsi="Calibri" w:cs="Calibri"/>
          <w:noProof/>
          <w:color w:val="000000" w:themeColor="text1"/>
        </w:rPr>
        <w:t>looking</w:t>
      </w:r>
      <w:r w:rsidR="00F244FC" w:rsidRPr="00415550">
        <w:rPr>
          <w:rFonts w:ascii="Calibri" w:hAnsi="Calibri" w:cs="Calibri"/>
          <w:noProof/>
          <w:color w:val="000000" w:themeColor="text1"/>
        </w:rPr>
        <w:t xml:space="preserve"> (e.g. </w:t>
      </w:r>
      <w:r w:rsidR="00F244FC" w:rsidRPr="004E7D05">
        <w:rPr>
          <w:rFonts w:ascii="Calibri" w:hAnsi="Calibri" w:cs="Calibri"/>
          <w:i/>
          <w:noProof/>
          <w:color w:val="000000" w:themeColor="text1"/>
        </w:rPr>
        <w:t>peek</w:t>
      </w:r>
      <w:r w:rsidR="00F244FC" w:rsidRPr="00415550">
        <w:rPr>
          <w:rFonts w:ascii="Calibri" w:hAnsi="Calibri" w:cs="Calibri"/>
          <w:noProof/>
          <w:color w:val="000000" w:themeColor="text1"/>
        </w:rPr>
        <w:t xml:space="preserve"> vs. </w:t>
      </w:r>
      <w:r w:rsidR="00F244FC" w:rsidRPr="004E7D05">
        <w:rPr>
          <w:rFonts w:ascii="Calibri" w:hAnsi="Calibri" w:cs="Calibri"/>
          <w:i/>
          <w:noProof/>
          <w:color w:val="000000" w:themeColor="text1"/>
        </w:rPr>
        <w:t>stare</w:t>
      </w:r>
      <w:r w:rsidR="00F244FC" w:rsidRPr="00415550">
        <w:rPr>
          <w:rFonts w:ascii="Calibri" w:hAnsi="Calibri" w:cs="Calibri"/>
          <w:noProof/>
          <w:color w:val="000000" w:themeColor="text1"/>
        </w:rPr>
        <w:t>)</w:t>
      </w:r>
      <w:r w:rsidR="005023BA">
        <w:rPr>
          <w:rFonts w:ascii="Calibri" w:hAnsi="Calibri" w:cs="Calibri"/>
          <w:noProof/>
          <w:color w:val="000000" w:themeColor="text1"/>
        </w:rPr>
        <w:t>. L</w:t>
      </w:r>
      <w:r w:rsidR="00D11BAE" w:rsidRPr="00415550">
        <w:rPr>
          <w:rFonts w:ascii="Calibri" w:hAnsi="Calibri" w:cs="Calibri"/>
          <w:noProof/>
          <w:color w:val="000000" w:themeColor="text1"/>
        </w:rPr>
        <w:t xml:space="preserve">ight emission verbs </w:t>
      </w:r>
      <w:r w:rsidR="003C74A1">
        <w:rPr>
          <w:rFonts w:ascii="Calibri" w:hAnsi="Calibri" w:cs="Calibri"/>
          <w:noProof/>
          <w:color w:val="000000" w:themeColor="text1"/>
        </w:rPr>
        <w:t>are differentiate</w:t>
      </w:r>
      <w:r w:rsidR="009B1ED1">
        <w:rPr>
          <w:rFonts w:ascii="Calibri" w:hAnsi="Calibri" w:cs="Calibri"/>
          <w:noProof/>
          <w:color w:val="000000" w:themeColor="text1"/>
        </w:rPr>
        <w:t>d</w:t>
      </w:r>
      <w:r w:rsidR="003C74A1">
        <w:rPr>
          <w:rFonts w:ascii="Calibri" w:hAnsi="Calibri" w:cs="Calibri"/>
          <w:noProof/>
          <w:color w:val="000000" w:themeColor="text1"/>
        </w:rPr>
        <w:t xml:space="preserve"> </w:t>
      </w:r>
      <w:r w:rsidR="00D11BAE" w:rsidRPr="00415550">
        <w:rPr>
          <w:rFonts w:ascii="Calibri" w:hAnsi="Calibri" w:cs="Calibri"/>
          <w:noProof/>
          <w:color w:val="000000" w:themeColor="text1"/>
        </w:rPr>
        <w:t>ac</w:t>
      </w:r>
      <w:r w:rsidR="00E27182" w:rsidRPr="00415550">
        <w:rPr>
          <w:rFonts w:ascii="Calibri" w:hAnsi="Calibri" w:cs="Calibri"/>
          <w:noProof/>
          <w:color w:val="000000" w:themeColor="text1"/>
        </w:rPr>
        <w:t>c</w:t>
      </w:r>
      <w:r w:rsidR="00D11BAE" w:rsidRPr="00415550">
        <w:rPr>
          <w:rFonts w:ascii="Calibri" w:hAnsi="Calibri" w:cs="Calibri"/>
          <w:noProof/>
          <w:color w:val="000000" w:themeColor="text1"/>
        </w:rPr>
        <w:t xml:space="preserve">ording to </w:t>
      </w:r>
      <w:r w:rsidR="00C101A0" w:rsidRPr="00415550">
        <w:rPr>
          <w:rFonts w:ascii="Calibri" w:hAnsi="Calibri" w:cs="Calibri"/>
          <w:noProof/>
          <w:color w:val="000000" w:themeColor="text1"/>
        </w:rPr>
        <w:t>intensity (</w:t>
      </w:r>
      <w:r w:rsidR="00C101A0" w:rsidRPr="004E7D05">
        <w:rPr>
          <w:rFonts w:ascii="Calibri" w:hAnsi="Calibri" w:cs="Calibri"/>
          <w:i/>
          <w:noProof/>
          <w:color w:val="000000" w:themeColor="text1"/>
        </w:rPr>
        <w:t>blaze</w:t>
      </w:r>
      <w:r w:rsidR="00C101A0" w:rsidRPr="00415550">
        <w:rPr>
          <w:rFonts w:ascii="Calibri" w:hAnsi="Calibri" w:cs="Calibri"/>
          <w:noProof/>
          <w:color w:val="000000" w:themeColor="text1"/>
        </w:rPr>
        <w:t xml:space="preserve"> vs. </w:t>
      </w:r>
      <w:r w:rsidR="00C101A0" w:rsidRPr="004E7D05">
        <w:rPr>
          <w:rFonts w:ascii="Calibri" w:hAnsi="Calibri" w:cs="Calibri"/>
          <w:i/>
          <w:noProof/>
          <w:color w:val="000000" w:themeColor="text1"/>
        </w:rPr>
        <w:t>glow</w:t>
      </w:r>
      <w:r w:rsidR="00C101A0" w:rsidRPr="00415550">
        <w:rPr>
          <w:rFonts w:ascii="Calibri" w:hAnsi="Calibri" w:cs="Calibri"/>
          <w:noProof/>
          <w:color w:val="000000" w:themeColor="text1"/>
        </w:rPr>
        <w:t>) and stability (</w:t>
      </w:r>
      <w:r w:rsidR="00C101A0" w:rsidRPr="004E7D05">
        <w:rPr>
          <w:rFonts w:ascii="Calibri" w:hAnsi="Calibri" w:cs="Calibri"/>
          <w:i/>
          <w:noProof/>
          <w:color w:val="000000" w:themeColor="text1"/>
        </w:rPr>
        <w:t>blaze</w:t>
      </w:r>
      <w:r w:rsidR="00C101A0" w:rsidRPr="00415550">
        <w:rPr>
          <w:rFonts w:ascii="Calibri" w:hAnsi="Calibri" w:cs="Calibri"/>
          <w:noProof/>
          <w:color w:val="000000" w:themeColor="text1"/>
        </w:rPr>
        <w:t xml:space="preserve"> vs. </w:t>
      </w:r>
      <w:r w:rsidR="00C101A0" w:rsidRPr="004E7D05">
        <w:rPr>
          <w:rFonts w:ascii="Calibri" w:hAnsi="Calibri" w:cs="Calibri"/>
          <w:i/>
          <w:noProof/>
          <w:color w:val="000000" w:themeColor="text1"/>
        </w:rPr>
        <w:t>flash</w:t>
      </w:r>
      <w:r w:rsidR="00C101A0" w:rsidRPr="00415550">
        <w:rPr>
          <w:rFonts w:ascii="Calibri" w:hAnsi="Calibri" w:cs="Calibri"/>
          <w:noProof/>
          <w:color w:val="000000" w:themeColor="text1"/>
        </w:rPr>
        <w:t>).</w:t>
      </w:r>
      <w:r w:rsidR="0022481D" w:rsidRPr="00415550">
        <w:rPr>
          <w:rFonts w:ascii="Calibri" w:hAnsi="Calibri" w:cs="Calibri"/>
          <w:noProof/>
          <w:color w:val="000000" w:themeColor="text1"/>
        </w:rPr>
        <w:t xml:space="preserve"> </w:t>
      </w:r>
      <w:r w:rsidR="00E75E76">
        <w:rPr>
          <w:rFonts w:ascii="Calibri" w:hAnsi="Calibri" w:cs="Calibri"/>
          <w:noProof/>
          <w:color w:val="000000" w:themeColor="text1"/>
        </w:rPr>
        <w:t>Thus d</w:t>
      </w:r>
      <w:r w:rsidR="00F90D60">
        <w:rPr>
          <w:rFonts w:ascii="Calibri" w:hAnsi="Calibri" w:cs="Calibri"/>
          <w:noProof/>
          <w:color w:val="000000" w:themeColor="text1"/>
        </w:rPr>
        <w:t xml:space="preserve">etailed knowledge of visual word meanings </w:t>
      </w:r>
      <w:r w:rsidR="00316D8A">
        <w:rPr>
          <w:rFonts w:ascii="Calibri" w:hAnsi="Calibri" w:cs="Calibri"/>
          <w:noProof/>
          <w:color w:val="000000" w:themeColor="text1"/>
        </w:rPr>
        <w:t xml:space="preserve">is acquired </w:t>
      </w:r>
      <w:r w:rsidR="007021E3">
        <w:rPr>
          <w:rFonts w:ascii="Calibri" w:hAnsi="Calibri" w:cs="Calibri"/>
          <w:noProof/>
          <w:color w:val="000000" w:themeColor="text1"/>
        </w:rPr>
        <w:t>without</w:t>
      </w:r>
      <w:r w:rsidR="00F90D60">
        <w:rPr>
          <w:rFonts w:ascii="Calibri" w:hAnsi="Calibri" w:cs="Calibri"/>
          <w:noProof/>
          <w:color w:val="000000" w:themeColor="text1"/>
        </w:rPr>
        <w:t xml:space="preserve"> first-person sensory access. </w:t>
      </w:r>
    </w:p>
    <w:p w14:paraId="50CB5AA7" w14:textId="6B0AE965" w:rsidR="00966A57" w:rsidRDefault="00966A57" w:rsidP="0051658F">
      <w:pPr>
        <w:pStyle w:val="Body"/>
        <w:spacing w:line="360" w:lineRule="auto"/>
        <w:rPr>
          <w:rFonts w:ascii="Calibri" w:hAnsi="Calibri" w:cs="Calibri"/>
          <w:noProof/>
          <w:color w:val="000000" w:themeColor="text1"/>
        </w:rPr>
      </w:pPr>
    </w:p>
    <w:p w14:paraId="01525AF8" w14:textId="64C20A08" w:rsidR="0051658F" w:rsidRPr="00D05828" w:rsidRDefault="0051658F" w:rsidP="0051658F">
      <w:pPr>
        <w:pStyle w:val="Body"/>
        <w:spacing w:line="360" w:lineRule="auto"/>
        <w:rPr>
          <w:rFonts w:ascii="Calibri" w:hAnsi="Calibri" w:cs="Calibri"/>
          <w:b/>
          <w:noProof/>
          <w:color w:val="000000" w:themeColor="text1"/>
        </w:rPr>
      </w:pPr>
      <w:r w:rsidRPr="00D05828">
        <w:rPr>
          <w:rFonts w:ascii="Calibri" w:hAnsi="Calibri" w:cs="Calibri"/>
          <w:b/>
          <w:noProof/>
          <w:color w:val="000000" w:themeColor="text1"/>
        </w:rPr>
        <w:t>Keywords:</w:t>
      </w:r>
      <w:r w:rsidR="00D05828">
        <w:rPr>
          <w:rFonts w:ascii="Calibri" w:hAnsi="Calibri" w:cs="Calibri"/>
          <w:b/>
          <w:noProof/>
          <w:color w:val="000000" w:themeColor="text1"/>
        </w:rPr>
        <w:t xml:space="preserve"> </w:t>
      </w:r>
      <w:r w:rsidR="00B50479" w:rsidRPr="00B50479">
        <w:rPr>
          <w:rFonts w:ascii="Calibri" w:hAnsi="Calibri" w:cs="Calibri"/>
          <w:noProof/>
          <w:color w:val="000000" w:themeColor="text1"/>
        </w:rPr>
        <w:t>verb</w:t>
      </w:r>
      <w:r w:rsidR="00B50479">
        <w:rPr>
          <w:rFonts w:ascii="Calibri" w:hAnsi="Calibri" w:cs="Calibri"/>
          <w:b/>
          <w:noProof/>
          <w:color w:val="000000" w:themeColor="text1"/>
        </w:rPr>
        <w:t xml:space="preserve"> </w:t>
      </w:r>
      <w:r w:rsidR="005E1E19" w:rsidRPr="005E1E19">
        <w:rPr>
          <w:rFonts w:ascii="Calibri" w:hAnsi="Calibri" w:cs="Calibri"/>
          <w:noProof/>
          <w:color w:val="000000" w:themeColor="text1"/>
        </w:rPr>
        <w:t>meaning</w:t>
      </w:r>
      <w:r w:rsidR="005E1E19">
        <w:rPr>
          <w:rFonts w:ascii="Calibri" w:hAnsi="Calibri" w:cs="Calibri"/>
          <w:noProof/>
          <w:color w:val="000000" w:themeColor="text1"/>
        </w:rPr>
        <w:t xml:space="preserve">, semantic, </w:t>
      </w:r>
      <w:r w:rsidR="00B50479">
        <w:rPr>
          <w:rFonts w:ascii="Calibri" w:hAnsi="Calibri" w:cs="Calibri"/>
          <w:noProof/>
          <w:color w:val="000000" w:themeColor="text1"/>
        </w:rPr>
        <w:t>concept</w:t>
      </w:r>
      <w:r w:rsidR="005E1E19">
        <w:rPr>
          <w:rFonts w:ascii="Calibri" w:hAnsi="Calibri" w:cs="Calibri"/>
          <w:noProof/>
          <w:color w:val="000000" w:themeColor="text1"/>
        </w:rPr>
        <w:t xml:space="preserve">, blindness, experience, </w:t>
      </w:r>
      <w:r w:rsidR="00B50479">
        <w:rPr>
          <w:rFonts w:ascii="Calibri" w:hAnsi="Calibri" w:cs="Calibri"/>
          <w:noProof/>
          <w:color w:val="000000" w:themeColor="text1"/>
        </w:rPr>
        <w:t xml:space="preserve">semantic </w:t>
      </w:r>
      <w:r w:rsidR="00355504">
        <w:rPr>
          <w:rFonts w:ascii="Calibri" w:hAnsi="Calibri" w:cs="Calibri"/>
          <w:noProof/>
          <w:color w:val="000000" w:themeColor="text1"/>
        </w:rPr>
        <w:t>similarity space</w:t>
      </w:r>
    </w:p>
    <w:p w14:paraId="246193C8" w14:textId="77777777" w:rsidR="00966A57" w:rsidRPr="00415550" w:rsidRDefault="00966A57" w:rsidP="00624BEB">
      <w:pPr>
        <w:pStyle w:val="Body"/>
        <w:spacing w:line="360" w:lineRule="auto"/>
        <w:ind w:firstLine="720"/>
        <w:rPr>
          <w:rFonts w:ascii="Calibri" w:hAnsi="Calibri" w:cs="Calibri"/>
          <w:noProof/>
          <w:color w:val="000000" w:themeColor="text1"/>
        </w:rPr>
      </w:pPr>
    </w:p>
    <w:p w14:paraId="4E6F34B3" w14:textId="77777777" w:rsidR="00966A57" w:rsidRPr="00415550" w:rsidRDefault="00966A57" w:rsidP="00624BEB">
      <w:pPr>
        <w:pStyle w:val="Body"/>
        <w:spacing w:line="360" w:lineRule="auto"/>
        <w:ind w:firstLine="720"/>
        <w:rPr>
          <w:rFonts w:ascii="Calibri" w:hAnsi="Calibri" w:cs="Calibri"/>
          <w:noProof/>
          <w:color w:val="000000" w:themeColor="text1"/>
        </w:rPr>
      </w:pPr>
    </w:p>
    <w:p w14:paraId="57C1FB96" w14:textId="77777777" w:rsidR="00966A57" w:rsidRPr="00415550" w:rsidRDefault="001F7539" w:rsidP="00624BEB">
      <w:pPr>
        <w:pStyle w:val="Body"/>
        <w:spacing w:line="360" w:lineRule="auto"/>
        <w:ind w:firstLine="720"/>
        <w:rPr>
          <w:rFonts w:ascii="Calibri" w:hAnsi="Calibri" w:cs="Calibri"/>
          <w:noProof/>
          <w:color w:val="000000" w:themeColor="text1"/>
        </w:rPr>
      </w:pPr>
      <w:r w:rsidRPr="00415550">
        <w:rPr>
          <w:rFonts w:ascii="Calibri" w:hAnsi="Calibri" w:cs="Calibri"/>
          <w:noProof/>
          <w:color w:val="000000" w:themeColor="text1"/>
        </w:rPr>
        <w:br w:type="page"/>
      </w:r>
    </w:p>
    <w:p w14:paraId="47DD861A" w14:textId="33C2B99D" w:rsidR="00966A57" w:rsidRPr="00415550" w:rsidRDefault="001F7539" w:rsidP="00D25B85">
      <w:pPr>
        <w:pStyle w:val="Body"/>
        <w:numPr>
          <w:ilvl w:val="0"/>
          <w:numId w:val="3"/>
        </w:numPr>
        <w:spacing w:line="360" w:lineRule="auto"/>
        <w:rPr>
          <w:rFonts w:ascii="Calibri" w:hAnsi="Calibri" w:cs="Calibri"/>
          <w:b/>
          <w:bCs/>
          <w:noProof/>
          <w:color w:val="000000" w:themeColor="text1"/>
        </w:rPr>
      </w:pPr>
      <w:r w:rsidRPr="00415550">
        <w:rPr>
          <w:rFonts w:ascii="Calibri" w:hAnsi="Calibri" w:cs="Calibri"/>
          <w:b/>
          <w:bCs/>
          <w:noProof/>
          <w:color w:val="000000" w:themeColor="text1"/>
        </w:rPr>
        <w:lastRenderedPageBreak/>
        <w:t xml:space="preserve">Introduction </w:t>
      </w:r>
    </w:p>
    <w:p w14:paraId="52EF18B6" w14:textId="0F4259D2" w:rsidR="00624BEB" w:rsidRPr="00415550" w:rsidRDefault="001F7539" w:rsidP="00D23B66">
      <w:pPr>
        <w:pStyle w:val="Body"/>
        <w:spacing w:line="360" w:lineRule="auto"/>
        <w:ind w:firstLine="720"/>
        <w:rPr>
          <w:rFonts w:ascii="Calibri" w:hAnsi="Calibri" w:cs="Calibri"/>
          <w:noProof/>
          <w:color w:val="000000" w:themeColor="text1"/>
        </w:rPr>
      </w:pPr>
      <w:r w:rsidRPr="00415550">
        <w:rPr>
          <w:rFonts w:ascii="Calibri" w:hAnsi="Calibri" w:cs="Calibri"/>
          <w:noProof/>
          <w:color w:val="000000" w:themeColor="text1"/>
        </w:rPr>
        <w:t xml:space="preserve">In what sense is our notion of a </w:t>
      </w:r>
      <w:r w:rsidR="00BE5124" w:rsidRPr="00BE5124">
        <w:rPr>
          <w:rFonts w:ascii="Calibri" w:hAnsi="Calibri" w:cs="Calibri"/>
          <w:i/>
          <w:noProof/>
          <w:color w:val="000000" w:themeColor="text1"/>
        </w:rPr>
        <w:t>glowing</w:t>
      </w:r>
      <w:r w:rsidR="00BE5124">
        <w:rPr>
          <w:rFonts w:ascii="Calibri" w:hAnsi="Calibri" w:cs="Calibri"/>
          <w:noProof/>
          <w:color w:val="000000" w:themeColor="text1"/>
        </w:rPr>
        <w:t xml:space="preserve"> </w:t>
      </w:r>
      <w:r w:rsidR="00C07796" w:rsidRPr="00F425BD">
        <w:rPr>
          <w:rFonts w:ascii="Calibri" w:hAnsi="Calibri" w:cs="Calibri"/>
          <w:i/>
          <w:noProof/>
          <w:color w:val="000000" w:themeColor="text1"/>
        </w:rPr>
        <w:t>star</w:t>
      </w:r>
      <w:r w:rsidR="00C07796" w:rsidRPr="00415550">
        <w:rPr>
          <w:rFonts w:ascii="Calibri" w:hAnsi="Calibri" w:cs="Calibri"/>
          <w:noProof/>
          <w:color w:val="000000" w:themeColor="text1"/>
        </w:rPr>
        <w:t xml:space="preserve"> </w:t>
      </w:r>
      <w:r w:rsidRPr="00415550">
        <w:rPr>
          <w:rFonts w:ascii="Calibri" w:hAnsi="Calibri" w:cs="Calibri"/>
          <w:noProof/>
          <w:color w:val="000000" w:themeColor="text1"/>
        </w:rPr>
        <w:t xml:space="preserve">derived from seeing </w:t>
      </w:r>
      <w:r w:rsidR="006A0014" w:rsidRPr="00415550">
        <w:rPr>
          <w:rFonts w:ascii="Calibri" w:hAnsi="Calibri" w:cs="Calibri"/>
          <w:noProof/>
          <w:color w:val="000000" w:themeColor="text1"/>
        </w:rPr>
        <w:t>it</w:t>
      </w:r>
      <w:r w:rsidR="00933B44" w:rsidRPr="00415550">
        <w:rPr>
          <w:rFonts w:ascii="Calibri" w:hAnsi="Calibri" w:cs="Calibri"/>
          <w:noProof/>
          <w:color w:val="000000" w:themeColor="text1"/>
        </w:rPr>
        <w:t xml:space="preserve"> with our eyes</w:t>
      </w:r>
      <w:r w:rsidRPr="00415550">
        <w:rPr>
          <w:rFonts w:ascii="Calibri" w:hAnsi="Calibri" w:cs="Calibri"/>
          <w:noProof/>
          <w:color w:val="000000" w:themeColor="text1"/>
        </w:rPr>
        <w:t xml:space="preserve">? Do you know what </w:t>
      </w:r>
      <w:r w:rsidR="008A73E3" w:rsidRPr="004E7D05">
        <w:rPr>
          <w:rFonts w:ascii="Calibri" w:hAnsi="Calibri" w:cs="Calibri"/>
          <w:i/>
          <w:noProof/>
          <w:color w:val="000000" w:themeColor="text1"/>
        </w:rPr>
        <w:t>glowing</w:t>
      </w:r>
      <w:r w:rsidRPr="00415550">
        <w:rPr>
          <w:rFonts w:ascii="Calibri" w:hAnsi="Calibri" w:cs="Calibri"/>
          <w:noProof/>
          <w:color w:val="000000" w:themeColor="text1"/>
        </w:rPr>
        <w:t xml:space="preserve"> is if you have never seen </w:t>
      </w:r>
      <w:r w:rsidR="00203119" w:rsidRPr="00415550">
        <w:rPr>
          <w:rFonts w:ascii="Calibri" w:hAnsi="Calibri" w:cs="Calibri"/>
          <w:noProof/>
          <w:color w:val="000000" w:themeColor="text1"/>
        </w:rPr>
        <w:t>it</w:t>
      </w:r>
      <w:r w:rsidRPr="00415550">
        <w:rPr>
          <w:rFonts w:ascii="Calibri" w:hAnsi="Calibri" w:cs="Calibri"/>
          <w:noProof/>
          <w:color w:val="000000" w:themeColor="text1"/>
        </w:rPr>
        <w:t xml:space="preserve">? </w:t>
      </w:r>
      <w:r w:rsidR="00CF7851" w:rsidRPr="00415550">
        <w:rPr>
          <w:rFonts w:ascii="Calibri" w:hAnsi="Calibri" w:cs="Calibri"/>
          <w:noProof/>
          <w:color w:val="000000" w:themeColor="text1"/>
        </w:rPr>
        <w:t xml:space="preserve">Studies </w:t>
      </w:r>
      <w:r w:rsidR="00AF50E9" w:rsidRPr="00415550">
        <w:rPr>
          <w:rFonts w:ascii="Calibri" w:hAnsi="Calibri" w:cs="Calibri"/>
          <w:noProof/>
          <w:color w:val="000000" w:themeColor="text1"/>
        </w:rPr>
        <w:t>with</w:t>
      </w:r>
      <w:r w:rsidR="00CF7851" w:rsidRPr="00415550">
        <w:rPr>
          <w:rFonts w:ascii="Calibri" w:hAnsi="Calibri" w:cs="Calibri"/>
          <w:noProof/>
          <w:color w:val="000000" w:themeColor="text1"/>
        </w:rPr>
        <w:t xml:space="preserve"> </w:t>
      </w:r>
      <w:r w:rsidR="00E421DD" w:rsidRPr="00415550">
        <w:rPr>
          <w:rFonts w:ascii="Calibri" w:hAnsi="Calibri" w:cs="Calibri"/>
          <w:noProof/>
          <w:color w:val="000000" w:themeColor="text1"/>
        </w:rPr>
        <w:t>i</w:t>
      </w:r>
      <w:r w:rsidR="0095787B" w:rsidRPr="00415550">
        <w:rPr>
          <w:rFonts w:ascii="Calibri" w:hAnsi="Calibri" w:cs="Calibri"/>
          <w:noProof/>
          <w:color w:val="000000" w:themeColor="text1"/>
        </w:rPr>
        <w:t>n</w:t>
      </w:r>
      <w:r w:rsidR="00E421DD" w:rsidRPr="00415550">
        <w:rPr>
          <w:rFonts w:ascii="Calibri" w:hAnsi="Calibri" w:cs="Calibri"/>
          <w:noProof/>
          <w:color w:val="000000" w:themeColor="text1"/>
        </w:rPr>
        <w:t>dividuals</w:t>
      </w:r>
      <w:r w:rsidR="00B56CA3" w:rsidRPr="00415550">
        <w:rPr>
          <w:rFonts w:ascii="Calibri" w:hAnsi="Calibri" w:cs="Calibri"/>
          <w:noProof/>
          <w:color w:val="000000" w:themeColor="text1"/>
        </w:rPr>
        <w:t xml:space="preserve"> </w:t>
      </w:r>
      <w:r w:rsidR="00E56A8A" w:rsidRPr="00415550">
        <w:rPr>
          <w:rFonts w:ascii="Calibri" w:hAnsi="Calibri" w:cs="Calibri"/>
          <w:noProof/>
          <w:color w:val="000000" w:themeColor="text1"/>
        </w:rPr>
        <w:t xml:space="preserve">who are blind from birth </w:t>
      </w:r>
      <w:r w:rsidRPr="00415550">
        <w:rPr>
          <w:rFonts w:ascii="Calibri" w:hAnsi="Calibri" w:cs="Calibri"/>
          <w:noProof/>
          <w:color w:val="000000" w:themeColor="text1"/>
        </w:rPr>
        <w:t xml:space="preserve">provide insights into </w:t>
      </w:r>
      <w:r w:rsidR="007A42F5" w:rsidRPr="00415550">
        <w:rPr>
          <w:rFonts w:ascii="Calibri" w:hAnsi="Calibri" w:cs="Calibri"/>
          <w:noProof/>
          <w:color w:val="000000" w:themeColor="text1"/>
        </w:rPr>
        <w:t xml:space="preserve">this puzzle. </w:t>
      </w:r>
      <w:r w:rsidR="003A2A68">
        <w:rPr>
          <w:rFonts w:ascii="Calibri" w:hAnsi="Calibri" w:cs="Calibri"/>
          <w:noProof/>
          <w:color w:val="000000" w:themeColor="text1"/>
        </w:rPr>
        <w:t>L</w:t>
      </w:r>
      <w:r w:rsidR="009705F6" w:rsidRPr="00415550">
        <w:rPr>
          <w:rFonts w:ascii="Calibri" w:hAnsi="Calibri" w:cs="Calibri"/>
          <w:noProof/>
          <w:color w:val="000000" w:themeColor="text1"/>
        </w:rPr>
        <w:t>anguages</w:t>
      </w:r>
      <w:r w:rsidR="009E260B" w:rsidRPr="00415550">
        <w:rPr>
          <w:rFonts w:ascii="Calibri" w:hAnsi="Calibri" w:cs="Calibri"/>
          <w:noProof/>
          <w:color w:val="000000" w:themeColor="text1"/>
        </w:rPr>
        <w:t>, such as English,</w:t>
      </w:r>
      <w:r w:rsidR="009705F6" w:rsidRPr="00415550">
        <w:rPr>
          <w:rFonts w:ascii="Calibri" w:hAnsi="Calibri" w:cs="Calibri"/>
          <w:noProof/>
          <w:color w:val="000000" w:themeColor="text1"/>
        </w:rPr>
        <w:t xml:space="preserve"> have a rich vocabulary for </w:t>
      </w:r>
      <w:r w:rsidR="00864F12" w:rsidRPr="00415550">
        <w:rPr>
          <w:rFonts w:ascii="Calibri" w:hAnsi="Calibri" w:cs="Calibri"/>
          <w:noProof/>
          <w:color w:val="000000" w:themeColor="text1"/>
        </w:rPr>
        <w:t xml:space="preserve">denoting visual </w:t>
      </w:r>
      <w:r w:rsidR="00A108B2" w:rsidRPr="00415550">
        <w:rPr>
          <w:rFonts w:ascii="Calibri" w:hAnsi="Calibri" w:cs="Calibri"/>
          <w:noProof/>
          <w:color w:val="000000" w:themeColor="text1"/>
        </w:rPr>
        <w:t xml:space="preserve">referents </w:t>
      </w:r>
      <w:r w:rsidR="001B5D57" w:rsidRPr="00415550">
        <w:rPr>
          <w:rFonts w:ascii="Calibri" w:hAnsi="Calibri" w:cs="Calibri"/>
          <w:noProof/>
          <w:color w:val="000000" w:themeColor="text1"/>
        </w:rPr>
        <w:t>including</w:t>
      </w:r>
      <w:r w:rsidR="00864F12" w:rsidRPr="00415550">
        <w:rPr>
          <w:rFonts w:ascii="Calibri" w:hAnsi="Calibri" w:cs="Calibri"/>
          <w:noProof/>
          <w:color w:val="000000" w:themeColor="text1"/>
        </w:rPr>
        <w:t xml:space="preserve"> color</w:t>
      </w:r>
      <w:r w:rsidR="0068243E" w:rsidRPr="00415550">
        <w:rPr>
          <w:rFonts w:ascii="Calibri" w:hAnsi="Calibri" w:cs="Calibri"/>
          <w:noProof/>
          <w:color w:val="000000" w:themeColor="text1"/>
        </w:rPr>
        <w:t xml:space="preserve"> adjectives</w:t>
      </w:r>
      <w:r w:rsidR="00FB3F9A">
        <w:rPr>
          <w:rFonts w:ascii="Calibri" w:hAnsi="Calibri" w:cs="Calibri"/>
          <w:noProof/>
          <w:color w:val="000000" w:themeColor="text1"/>
        </w:rPr>
        <w:t xml:space="preserve"> (e.g. </w:t>
      </w:r>
      <w:r w:rsidR="00FB3F9A" w:rsidRPr="004E7D05">
        <w:rPr>
          <w:rFonts w:ascii="Calibri" w:hAnsi="Calibri" w:cs="Calibri"/>
          <w:i/>
          <w:noProof/>
          <w:color w:val="000000" w:themeColor="text1"/>
        </w:rPr>
        <w:t>blue</w:t>
      </w:r>
      <w:r w:rsidR="00FB3F9A">
        <w:rPr>
          <w:rFonts w:ascii="Calibri" w:hAnsi="Calibri" w:cs="Calibri"/>
          <w:noProof/>
          <w:color w:val="000000" w:themeColor="text1"/>
        </w:rPr>
        <w:t>)</w:t>
      </w:r>
      <w:r w:rsidR="00864F12" w:rsidRPr="00415550">
        <w:rPr>
          <w:rFonts w:ascii="Calibri" w:hAnsi="Calibri" w:cs="Calibri"/>
          <w:noProof/>
          <w:color w:val="000000" w:themeColor="text1"/>
        </w:rPr>
        <w:t xml:space="preserve">, </w:t>
      </w:r>
      <w:r w:rsidR="00617B3C" w:rsidRPr="00415550">
        <w:rPr>
          <w:rFonts w:ascii="Calibri" w:hAnsi="Calibri" w:cs="Calibri"/>
          <w:noProof/>
          <w:color w:val="000000" w:themeColor="text1"/>
        </w:rPr>
        <w:t xml:space="preserve">verbs of visual perception </w:t>
      </w:r>
      <w:r w:rsidR="00F4074F" w:rsidRPr="00415550">
        <w:rPr>
          <w:rFonts w:ascii="Calibri" w:hAnsi="Calibri" w:cs="Calibri"/>
          <w:noProof/>
          <w:color w:val="000000" w:themeColor="text1"/>
        </w:rPr>
        <w:t xml:space="preserve">(e.g. </w:t>
      </w:r>
      <w:r w:rsidR="00F4074F" w:rsidRPr="004E7D05">
        <w:rPr>
          <w:rFonts w:ascii="Calibri" w:hAnsi="Calibri" w:cs="Calibri"/>
          <w:i/>
          <w:noProof/>
          <w:color w:val="000000" w:themeColor="text1"/>
        </w:rPr>
        <w:t>to peek</w:t>
      </w:r>
      <w:r w:rsidR="00F4074F" w:rsidRPr="00415550">
        <w:rPr>
          <w:rFonts w:ascii="Calibri" w:hAnsi="Calibri" w:cs="Calibri"/>
          <w:noProof/>
          <w:color w:val="000000" w:themeColor="text1"/>
        </w:rPr>
        <w:t xml:space="preserve">) </w:t>
      </w:r>
      <w:r w:rsidR="00617B3C" w:rsidRPr="00415550">
        <w:rPr>
          <w:rFonts w:ascii="Calibri" w:hAnsi="Calibri" w:cs="Calibri"/>
          <w:noProof/>
          <w:color w:val="000000" w:themeColor="text1"/>
        </w:rPr>
        <w:t xml:space="preserve">and </w:t>
      </w:r>
      <w:r w:rsidR="00F4074F" w:rsidRPr="00415550">
        <w:rPr>
          <w:rFonts w:ascii="Calibri" w:hAnsi="Calibri" w:cs="Calibri"/>
          <w:noProof/>
          <w:color w:val="000000" w:themeColor="text1"/>
        </w:rPr>
        <w:t xml:space="preserve">light </w:t>
      </w:r>
      <w:r w:rsidR="000335A1">
        <w:rPr>
          <w:rFonts w:ascii="Calibri" w:hAnsi="Calibri" w:cs="Calibri"/>
          <w:noProof/>
          <w:color w:val="000000" w:themeColor="text1"/>
        </w:rPr>
        <w:t xml:space="preserve">emission </w:t>
      </w:r>
      <w:r w:rsidR="00F4074F" w:rsidRPr="00415550">
        <w:rPr>
          <w:rFonts w:ascii="Calibri" w:hAnsi="Calibri" w:cs="Calibri"/>
          <w:noProof/>
          <w:color w:val="000000" w:themeColor="text1"/>
        </w:rPr>
        <w:t xml:space="preserve">events (e.g. </w:t>
      </w:r>
      <w:r w:rsidR="00F4074F" w:rsidRPr="004E7D05">
        <w:rPr>
          <w:rFonts w:ascii="Calibri" w:hAnsi="Calibri" w:cs="Calibri"/>
          <w:i/>
          <w:noProof/>
          <w:color w:val="000000" w:themeColor="text1"/>
        </w:rPr>
        <w:t>to sparkle</w:t>
      </w:r>
      <w:r w:rsidR="00F4074F" w:rsidRPr="00415550">
        <w:rPr>
          <w:rFonts w:ascii="Calibri" w:hAnsi="Calibri" w:cs="Calibri"/>
          <w:noProof/>
          <w:color w:val="000000" w:themeColor="text1"/>
        </w:rPr>
        <w:t>)</w:t>
      </w:r>
      <w:r w:rsidR="00572324" w:rsidRPr="00415550">
        <w:rPr>
          <w:rFonts w:ascii="Calibri" w:hAnsi="Calibri" w:cs="Calibri"/>
          <w:noProof/>
          <w:color w:val="000000" w:themeColor="text1"/>
        </w:rPr>
        <w:t xml:space="preserve"> </w:t>
      </w:r>
      <w:r w:rsidR="00713044" w:rsidRPr="00415550">
        <w:rPr>
          <w:rFonts w:ascii="Calibri" w:hAnsi="Calibri" w:cs="Calibri"/>
          <w:noProof/>
          <w:color w:val="000000" w:themeColor="text1"/>
        </w:rPr>
        <w:t xml:space="preserve">(Winter et al., 2018). </w:t>
      </w:r>
      <w:r w:rsidR="00AB45DE" w:rsidRPr="00415550">
        <w:rPr>
          <w:rFonts w:ascii="Calibri" w:hAnsi="Calibri" w:cs="Calibri"/>
          <w:noProof/>
          <w:color w:val="000000" w:themeColor="text1"/>
        </w:rPr>
        <w:t xml:space="preserve">What are </w:t>
      </w:r>
      <w:r w:rsidR="00962D3A" w:rsidRPr="00415550">
        <w:rPr>
          <w:rFonts w:ascii="Calibri" w:hAnsi="Calibri" w:cs="Calibri"/>
          <w:noProof/>
          <w:color w:val="000000" w:themeColor="text1"/>
        </w:rPr>
        <w:t>the meanings of these terms</w:t>
      </w:r>
      <w:r w:rsidR="000335A1">
        <w:rPr>
          <w:rFonts w:ascii="Calibri" w:hAnsi="Calibri" w:cs="Calibri"/>
          <w:noProof/>
          <w:color w:val="000000" w:themeColor="text1"/>
        </w:rPr>
        <w:t>, for</w:t>
      </w:r>
      <w:r w:rsidR="00AB45DE" w:rsidRPr="00415550">
        <w:rPr>
          <w:rFonts w:ascii="Calibri" w:hAnsi="Calibri" w:cs="Calibri"/>
          <w:noProof/>
          <w:color w:val="000000" w:themeColor="text1"/>
        </w:rPr>
        <w:t xml:space="preserve"> people who have never seen? </w:t>
      </w:r>
    </w:p>
    <w:p w14:paraId="6E62DABE" w14:textId="0463892C" w:rsidR="00966A57" w:rsidRPr="004E7D05" w:rsidRDefault="001F7539" w:rsidP="004E7D05">
      <w:pPr>
        <w:pStyle w:val="Body"/>
        <w:spacing w:line="360" w:lineRule="auto"/>
        <w:ind w:firstLine="720"/>
        <w:rPr>
          <w:rFonts w:ascii="Calibri" w:hAnsi="Calibri" w:cs="Calibri"/>
          <w:noProof/>
        </w:rPr>
      </w:pPr>
      <w:r w:rsidRPr="00415550">
        <w:rPr>
          <w:rFonts w:ascii="Calibri" w:hAnsi="Calibri" w:cs="Calibri"/>
          <w:noProof/>
          <w:color w:val="000000" w:themeColor="text1"/>
        </w:rPr>
        <w:t xml:space="preserve">British empiricist philosophers engaged in thought experiments about blindness to test intuitions about the origins of knowledge and </w:t>
      </w:r>
      <w:r w:rsidR="000335A1">
        <w:rPr>
          <w:rFonts w:ascii="Calibri" w:hAnsi="Calibri" w:cs="Calibri"/>
          <w:noProof/>
          <w:color w:val="000000" w:themeColor="text1"/>
        </w:rPr>
        <w:t>concluded</w:t>
      </w:r>
      <w:r w:rsidRPr="00415550">
        <w:rPr>
          <w:rFonts w:ascii="Calibri" w:hAnsi="Calibri" w:cs="Calibri"/>
          <w:noProof/>
          <w:color w:val="000000" w:themeColor="text1"/>
        </w:rPr>
        <w:t xml:space="preserve"> that</w:t>
      </w:r>
      <w:r w:rsidR="00F0257F" w:rsidRPr="00415550">
        <w:rPr>
          <w:rFonts w:ascii="Calibri" w:hAnsi="Calibri" w:cs="Calibri"/>
          <w:noProof/>
          <w:color w:val="000000" w:themeColor="text1"/>
        </w:rPr>
        <w:t xml:space="preserve"> </w:t>
      </w:r>
      <w:r w:rsidRPr="00415550">
        <w:rPr>
          <w:rFonts w:ascii="Calibri" w:hAnsi="Calibri" w:cs="Calibri"/>
          <w:noProof/>
          <w:color w:val="000000" w:themeColor="text1"/>
        </w:rPr>
        <w:t>blind people</w:t>
      </w:r>
      <w:r w:rsidR="000335A1">
        <w:rPr>
          <w:rFonts w:ascii="Calibri" w:hAnsi="Calibri" w:cs="Calibri"/>
          <w:noProof/>
          <w:color w:val="000000" w:themeColor="text1"/>
        </w:rPr>
        <w:t xml:space="preserve"> and sighted people</w:t>
      </w:r>
      <w:r w:rsidRPr="00415550">
        <w:rPr>
          <w:rFonts w:ascii="Calibri" w:hAnsi="Calibri" w:cs="Calibri"/>
          <w:noProof/>
          <w:color w:val="000000" w:themeColor="text1"/>
        </w:rPr>
        <w:t xml:space="preserve"> must have very different concepts (Hume, 1739</w:t>
      </w:r>
      <w:r w:rsidR="005C4CAD" w:rsidRPr="00415550">
        <w:rPr>
          <w:rFonts w:ascii="Calibri" w:hAnsi="Calibri" w:cs="Calibri"/>
          <w:noProof/>
          <w:color w:val="000000" w:themeColor="text1"/>
        </w:rPr>
        <w:t xml:space="preserve">, </w:t>
      </w:r>
      <w:r w:rsidRPr="00415550">
        <w:rPr>
          <w:rFonts w:ascii="Calibri" w:hAnsi="Calibri" w:cs="Calibri"/>
          <w:noProof/>
          <w:color w:val="000000" w:themeColor="text1"/>
        </w:rPr>
        <w:t>1978, Berkeley, 1709, 1732, Hobbes, 1641</w:t>
      </w:r>
      <w:r w:rsidR="005C4CAD" w:rsidRPr="00415550">
        <w:rPr>
          <w:rFonts w:ascii="Calibri" w:hAnsi="Calibri" w:cs="Calibri"/>
          <w:noProof/>
          <w:color w:val="000000" w:themeColor="text1"/>
        </w:rPr>
        <w:t xml:space="preserve">, </w:t>
      </w:r>
      <w:r w:rsidRPr="00415550">
        <w:rPr>
          <w:rFonts w:ascii="Calibri" w:hAnsi="Calibri" w:cs="Calibri"/>
          <w:noProof/>
          <w:color w:val="000000" w:themeColor="text1"/>
        </w:rPr>
        <w:t>1984</w:t>
      </w:r>
      <w:r w:rsidR="001710CC">
        <w:rPr>
          <w:rFonts w:ascii="Calibri" w:hAnsi="Calibri" w:cs="Calibri"/>
          <w:noProof/>
          <w:color w:val="000000" w:themeColor="text1"/>
        </w:rPr>
        <w:t xml:space="preserve">). </w:t>
      </w:r>
      <w:r w:rsidR="009179C7" w:rsidRPr="00415550">
        <w:rPr>
          <w:rFonts w:ascii="Calibri" w:hAnsi="Calibri" w:cs="Calibri"/>
          <w:noProof/>
          <w:color w:val="000000" w:themeColor="text1"/>
        </w:rPr>
        <w:t>Following</w:t>
      </w:r>
      <w:r w:rsidR="00BC0E21" w:rsidRPr="00415550">
        <w:rPr>
          <w:rFonts w:ascii="Calibri" w:hAnsi="Calibri" w:cs="Calibri"/>
          <w:noProof/>
          <w:color w:val="000000" w:themeColor="text1"/>
        </w:rPr>
        <w:t xml:space="preserve"> </w:t>
      </w:r>
      <w:r w:rsidR="00180ADD" w:rsidRPr="00415550">
        <w:rPr>
          <w:rFonts w:ascii="Calibri" w:hAnsi="Calibri" w:cs="Calibri"/>
          <w:noProof/>
          <w:color w:val="000000" w:themeColor="text1"/>
        </w:rPr>
        <w:t xml:space="preserve">in </w:t>
      </w:r>
      <w:r w:rsidR="00BC0E21" w:rsidRPr="00415550">
        <w:rPr>
          <w:rFonts w:ascii="Calibri" w:hAnsi="Calibri" w:cs="Calibri"/>
          <w:noProof/>
          <w:color w:val="000000" w:themeColor="text1"/>
        </w:rPr>
        <w:t>the</w:t>
      </w:r>
      <w:r w:rsidR="0050126E">
        <w:rPr>
          <w:rFonts w:ascii="Calibri" w:hAnsi="Calibri" w:cs="Calibri"/>
          <w:noProof/>
          <w:color w:val="000000" w:themeColor="text1"/>
        </w:rPr>
        <w:t>ir</w:t>
      </w:r>
      <w:r w:rsidR="00BC0E21" w:rsidRPr="00415550">
        <w:rPr>
          <w:rFonts w:ascii="Calibri" w:hAnsi="Calibri" w:cs="Calibri"/>
          <w:noProof/>
          <w:color w:val="000000" w:themeColor="text1"/>
        </w:rPr>
        <w:t xml:space="preserve"> footsteps, e</w:t>
      </w:r>
      <w:r w:rsidRPr="00415550">
        <w:rPr>
          <w:rFonts w:ascii="Calibri" w:hAnsi="Calibri" w:cs="Calibri"/>
          <w:noProof/>
          <w:color w:val="000000" w:themeColor="text1"/>
        </w:rPr>
        <w:t xml:space="preserve">arly </w:t>
      </w:r>
      <w:r w:rsidR="00AE3C2E" w:rsidRPr="00415550">
        <w:rPr>
          <w:rFonts w:ascii="Calibri" w:hAnsi="Calibri" w:cs="Calibri"/>
          <w:noProof/>
          <w:color w:val="000000" w:themeColor="text1"/>
        </w:rPr>
        <w:t xml:space="preserve">educational </w:t>
      </w:r>
      <w:r w:rsidRPr="00415550">
        <w:rPr>
          <w:rFonts w:ascii="Calibri" w:hAnsi="Calibri" w:cs="Calibri"/>
          <w:noProof/>
          <w:color w:val="000000" w:themeColor="text1"/>
        </w:rPr>
        <w:t>psycholog</w:t>
      </w:r>
      <w:r w:rsidR="000335A1">
        <w:rPr>
          <w:rFonts w:ascii="Calibri" w:hAnsi="Calibri" w:cs="Calibri"/>
          <w:noProof/>
          <w:color w:val="000000" w:themeColor="text1"/>
        </w:rPr>
        <w:t>ists</w:t>
      </w:r>
      <w:r w:rsidRPr="00415550">
        <w:rPr>
          <w:rFonts w:ascii="Calibri" w:hAnsi="Calibri" w:cs="Calibri"/>
          <w:noProof/>
          <w:color w:val="000000" w:themeColor="text1"/>
        </w:rPr>
        <w:t xml:space="preserve"> </w:t>
      </w:r>
      <w:r w:rsidR="00343069" w:rsidRPr="00415550">
        <w:rPr>
          <w:rFonts w:ascii="Calibri" w:hAnsi="Calibri" w:cs="Calibri"/>
          <w:noProof/>
          <w:color w:val="000000" w:themeColor="text1"/>
        </w:rPr>
        <w:t>dubbed</w:t>
      </w:r>
      <w:r w:rsidRPr="00415550">
        <w:rPr>
          <w:rFonts w:ascii="Calibri" w:hAnsi="Calibri" w:cs="Calibri"/>
          <w:noProof/>
          <w:color w:val="000000" w:themeColor="text1"/>
        </w:rPr>
        <w:t xml:space="preserve"> </w:t>
      </w:r>
      <w:r w:rsidR="000335A1">
        <w:rPr>
          <w:rFonts w:ascii="Calibri" w:hAnsi="Calibri" w:cs="Calibri"/>
          <w:noProof/>
          <w:color w:val="000000" w:themeColor="text1"/>
        </w:rPr>
        <w:t xml:space="preserve">blind individuals' </w:t>
      </w:r>
      <w:r w:rsidR="000335A1" w:rsidRPr="00415550">
        <w:rPr>
          <w:rFonts w:ascii="Calibri" w:hAnsi="Calibri" w:cs="Calibri"/>
          <w:noProof/>
          <w:color w:val="000000" w:themeColor="text1"/>
        </w:rPr>
        <w:t xml:space="preserve"> </w:t>
      </w:r>
      <w:r w:rsidRPr="00415550">
        <w:rPr>
          <w:rFonts w:ascii="Calibri" w:hAnsi="Calibri" w:cs="Calibri"/>
          <w:noProof/>
          <w:color w:val="000000" w:themeColor="text1"/>
        </w:rPr>
        <w:t>use of words</w:t>
      </w:r>
      <w:r w:rsidR="00B5777D" w:rsidRPr="00415550">
        <w:rPr>
          <w:rFonts w:ascii="Calibri" w:hAnsi="Calibri" w:cs="Calibri"/>
          <w:noProof/>
          <w:color w:val="000000" w:themeColor="text1"/>
        </w:rPr>
        <w:t xml:space="preserve"> for </w:t>
      </w:r>
      <w:r w:rsidR="00180668">
        <w:rPr>
          <w:rFonts w:ascii="Calibri" w:hAnsi="Calibri" w:cs="Calibri"/>
          <w:noProof/>
          <w:color w:val="000000" w:themeColor="text1"/>
        </w:rPr>
        <w:t>visual</w:t>
      </w:r>
      <w:r w:rsidR="00B5777D" w:rsidRPr="00415550">
        <w:rPr>
          <w:rFonts w:ascii="Calibri" w:hAnsi="Calibri" w:cs="Calibri"/>
          <w:noProof/>
          <w:color w:val="000000" w:themeColor="text1"/>
        </w:rPr>
        <w:t xml:space="preserve"> categories</w:t>
      </w:r>
      <w:r w:rsidRPr="00415550">
        <w:rPr>
          <w:rFonts w:ascii="Calibri" w:hAnsi="Calibri" w:cs="Calibri"/>
          <w:noProof/>
          <w:color w:val="000000" w:themeColor="text1"/>
        </w:rPr>
        <w:t xml:space="preserve"> </w:t>
      </w:r>
      <w:r w:rsidR="00343069" w:rsidRPr="00415550">
        <w:rPr>
          <w:rFonts w:ascii="Calibri" w:hAnsi="Calibri" w:cs="Calibri"/>
          <w:noProof/>
          <w:color w:val="000000" w:themeColor="text1"/>
        </w:rPr>
        <w:t xml:space="preserve">such </w:t>
      </w:r>
      <w:r w:rsidR="00343069" w:rsidRPr="004D7734">
        <w:rPr>
          <w:rFonts w:ascii="Calibri" w:hAnsi="Calibri" w:cs="Calibri"/>
          <w:noProof/>
          <w:color w:val="000000" w:themeColor="text1"/>
        </w:rPr>
        <w:t>as colors</w:t>
      </w:r>
      <w:r w:rsidR="000335A1">
        <w:rPr>
          <w:rFonts w:ascii="Calibri" w:hAnsi="Calibri" w:cs="Calibri"/>
          <w:noProof/>
          <w:color w:val="000000" w:themeColor="text1"/>
        </w:rPr>
        <w:t xml:space="preserve"> and</w:t>
      </w:r>
      <w:r w:rsidR="002265D2" w:rsidRPr="004D7734">
        <w:rPr>
          <w:rFonts w:ascii="Calibri" w:hAnsi="Calibri" w:cs="Calibri"/>
          <w:noProof/>
          <w:color w:val="000000" w:themeColor="text1"/>
        </w:rPr>
        <w:t xml:space="preserve"> </w:t>
      </w:r>
      <w:r w:rsidR="00343069" w:rsidRPr="004D7734">
        <w:rPr>
          <w:rFonts w:ascii="Calibri" w:hAnsi="Calibri" w:cs="Calibri"/>
          <w:noProof/>
          <w:color w:val="000000" w:themeColor="text1"/>
        </w:rPr>
        <w:t xml:space="preserve">light events </w:t>
      </w:r>
      <w:r w:rsidRPr="004D7734">
        <w:rPr>
          <w:rFonts w:ascii="Calibri" w:hAnsi="Calibri" w:cs="Calibri"/>
          <w:noProof/>
          <w:color w:val="000000" w:themeColor="text1"/>
        </w:rPr>
        <w:t>“verbalisms</w:t>
      </w:r>
      <w:r w:rsidR="00544E92" w:rsidRPr="004D7734">
        <w:rPr>
          <w:rFonts w:ascii="Calibri" w:hAnsi="Calibri" w:cs="Calibri"/>
          <w:noProof/>
          <w:color w:val="000000" w:themeColor="text1"/>
        </w:rPr>
        <w:t xml:space="preserve">,” because of </w:t>
      </w:r>
      <w:r w:rsidR="000335A1">
        <w:rPr>
          <w:rFonts w:ascii="Calibri" w:hAnsi="Calibri" w:cs="Calibri"/>
          <w:noProof/>
          <w:color w:val="000000" w:themeColor="text1"/>
        </w:rPr>
        <w:t>the words'</w:t>
      </w:r>
      <w:r w:rsidR="000335A1" w:rsidRPr="004D7734">
        <w:rPr>
          <w:rFonts w:ascii="Calibri" w:hAnsi="Calibri" w:cs="Calibri"/>
          <w:noProof/>
          <w:color w:val="000000" w:themeColor="text1"/>
        </w:rPr>
        <w:t xml:space="preserve"> </w:t>
      </w:r>
      <w:r w:rsidRPr="004D7734">
        <w:rPr>
          <w:rFonts w:ascii="Calibri" w:hAnsi="Calibri" w:cs="Calibri"/>
          <w:noProof/>
          <w:color w:val="000000" w:themeColor="text1"/>
        </w:rPr>
        <w:t xml:space="preserve">alleged </w:t>
      </w:r>
      <w:r w:rsidR="00DD2E3C" w:rsidRPr="004D7734">
        <w:rPr>
          <w:rFonts w:ascii="Calibri" w:hAnsi="Calibri" w:cs="Calibri"/>
          <w:noProof/>
          <w:color w:val="000000" w:themeColor="text1"/>
        </w:rPr>
        <w:t>meaninglessness</w:t>
      </w:r>
      <w:r w:rsidRPr="004D7734">
        <w:rPr>
          <w:rFonts w:ascii="Calibri" w:hAnsi="Calibri" w:cs="Calibri"/>
          <w:noProof/>
          <w:color w:val="000000" w:themeColor="text1"/>
        </w:rPr>
        <w:t xml:space="preserve"> (Cutsforth, 1932, 1951, see Rosel et al., 2005 for review of verbalism literature). </w:t>
      </w:r>
      <w:r w:rsidR="000D4715" w:rsidRPr="004E7D05">
        <w:rPr>
          <w:rFonts w:ascii="Calibri" w:hAnsi="Calibri" w:cs="Calibri"/>
          <w:noProof/>
        </w:rPr>
        <w:t xml:space="preserve">Contrary to such ideas, </w:t>
      </w:r>
      <w:r w:rsidRPr="004E7D05">
        <w:rPr>
          <w:rFonts w:ascii="Calibri" w:hAnsi="Calibri" w:cs="Calibri"/>
          <w:noProof/>
        </w:rPr>
        <w:t xml:space="preserve">Landau &amp; Gleitman (1985) showed that blind preschoolers </w:t>
      </w:r>
      <w:r w:rsidR="000335A1">
        <w:rPr>
          <w:rFonts w:ascii="Calibri" w:hAnsi="Calibri" w:cs="Calibri"/>
          <w:noProof/>
        </w:rPr>
        <w:t>can use</w:t>
      </w:r>
      <w:r w:rsidR="000335A1" w:rsidRPr="004E7D05">
        <w:rPr>
          <w:rFonts w:ascii="Calibri" w:hAnsi="Calibri" w:cs="Calibri"/>
          <w:noProof/>
        </w:rPr>
        <w:t xml:space="preserve"> </w:t>
      </w:r>
      <w:r w:rsidRPr="004E7D05">
        <w:rPr>
          <w:rFonts w:ascii="Calibri" w:hAnsi="Calibri" w:cs="Calibri"/>
          <w:noProof/>
        </w:rPr>
        <w:t>color adjectives and visual perception verbs in appropriate ways</w:t>
      </w:r>
      <w:r w:rsidR="008171F9" w:rsidRPr="004E7D05">
        <w:rPr>
          <w:rFonts w:ascii="Calibri" w:hAnsi="Calibri" w:cs="Calibri"/>
          <w:noProof/>
        </w:rPr>
        <w:t xml:space="preserve"> – both when referring to themselves and when referring to sighted people</w:t>
      </w:r>
      <w:r w:rsidRPr="004E7D05">
        <w:rPr>
          <w:rFonts w:ascii="Calibri" w:hAnsi="Calibri" w:cs="Calibri"/>
          <w:noProof/>
        </w:rPr>
        <w:t>. For example, Kelly, a blind four-year-old</w:t>
      </w:r>
      <w:r w:rsidR="00C7152A" w:rsidRPr="004E7D05">
        <w:rPr>
          <w:rFonts w:ascii="Calibri" w:hAnsi="Calibri" w:cs="Calibri"/>
          <w:noProof/>
        </w:rPr>
        <w:t>,</w:t>
      </w:r>
      <w:r w:rsidRPr="004E7D05">
        <w:rPr>
          <w:rFonts w:ascii="Calibri" w:hAnsi="Calibri" w:cs="Calibri"/>
          <w:noProof/>
        </w:rPr>
        <w:t xml:space="preserve"> responded to the instruction of </w:t>
      </w:r>
      <w:r w:rsidRPr="004E7D05">
        <w:rPr>
          <w:rFonts w:ascii="Calibri" w:hAnsi="Calibri" w:cs="Calibri"/>
          <w:i/>
          <w:noProof/>
        </w:rPr>
        <w:t>look</w:t>
      </w:r>
      <w:r w:rsidRPr="004E7D05">
        <w:rPr>
          <w:rFonts w:ascii="Calibri" w:hAnsi="Calibri" w:cs="Calibri"/>
          <w:noProof/>
        </w:rPr>
        <w:t xml:space="preserve"> by holding out her hands.</w:t>
      </w:r>
      <w:r w:rsidR="00C7152A" w:rsidRPr="004E7D05">
        <w:rPr>
          <w:rFonts w:ascii="Calibri" w:hAnsi="Calibri" w:cs="Calibri"/>
          <w:noProof/>
        </w:rPr>
        <w:t xml:space="preserve"> </w:t>
      </w:r>
      <w:r w:rsidR="00DB715D">
        <w:rPr>
          <w:rFonts w:ascii="Calibri" w:hAnsi="Calibri" w:cs="Calibri"/>
          <w:noProof/>
        </w:rPr>
        <w:t>W</w:t>
      </w:r>
      <w:r w:rsidRPr="004E7D05">
        <w:rPr>
          <w:rFonts w:ascii="Calibri" w:hAnsi="Calibri" w:cs="Calibri"/>
          <w:noProof/>
        </w:rPr>
        <w:t>hen asked to make it so her mother couldn’t see an object, Kelly hid it in her pocket. Kelly also understood that colors were physical properties that sighted people could perceive, but she could not. These results suggested that from an early age</w:t>
      </w:r>
      <w:r w:rsidR="000335A1">
        <w:rPr>
          <w:rFonts w:ascii="Calibri" w:hAnsi="Calibri" w:cs="Calibri"/>
          <w:noProof/>
        </w:rPr>
        <w:t>,</w:t>
      </w:r>
      <w:r w:rsidRPr="004E7D05">
        <w:rPr>
          <w:rFonts w:ascii="Calibri" w:hAnsi="Calibri" w:cs="Calibri"/>
          <w:noProof/>
        </w:rPr>
        <w:t xml:space="preserve"> blind children can meaningfully comprehend and produce visual terms. </w:t>
      </w:r>
    </w:p>
    <w:p w14:paraId="616EA23C" w14:textId="3540BE4C" w:rsidR="00966A57" w:rsidRPr="00415550" w:rsidRDefault="001F7539" w:rsidP="00624BEB">
      <w:pPr>
        <w:pStyle w:val="FreeForm"/>
        <w:spacing w:after="120" w:line="360" w:lineRule="auto"/>
        <w:ind w:firstLine="720"/>
        <w:jc w:val="both"/>
        <w:rPr>
          <w:rFonts w:ascii="Calibri" w:hAnsi="Calibri" w:cs="Calibri"/>
          <w:noProof/>
          <w:color w:val="000000" w:themeColor="text1"/>
        </w:rPr>
      </w:pPr>
      <w:r w:rsidRPr="00415550">
        <w:rPr>
          <w:rFonts w:ascii="Calibri" w:hAnsi="Calibri" w:cs="Calibri"/>
          <w:noProof/>
          <w:color w:val="000000" w:themeColor="text1"/>
        </w:rPr>
        <w:t xml:space="preserve">Nevertheless, the question remains: </w:t>
      </w:r>
      <w:r w:rsidR="00C7152A" w:rsidRPr="00415550">
        <w:rPr>
          <w:rFonts w:ascii="Calibri" w:hAnsi="Calibri" w:cs="Calibri"/>
          <w:noProof/>
          <w:color w:val="000000" w:themeColor="text1"/>
        </w:rPr>
        <w:t>j</w:t>
      </w:r>
      <w:r w:rsidR="0020607A" w:rsidRPr="00415550">
        <w:rPr>
          <w:rFonts w:ascii="Calibri" w:hAnsi="Calibri" w:cs="Calibri"/>
          <w:noProof/>
          <w:color w:val="000000" w:themeColor="text1"/>
        </w:rPr>
        <w:t>ust h</w:t>
      </w:r>
      <w:r w:rsidR="000A5972" w:rsidRPr="00415550">
        <w:rPr>
          <w:rFonts w:ascii="Calibri" w:hAnsi="Calibri" w:cs="Calibri"/>
          <w:noProof/>
          <w:color w:val="000000" w:themeColor="text1"/>
        </w:rPr>
        <w:t xml:space="preserve">ow rich is </w:t>
      </w:r>
      <w:r w:rsidR="0020607A" w:rsidRPr="00415550">
        <w:rPr>
          <w:rFonts w:ascii="Calibri" w:hAnsi="Calibri" w:cs="Calibri"/>
          <w:noProof/>
          <w:color w:val="000000" w:themeColor="text1"/>
        </w:rPr>
        <w:t>blind individuals</w:t>
      </w:r>
      <w:r w:rsidR="000335A1">
        <w:rPr>
          <w:rFonts w:ascii="Calibri" w:hAnsi="Calibri" w:cs="Calibri"/>
          <w:noProof/>
          <w:color w:val="000000" w:themeColor="text1"/>
        </w:rPr>
        <w:t>' knowledge</w:t>
      </w:r>
      <w:r w:rsidR="0020607A" w:rsidRPr="00415550">
        <w:rPr>
          <w:rFonts w:ascii="Calibri" w:hAnsi="Calibri" w:cs="Calibri"/>
          <w:noProof/>
          <w:color w:val="000000" w:themeColor="text1"/>
        </w:rPr>
        <w:t xml:space="preserve"> about vision</w:t>
      </w:r>
      <w:r w:rsidR="00CD69A0">
        <w:rPr>
          <w:rFonts w:ascii="Calibri" w:hAnsi="Calibri" w:cs="Calibri"/>
          <w:noProof/>
          <w:color w:val="000000" w:themeColor="text1"/>
        </w:rPr>
        <w:t xml:space="preserve"> and h</w:t>
      </w:r>
      <w:r w:rsidR="00CD69A0" w:rsidRPr="00415550">
        <w:rPr>
          <w:rFonts w:ascii="Calibri" w:hAnsi="Calibri" w:cs="Calibri"/>
          <w:noProof/>
          <w:color w:val="000000" w:themeColor="text1"/>
        </w:rPr>
        <w:t xml:space="preserve">ow </w:t>
      </w:r>
      <w:r w:rsidR="0020607A" w:rsidRPr="00415550">
        <w:rPr>
          <w:rFonts w:ascii="Calibri" w:hAnsi="Calibri" w:cs="Calibri"/>
          <w:noProof/>
          <w:color w:val="000000" w:themeColor="text1"/>
        </w:rPr>
        <w:t xml:space="preserve">similar is </w:t>
      </w:r>
      <w:r w:rsidR="00353463" w:rsidRPr="00415550">
        <w:rPr>
          <w:rFonts w:ascii="Calibri" w:hAnsi="Calibri" w:cs="Calibri"/>
          <w:noProof/>
          <w:color w:val="000000" w:themeColor="text1"/>
        </w:rPr>
        <w:t>it to the knowledge of</w:t>
      </w:r>
      <w:r w:rsidR="0020607A" w:rsidRPr="00415550">
        <w:rPr>
          <w:rFonts w:ascii="Calibri" w:hAnsi="Calibri" w:cs="Calibri"/>
          <w:noProof/>
          <w:color w:val="000000" w:themeColor="text1"/>
        </w:rPr>
        <w:t xml:space="preserve"> sighted people? </w:t>
      </w:r>
      <w:r w:rsidRPr="00415550">
        <w:rPr>
          <w:rFonts w:ascii="Calibri" w:hAnsi="Calibri" w:cs="Calibri"/>
          <w:noProof/>
          <w:color w:val="000000" w:themeColor="text1"/>
        </w:rPr>
        <w:t xml:space="preserve">A challenge in answering </w:t>
      </w:r>
      <w:r w:rsidR="00804E62">
        <w:rPr>
          <w:rFonts w:ascii="Calibri" w:hAnsi="Calibri" w:cs="Calibri"/>
          <w:noProof/>
          <w:color w:val="000000" w:themeColor="text1"/>
        </w:rPr>
        <w:t>these</w:t>
      </w:r>
      <w:r w:rsidR="00804E62" w:rsidRPr="00415550">
        <w:rPr>
          <w:rFonts w:ascii="Calibri" w:hAnsi="Calibri" w:cs="Calibri"/>
          <w:noProof/>
          <w:color w:val="000000" w:themeColor="text1"/>
        </w:rPr>
        <w:t xml:space="preserve"> </w:t>
      </w:r>
      <w:r w:rsidRPr="00415550">
        <w:rPr>
          <w:rFonts w:ascii="Calibri" w:hAnsi="Calibri" w:cs="Calibri"/>
          <w:noProof/>
          <w:color w:val="000000" w:themeColor="text1"/>
        </w:rPr>
        <w:t>question</w:t>
      </w:r>
      <w:r w:rsidR="00F17408">
        <w:rPr>
          <w:rFonts w:ascii="Calibri" w:hAnsi="Calibri" w:cs="Calibri"/>
          <w:noProof/>
          <w:color w:val="000000" w:themeColor="text1"/>
        </w:rPr>
        <w:t>s</w:t>
      </w:r>
      <w:r w:rsidRPr="00415550">
        <w:rPr>
          <w:rFonts w:ascii="Calibri" w:hAnsi="Calibri" w:cs="Calibri"/>
          <w:noProof/>
          <w:color w:val="000000" w:themeColor="text1"/>
        </w:rPr>
        <w:t xml:space="preserve"> is how to measure, and quantitatively compare, the concepts of blind and sighted individuals. One possibility is to ask for an explicit definition of the words. Landau and Gleitman (1985) asked a congenitally blind adult to provide definitions of twenty verbs related to visual experience. Her definitions showed both appropriate knowledge of the meanings of the words and sensitivity to their use in visual contexts. For example, she defined </w:t>
      </w:r>
      <w:r w:rsidRPr="004E7D05">
        <w:rPr>
          <w:rFonts w:ascii="Calibri" w:hAnsi="Calibri" w:cs="Calibri"/>
          <w:i/>
          <w:noProof/>
          <w:color w:val="000000" w:themeColor="text1"/>
        </w:rPr>
        <w:t>to notice</w:t>
      </w:r>
      <w:r w:rsidRPr="00415550">
        <w:rPr>
          <w:rFonts w:ascii="Calibri" w:hAnsi="Calibri" w:cs="Calibri"/>
          <w:noProof/>
          <w:color w:val="000000" w:themeColor="text1"/>
        </w:rPr>
        <w:t xml:space="preserve"> as: “</w:t>
      </w:r>
      <w:r w:rsidR="00C7152A" w:rsidRPr="00415550">
        <w:rPr>
          <w:rFonts w:ascii="Calibri" w:hAnsi="Calibri" w:cs="Calibri"/>
          <w:noProof/>
          <w:color w:val="000000" w:themeColor="text1"/>
        </w:rPr>
        <w:t>t</w:t>
      </w:r>
      <w:r w:rsidRPr="00415550">
        <w:rPr>
          <w:rFonts w:ascii="Calibri" w:hAnsi="Calibri" w:cs="Calibri"/>
          <w:noProof/>
          <w:color w:val="000000" w:themeColor="text1"/>
        </w:rPr>
        <w:t xml:space="preserve">o see something that comes into your view. But not only to see it, but to perceive it and understand it. You could sit on this rocking chair and not notice the </w:t>
      </w:r>
      <w:r w:rsidR="00B72F29">
        <w:rPr>
          <w:rFonts w:ascii="Calibri" w:hAnsi="Calibri" w:cs="Calibri"/>
          <w:noProof/>
          <w:color w:val="000000" w:themeColor="text1"/>
        </w:rPr>
        <w:t>color</w:t>
      </w:r>
      <w:r w:rsidRPr="00415550">
        <w:rPr>
          <w:rFonts w:ascii="Calibri" w:hAnsi="Calibri" w:cs="Calibri"/>
          <w:noProof/>
          <w:color w:val="000000" w:themeColor="text1"/>
        </w:rPr>
        <w:t xml:space="preserve"> of it at all.” Similarly, Lenci </w:t>
      </w:r>
      <w:r w:rsidR="00C7152A" w:rsidRPr="00415550">
        <w:rPr>
          <w:rFonts w:ascii="Calibri" w:hAnsi="Calibri" w:cs="Calibri"/>
          <w:noProof/>
          <w:color w:val="000000" w:themeColor="text1"/>
        </w:rPr>
        <w:t xml:space="preserve">and </w:t>
      </w:r>
      <w:r w:rsidR="00C7152A" w:rsidRPr="00415550">
        <w:rPr>
          <w:rFonts w:ascii="Calibri" w:hAnsi="Calibri" w:cs="Calibri"/>
          <w:noProof/>
          <w:color w:val="000000" w:themeColor="text1"/>
        </w:rPr>
        <w:lastRenderedPageBreak/>
        <w:t xml:space="preserve">colleagues </w:t>
      </w:r>
      <w:r w:rsidRPr="00415550">
        <w:rPr>
          <w:rFonts w:ascii="Calibri" w:hAnsi="Calibri" w:cs="Calibri"/>
          <w:noProof/>
          <w:color w:val="000000" w:themeColor="text1"/>
        </w:rPr>
        <w:t xml:space="preserve">(2013) recently collected feature norms </w:t>
      </w:r>
      <w:r w:rsidR="000335A1">
        <w:rPr>
          <w:rFonts w:ascii="Calibri" w:hAnsi="Calibri" w:cs="Calibri"/>
          <w:noProof/>
          <w:color w:val="000000" w:themeColor="text1"/>
        </w:rPr>
        <w:t>for</w:t>
      </w:r>
      <w:r w:rsidR="000335A1" w:rsidRPr="00415550">
        <w:rPr>
          <w:rFonts w:ascii="Calibri" w:hAnsi="Calibri" w:cs="Calibri"/>
          <w:noProof/>
          <w:color w:val="000000" w:themeColor="text1"/>
        </w:rPr>
        <w:t xml:space="preserve"> </w:t>
      </w:r>
      <w:r w:rsidRPr="00415550">
        <w:rPr>
          <w:rFonts w:ascii="Calibri" w:hAnsi="Calibri" w:cs="Calibri"/>
          <w:noProof/>
          <w:color w:val="000000" w:themeColor="text1"/>
        </w:rPr>
        <w:t xml:space="preserve">5 verbs of visual perception (in Italian, glossed as </w:t>
      </w:r>
      <w:r w:rsidRPr="004E7D05">
        <w:rPr>
          <w:rFonts w:ascii="Calibri" w:hAnsi="Calibri" w:cs="Calibri"/>
          <w:i/>
          <w:noProof/>
          <w:color w:val="000000" w:themeColor="text1"/>
        </w:rPr>
        <w:t>spot</w:t>
      </w:r>
      <w:r w:rsidRPr="00415550">
        <w:rPr>
          <w:rFonts w:ascii="Calibri" w:hAnsi="Calibri" w:cs="Calibri"/>
          <w:noProof/>
          <w:color w:val="000000" w:themeColor="text1"/>
        </w:rPr>
        <w:t xml:space="preserve">, </w:t>
      </w:r>
      <w:r w:rsidRPr="004E7D05">
        <w:rPr>
          <w:rFonts w:ascii="Calibri" w:hAnsi="Calibri" w:cs="Calibri"/>
          <w:i/>
          <w:noProof/>
          <w:color w:val="000000" w:themeColor="text1"/>
        </w:rPr>
        <w:t>glimpse</w:t>
      </w:r>
      <w:r w:rsidRPr="00415550">
        <w:rPr>
          <w:rFonts w:ascii="Calibri" w:hAnsi="Calibri" w:cs="Calibri"/>
          <w:noProof/>
          <w:color w:val="000000" w:themeColor="text1"/>
        </w:rPr>
        <w:t xml:space="preserve">, </w:t>
      </w:r>
      <w:r w:rsidRPr="004E7D05">
        <w:rPr>
          <w:rFonts w:ascii="Calibri" w:hAnsi="Calibri" w:cs="Calibri"/>
          <w:i/>
          <w:noProof/>
          <w:color w:val="000000" w:themeColor="text1"/>
        </w:rPr>
        <w:t>peep</w:t>
      </w:r>
      <w:r w:rsidRPr="00415550">
        <w:rPr>
          <w:rFonts w:ascii="Calibri" w:hAnsi="Calibri" w:cs="Calibri"/>
          <w:noProof/>
          <w:color w:val="000000" w:themeColor="text1"/>
        </w:rPr>
        <w:t xml:space="preserve">, </w:t>
      </w:r>
      <w:r w:rsidRPr="004E7D05">
        <w:rPr>
          <w:rFonts w:ascii="Calibri" w:hAnsi="Calibri" w:cs="Calibri"/>
          <w:i/>
          <w:noProof/>
          <w:color w:val="000000" w:themeColor="text1"/>
        </w:rPr>
        <w:t>catch sight of</w:t>
      </w:r>
      <w:r w:rsidRPr="00415550">
        <w:rPr>
          <w:rFonts w:ascii="Calibri" w:hAnsi="Calibri" w:cs="Calibri"/>
          <w:noProof/>
          <w:color w:val="000000" w:themeColor="text1"/>
        </w:rPr>
        <w:t xml:space="preserve">, and </w:t>
      </w:r>
      <w:r w:rsidRPr="004E7D05">
        <w:rPr>
          <w:rFonts w:ascii="Calibri" w:hAnsi="Calibri" w:cs="Calibri"/>
          <w:i/>
          <w:noProof/>
          <w:color w:val="000000" w:themeColor="text1"/>
        </w:rPr>
        <w:t>peer at</w:t>
      </w:r>
      <w:r w:rsidRPr="00415550">
        <w:rPr>
          <w:rFonts w:ascii="Calibri" w:hAnsi="Calibri" w:cs="Calibri"/>
          <w:noProof/>
          <w:color w:val="000000" w:themeColor="text1"/>
        </w:rPr>
        <w:t>) from congenitally blind and sighted native Italian speakers. Again, the blind individuals generated reasonable meaning-features for all of these verbs.</w:t>
      </w:r>
      <w:r w:rsidR="00DC0FDC" w:rsidRPr="00415550">
        <w:rPr>
          <w:rFonts w:ascii="Calibri" w:hAnsi="Calibri" w:cs="Calibri"/>
          <w:noProof/>
          <w:color w:val="000000" w:themeColor="text1"/>
        </w:rPr>
        <w:t xml:space="preserve"> For instance,</w:t>
      </w:r>
      <w:r w:rsidRPr="00415550">
        <w:rPr>
          <w:rFonts w:ascii="Calibri" w:hAnsi="Calibri" w:cs="Calibri"/>
          <w:noProof/>
          <w:color w:val="000000" w:themeColor="text1"/>
        </w:rPr>
        <w:t xml:space="preserve"> </w:t>
      </w:r>
      <w:r w:rsidR="00DC0FDC" w:rsidRPr="004E7D05">
        <w:rPr>
          <w:rFonts w:ascii="Calibri" w:hAnsi="Calibri" w:cs="Calibri"/>
          <w:i/>
          <w:noProof/>
          <w:color w:val="000000" w:themeColor="text1"/>
        </w:rPr>
        <w:t>t</w:t>
      </w:r>
      <w:r w:rsidRPr="004E7D05">
        <w:rPr>
          <w:rFonts w:ascii="Calibri" w:hAnsi="Calibri" w:cs="Calibri"/>
          <w:i/>
          <w:noProof/>
          <w:color w:val="000000" w:themeColor="text1"/>
        </w:rPr>
        <w:t>o peep</w:t>
      </w:r>
      <w:r w:rsidRPr="00415550">
        <w:rPr>
          <w:rFonts w:ascii="Calibri" w:hAnsi="Calibri" w:cs="Calibri"/>
          <w:noProof/>
          <w:color w:val="000000" w:themeColor="text1"/>
        </w:rPr>
        <w:t xml:space="preserve"> was associated with the features “</w:t>
      </w:r>
      <w:r w:rsidRPr="00D3506C">
        <w:rPr>
          <w:rFonts w:ascii="Calibri" w:hAnsi="Calibri" w:cs="Calibri"/>
          <w:noProof/>
          <w:color w:val="000000" w:themeColor="text1"/>
        </w:rPr>
        <w:t>to watch,” “something,” “secretly,” and “not to be seen”</w:t>
      </w:r>
      <w:r w:rsidR="00DC0FDC" w:rsidRPr="00D3506C">
        <w:rPr>
          <w:rFonts w:ascii="Calibri" w:hAnsi="Calibri" w:cs="Calibri"/>
          <w:noProof/>
          <w:color w:val="000000" w:themeColor="text1"/>
        </w:rPr>
        <w:t>, whereas</w:t>
      </w:r>
      <w:r w:rsidRPr="00D3506C">
        <w:rPr>
          <w:rFonts w:ascii="Calibri" w:hAnsi="Calibri" w:cs="Calibri"/>
          <w:noProof/>
          <w:color w:val="000000" w:themeColor="text1"/>
        </w:rPr>
        <w:t xml:space="preserve"> </w:t>
      </w:r>
      <w:r w:rsidRPr="004E7D05">
        <w:rPr>
          <w:rFonts w:ascii="Calibri" w:hAnsi="Calibri" w:cs="Calibri"/>
          <w:i/>
          <w:noProof/>
          <w:color w:val="000000" w:themeColor="text1"/>
        </w:rPr>
        <w:t>to spot</w:t>
      </w:r>
      <w:r w:rsidRPr="00415550">
        <w:rPr>
          <w:rFonts w:ascii="Calibri" w:hAnsi="Calibri" w:cs="Calibri"/>
          <w:noProof/>
          <w:color w:val="000000" w:themeColor="text1"/>
        </w:rPr>
        <w:t xml:space="preserve"> was associated with the </w:t>
      </w:r>
      <w:r w:rsidRPr="00D3506C">
        <w:rPr>
          <w:rFonts w:ascii="Calibri" w:hAnsi="Calibri" w:cs="Calibri"/>
          <w:noProof/>
          <w:color w:val="000000" w:themeColor="text1"/>
        </w:rPr>
        <w:t>features “to see”, “something”, “far away” and “distance”</w:t>
      </w:r>
      <w:r w:rsidRPr="00415550">
        <w:rPr>
          <w:rFonts w:ascii="Calibri" w:hAnsi="Calibri" w:cs="Calibri"/>
          <w:noProof/>
          <w:color w:val="000000" w:themeColor="text1"/>
        </w:rPr>
        <w:t xml:space="preserve"> </w:t>
      </w:r>
      <w:r w:rsidR="00DC0FDC" w:rsidRPr="00415550">
        <w:rPr>
          <w:rFonts w:ascii="Calibri" w:hAnsi="Calibri" w:cs="Calibri"/>
          <w:noProof/>
          <w:color w:val="000000" w:themeColor="text1"/>
        </w:rPr>
        <w:t>by both sighted and blind people</w:t>
      </w:r>
      <w:r w:rsidRPr="00415550">
        <w:rPr>
          <w:rFonts w:ascii="Calibri" w:hAnsi="Calibri" w:cs="Calibri"/>
          <w:noProof/>
          <w:color w:val="000000" w:themeColor="text1"/>
        </w:rPr>
        <w:t>. The disadvantage of free responses, however, is that these data are very sparse</w:t>
      </w:r>
      <w:r w:rsidR="00DC0FDC" w:rsidRPr="00415550">
        <w:rPr>
          <w:rFonts w:ascii="Calibri" w:hAnsi="Calibri" w:cs="Calibri"/>
          <w:noProof/>
          <w:color w:val="000000" w:themeColor="text1"/>
        </w:rPr>
        <w:t xml:space="preserve">, as </w:t>
      </w:r>
      <w:r w:rsidRPr="00415550">
        <w:rPr>
          <w:rFonts w:ascii="Calibri" w:hAnsi="Calibri" w:cs="Calibri"/>
          <w:noProof/>
          <w:color w:val="000000" w:themeColor="text1"/>
        </w:rPr>
        <w:t>features may be rarely mentioned</w:t>
      </w:r>
      <w:r w:rsidR="00595A88">
        <w:rPr>
          <w:rFonts w:ascii="Calibri" w:hAnsi="Calibri" w:cs="Calibri"/>
          <w:noProof/>
          <w:color w:val="000000" w:themeColor="text1"/>
        </w:rPr>
        <w:t>,</w:t>
      </w:r>
      <w:r w:rsidRPr="00415550">
        <w:rPr>
          <w:rFonts w:ascii="Calibri" w:hAnsi="Calibri" w:cs="Calibri"/>
          <w:noProof/>
          <w:color w:val="000000" w:themeColor="text1"/>
        </w:rPr>
        <w:t xml:space="preserve"> or described using homonyms</w:t>
      </w:r>
      <w:r w:rsidR="00DC0FDC" w:rsidRPr="00415550">
        <w:rPr>
          <w:rFonts w:ascii="Calibri" w:hAnsi="Calibri" w:cs="Calibri"/>
          <w:noProof/>
          <w:color w:val="000000" w:themeColor="text1"/>
        </w:rPr>
        <w:t>. T</w:t>
      </w:r>
      <w:r w:rsidRPr="00415550">
        <w:rPr>
          <w:rFonts w:ascii="Calibri" w:hAnsi="Calibri" w:cs="Calibri"/>
          <w:noProof/>
          <w:color w:val="000000" w:themeColor="text1"/>
        </w:rPr>
        <w:t xml:space="preserve">hus, it remains hard to quantitatively test whether blind individuals’ </w:t>
      </w:r>
      <w:r w:rsidR="00DC0FDC" w:rsidRPr="00415550">
        <w:rPr>
          <w:rFonts w:ascii="Calibri" w:hAnsi="Calibri" w:cs="Calibri"/>
          <w:noProof/>
          <w:color w:val="000000" w:themeColor="text1"/>
        </w:rPr>
        <w:t xml:space="preserve">meanings </w:t>
      </w:r>
      <w:r w:rsidRPr="00415550">
        <w:rPr>
          <w:rFonts w:ascii="Calibri" w:hAnsi="Calibri" w:cs="Calibri"/>
          <w:noProof/>
          <w:color w:val="000000" w:themeColor="text1"/>
        </w:rPr>
        <w:t xml:space="preserve">of </w:t>
      </w:r>
      <w:r w:rsidRPr="004E7D05">
        <w:rPr>
          <w:rFonts w:ascii="Calibri" w:hAnsi="Calibri" w:cs="Calibri"/>
          <w:i/>
          <w:noProof/>
          <w:color w:val="000000" w:themeColor="text1"/>
        </w:rPr>
        <w:t xml:space="preserve">to </w:t>
      </w:r>
      <w:r w:rsidR="00DC0FDC" w:rsidRPr="004E7D05">
        <w:rPr>
          <w:rFonts w:ascii="Calibri" w:hAnsi="Calibri" w:cs="Calibri"/>
          <w:i/>
          <w:noProof/>
          <w:color w:val="000000" w:themeColor="text1"/>
        </w:rPr>
        <w:t>peep</w:t>
      </w:r>
      <w:r w:rsidR="00602EDD">
        <w:rPr>
          <w:rFonts w:ascii="Calibri" w:hAnsi="Calibri" w:cs="Calibri"/>
          <w:noProof/>
          <w:color w:val="000000" w:themeColor="text1"/>
        </w:rPr>
        <w:t xml:space="preserve"> </w:t>
      </w:r>
      <w:r w:rsidRPr="00415550">
        <w:rPr>
          <w:rFonts w:ascii="Calibri" w:hAnsi="Calibri" w:cs="Calibri"/>
          <w:noProof/>
          <w:color w:val="000000" w:themeColor="text1"/>
        </w:rPr>
        <w:t xml:space="preserve">or </w:t>
      </w:r>
      <w:r w:rsidRPr="004E7D05">
        <w:rPr>
          <w:rFonts w:ascii="Calibri" w:hAnsi="Calibri" w:cs="Calibri"/>
          <w:i/>
          <w:noProof/>
          <w:color w:val="000000" w:themeColor="text1"/>
        </w:rPr>
        <w:t xml:space="preserve">to </w:t>
      </w:r>
      <w:r w:rsidR="00DC0FDC" w:rsidRPr="004E7D05">
        <w:rPr>
          <w:rFonts w:ascii="Calibri" w:hAnsi="Calibri" w:cs="Calibri"/>
          <w:i/>
          <w:noProof/>
          <w:color w:val="000000" w:themeColor="text1"/>
        </w:rPr>
        <w:t>spot</w:t>
      </w:r>
      <w:r w:rsidRPr="00415550">
        <w:rPr>
          <w:rFonts w:ascii="Calibri" w:hAnsi="Calibri" w:cs="Calibri"/>
          <w:noProof/>
          <w:color w:val="000000" w:themeColor="text1"/>
        </w:rPr>
        <w:t xml:space="preserve"> </w:t>
      </w:r>
      <w:r w:rsidR="00DC0FDC" w:rsidRPr="00415550">
        <w:rPr>
          <w:rFonts w:ascii="Calibri" w:hAnsi="Calibri" w:cs="Calibri"/>
          <w:noProof/>
          <w:color w:val="000000" w:themeColor="text1"/>
        </w:rPr>
        <w:t>are</w:t>
      </w:r>
      <w:r w:rsidRPr="00415550">
        <w:rPr>
          <w:rFonts w:ascii="Calibri" w:hAnsi="Calibri" w:cs="Calibri"/>
          <w:noProof/>
          <w:color w:val="000000" w:themeColor="text1"/>
        </w:rPr>
        <w:t xml:space="preserve"> different from those</w:t>
      </w:r>
      <w:r w:rsidR="00DC0FDC" w:rsidRPr="00415550">
        <w:rPr>
          <w:rFonts w:ascii="Calibri" w:hAnsi="Calibri" w:cs="Calibri"/>
          <w:noProof/>
          <w:color w:val="000000" w:themeColor="text1"/>
        </w:rPr>
        <w:t xml:space="preserve"> of</w:t>
      </w:r>
      <w:r w:rsidRPr="00415550">
        <w:rPr>
          <w:rFonts w:ascii="Calibri" w:hAnsi="Calibri" w:cs="Calibri"/>
          <w:noProof/>
          <w:color w:val="000000" w:themeColor="text1"/>
        </w:rPr>
        <w:t xml:space="preserve"> sighted individuals. </w:t>
      </w:r>
    </w:p>
    <w:p w14:paraId="637B792E" w14:textId="6B089BD1" w:rsidR="008F0417" w:rsidRDefault="001F7539">
      <w:pPr>
        <w:pStyle w:val="FreeForm"/>
        <w:spacing w:after="120" w:line="360" w:lineRule="auto"/>
        <w:ind w:firstLine="720"/>
        <w:jc w:val="both"/>
        <w:rPr>
          <w:rFonts w:ascii="Calibri" w:hAnsi="Calibri" w:cs="Calibri"/>
          <w:noProof/>
          <w:color w:val="000000" w:themeColor="text1"/>
        </w:rPr>
      </w:pPr>
      <w:r w:rsidRPr="00415550">
        <w:rPr>
          <w:rFonts w:ascii="Calibri" w:hAnsi="Calibri" w:cs="Calibri"/>
          <w:noProof/>
          <w:color w:val="000000" w:themeColor="text1"/>
        </w:rPr>
        <w:t>More generally, people may have very rich and detailed knowledge of the meanings of words, but not reveal that knowledge in their definitions. The pragmatics of the task may cause people to limit the features they generate to relatively distinctive properties within an implied context</w:t>
      </w:r>
      <w:r w:rsidR="00DC0FDC" w:rsidRPr="00415550">
        <w:rPr>
          <w:rFonts w:ascii="Calibri" w:hAnsi="Calibri" w:cs="Calibri"/>
          <w:noProof/>
          <w:color w:val="000000" w:themeColor="text1"/>
        </w:rPr>
        <w:t>. For example</w:t>
      </w:r>
      <w:r w:rsidRPr="00415550">
        <w:rPr>
          <w:rFonts w:ascii="Calibri" w:hAnsi="Calibri" w:cs="Calibri"/>
          <w:noProof/>
          <w:color w:val="000000" w:themeColor="text1"/>
        </w:rPr>
        <w:t>, people may be more likely to volunteer that zebras have stripes than that they have mouths. Shepard and Chipman (1970) argued that people “seem unable to tell us anything significant about the structure of an individual mental [representation] as such. What they can, however, tell us about is the relations between that internal representation and other int</w:t>
      </w:r>
      <w:r w:rsidR="00864474">
        <w:rPr>
          <w:rFonts w:ascii="Calibri" w:hAnsi="Calibri" w:cs="Calibri"/>
          <w:noProof/>
          <w:color w:val="000000" w:themeColor="text1"/>
        </w:rPr>
        <w:t>ernal representations.” That is</w:t>
      </w:r>
      <w:ins w:id="0" w:author="Nora Harhen" w:date="2019-03-21T15:57:00Z">
        <w:r w:rsidR="00864474">
          <w:rPr>
            <w:rFonts w:ascii="Calibri" w:hAnsi="Calibri" w:cs="Calibri"/>
            <w:noProof/>
            <w:color w:val="000000" w:themeColor="text1"/>
          </w:rPr>
          <w:t>,</w:t>
        </w:r>
      </w:ins>
      <w:r w:rsidRPr="00415550">
        <w:rPr>
          <w:rFonts w:ascii="Calibri" w:hAnsi="Calibri" w:cs="Calibri"/>
          <w:noProof/>
          <w:color w:val="000000" w:themeColor="text1"/>
        </w:rPr>
        <w:t xml:space="preserve"> a practical</w:t>
      </w:r>
      <w:r w:rsidR="0012743A">
        <w:rPr>
          <w:rFonts w:ascii="Calibri" w:hAnsi="Calibri" w:cs="Calibri"/>
          <w:noProof/>
          <w:color w:val="000000" w:themeColor="text1"/>
        </w:rPr>
        <w:t xml:space="preserve">, </w:t>
      </w:r>
      <w:r w:rsidR="0012743A" w:rsidRPr="004E7D05">
        <w:rPr>
          <w:rFonts w:ascii="Calibri" w:hAnsi="Calibri" w:cs="Calibri"/>
          <w:noProof/>
          <w:color w:val="000000" w:themeColor="text1"/>
        </w:rPr>
        <w:t xml:space="preserve">albeit </w:t>
      </w:r>
      <w:del w:id="1" w:author="Nora Harhen" w:date="2019-03-21T15:57:00Z">
        <w:r w:rsidR="0012743A" w:rsidRPr="004E7D05" w:rsidDel="00864474">
          <w:rPr>
            <w:rFonts w:ascii="Calibri" w:hAnsi="Calibri" w:cs="Calibri"/>
            <w:noProof/>
            <w:color w:val="000000" w:themeColor="text1"/>
          </w:rPr>
          <w:delText xml:space="preserve">still </w:delText>
        </w:r>
      </w:del>
      <w:r w:rsidR="0012743A" w:rsidRPr="004E7D05">
        <w:rPr>
          <w:rFonts w:ascii="Calibri" w:hAnsi="Calibri" w:cs="Calibri"/>
          <w:noProof/>
          <w:color w:val="000000" w:themeColor="text1"/>
        </w:rPr>
        <w:t>incomplete</w:t>
      </w:r>
      <w:r w:rsidR="00E20337" w:rsidRPr="004E7D05">
        <w:rPr>
          <w:rFonts w:ascii="Calibri" w:hAnsi="Calibri" w:cs="Calibri"/>
          <w:noProof/>
          <w:color w:val="000000" w:themeColor="text1"/>
        </w:rPr>
        <w:t>,</w:t>
      </w:r>
      <w:r w:rsidRPr="00415550">
        <w:rPr>
          <w:rFonts w:ascii="Calibri" w:hAnsi="Calibri" w:cs="Calibri"/>
          <w:noProof/>
          <w:color w:val="000000" w:themeColor="text1"/>
        </w:rPr>
        <w:t xml:space="preserve"> way to elicit rich information about the meaning of a word is to ask people to produce not the meaning itself</w:t>
      </w:r>
      <w:del w:id="2" w:author="Nora Harhen" w:date="2019-03-21T15:57:00Z">
        <w:r w:rsidRPr="00415550" w:rsidDel="00864474">
          <w:rPr>
            <w:rFonts w:ascii="Calibri" w:hAnsi="Calibri" w:cs="Calibri"/>
            <w:noProof/>
            <w:color w:val="000000" w:themeColor="text1"/>
          </w:rPr>
          <w:delText>,</w:delText>
        </w:r>
      </w:del>
      <w:r w:rsidRPr="00415550">
        <w:rPr>
          <w:rFonts w:ascii="Calibri" w:hAnsi="Calibri" w:cs="Calibri"/>
          <w:noProof/>
          <w:color w:val="000000" w:themeColor="text1"/>
        </w:rPr>
        <w:t xml:space="preserve"> but </w:t>
      </w:r>
      <w:r w:rsidR="00312408">
        <w:rPr>
          <w:rFonts w:ascii="Calibri" w:hAnsi="Calibri" w:cs="Calibri"/>
          <w:noProof/>
          <w:color w:val="000000" w:themeColor="text1"/>
        </w:rPr>
        <w:t>judgment</w:t>
      </w:r>
      <w:r w:rsidRPr="00415550">
        <w:rPr>
          <w:rFonts w:ascii="Calibri" w:hAnsi="Calibri" w:cs="Calibri"/>
          <w:noProof/>
          <w:color w:val="000000" w:themeColor="text1"/>
        </w:rPr>
        <w:t xml:space="preserve">s of how </w:t>
      </w:r>
      <w:r w:rsidR="00DC0FDC" w:rsidRPr="00415550">
        <w:rPr>
          <w:rFonts w:ascii="Calibri" w:hAnsi="Calibri" w:cs="Calibri"/>
          <w:noProof/>
          <w:color w:val="000000" w:themeColor="text1"/>
        </w:rPr>
        <w:t xml:space="preserve">it </w:t>
      </w:r>
      <w:r w:rsidRPr="00415550">
        <w:rPr>
          <w:rFonts w:ascii="Calibri" w:hAnsi="Calibri" w:cs="Calibri"/>
          <w:noProof/>
          <w:color w:val="000000" w:themeColor="text1"/>
        </w:rPr>
        <w:t>relate</w:t>
      </w:r>
      <w:r w:rsidR="00DC0FDC" w:rsidRPr="00415550">
        <w:rPr>
          <w:rFonts w:ascii="Calibri" w:hAnsi="Calibri" w:cs="Calibri"/>
          <w:noProof/>
          <w:color w:val="000000" w:themeColor="text1"/>
        </w:rPr>
        <w:t>s</w:t>
      </w:r>
      <w:r w:rsidRPr="00415550">
        <w:rPr>
          <w:rFonts w:ascii="Calibri" w:hAnsi="Calibri" w:cs="Calibri"/>
          <w:noProof/>
          <w:color w:val="000000" w:themeColor="text1"/>
        </w:rPr>
        <w:t xml:space="preserve"> to the meanings of other words. “Thus, we easily report that orange is more similar to red than to blue without being able to say anything significant [...] about the unique subjective experience of the color orange itself” (Shepard </w:t>
      </w:r>
      <w:r w:rsidR="00DC0FDC" w:rsidRPr="00415550">
        <w:rPr>
          <w:rFonts w:ascii="Calibri" w:hAnsi="Calibri" w:cs="Calibri"/>
          <w:noProof/>
          <w:color w:val="000000" w:themeColor="text1"/>
        </w:rPr>
        <w:t xml:space="preserve">&amp; </w:t>
      </w:r>
      <w:r w:rsidRPr="00415550">
        <w:rPr>
          <w:rFonts w:ascii="Calibri" w:hAnsi="Calibri" w:cs="Calibri"/>
          <w:noProof/>
          <w:color w:val="000000" w:themeColor="text1"/>
        </w:rPr>
        <w:t xml:space="preserve">Chipman, 1970). </w:t>
      </w:r>
    </w:p>
    <w:p w14:paraId="3D24B87D" w14:textId="2E1EFC3A" w:rsidR="00966A57" w:rsidRPr="00566A3D" w:rsidRDefault="001F7539">
      <w:pPr>
        <w:pStyle w:val="FreeForm"/>
        <w:spacing w:after="120" w:line="360" w:lineRule="auto"/>
        <w:ind w:firstLine="720"/>
        <w:jc w:val="both"/>
        <w:rPr>
          <w:rFonts w:ascii="Calibri" w:hAnsi="Calibri" w:cs="Calibri"/>
          <w:noProof/>
          <w:color w:val="000000" w:themeColor="text1"/>
        </w:rPr>
      </w:pPr>
      <w:r w:rsidRPr="00566A3D">
        <w:rPr>
          <w:rFonts w:ascii="Calibri" w:hAnsi="Calibri" w:cs="Calibri"/>
          <w:noProof/>
          <w:color w:val="000000" w:themeColor="text1"/>
        </w:rPr>
        <w:t>Estimates of the similarity between pairs of word-meanings are easy to elicit from a wide range of domains</w:t>
      </w:r>
      <w:del w:id="3" w:author="Nora Harhen" w:date="2019-03-21T15:58:00Z">
        <w:r w:rsidRPr="00566A3D" w:rsidDel="00864474">
          <w:rPr>
            <w:rFonts w:ascii="Calibri" w:hAnsi="Calibri" w:cs="Calibri"/>
            <w:noProof/>
            <w:color w:val="000000" w:themeColor="text1"/>
          </w:rPr>
          <w:delText>,</w:delText>
        </w:r>
      </w:del>
      <w:r w:rsidRPr="00566A3D">
        <w:rPr>
          <w:rFonts w:ascii="Calibri" w:hAnsi="Calibri" w:cs="Calibri"/>
          <w:noProof/>
          <w:color w:val="000000" w:themeColor="text1"/>
        </w:rPr>
        <w:t xml:space="preserve"> and are naturally quantitative. People make highly stable</w:t>
      </w:r>
      <w:r w:rsidR="00DC0FDC" w:rsidRPr="00566A3D">
        <w:rPr>
          <w:rFonts w:ascii="Calibri" w:hAnsi="Calibri" w:cs="Calibri"/>
          <w:noProof/>
          <w:color w:val="000000" w:themeColor="text1"/>
        </w:rPr>
        <w:t>,</w:t>
      </w:r>
      <w:r w:rsidRPr="00566A3D">
        <w:rPr>
          <w:rFonts w:ascii="Calibri" w:hAnsi="Calibri" w:cs="Calibri"/>
          <w:noProof/>
          <w:color w:val="000000" w:themeColor="text1"/>
        </w:rPr>
        <w:t xml:space="preserve"> reliable </w:t>
      </w:r>
      <w:r w:rsidR="00312408" w:rsidRPr="00566A3D">
        <w:rPr>
          <w:rFonts w:ascii="Calibri" w:hAnsi="Calibri" w:cs="Calibri"/>
          <w:noProof/>
          <w:color w:val="000000" w:themeColor="text1"/>
        </w:rPr>
        <w:t>judgment</w:t>
      </w:r>
      <w:r w:rsidRPr="00566A3D">
        <w:rPr>
          <w:rFonts w:ascii="Calibri" w:hAnsi="Calibri" w:cs="Calibri"/>
          <w:noProof/>
          <w:color w:val="000000" w:themeColor="text1"/>
        </w:rPr>
        <w:t xml:space="preserve">s of the similarities of pairs of mammals (Rumelhart </w:t>
      </w:r>
      <w:r w:rsidR="00DC0FDC" w:rsidRPr="00566A3D">
        <w:rPr>
          <w:rFonts w:ascii="Calibri" w:hAnsi="Calibri" w:cs="Calibri"/>
          <w:noProof/>
          <w:color w:val="000000" w:themeColor="text1"/>
        </w:rPr>
        <w:t xml:space="preserve">&amp; </w:t>
      </w:r>
      <w:r w:rsidRPr="00566A3D">
        <w:rPr>
          <w:rFonts w:ascii="Calibri" w:hAnsi="Calibri" w:cs="Calibri"/>
          <w:noProof/>
          <w:color w:val="000000" w:themeColor="text1"/>
        </w:rPr>
        <w:t>Abrahamson</w:t>
      </w:r>
      <w:r w:rsidR="00DC0FDC" w:rsidRPr="00566A3D">
        <w:rPr>
          <w:rFonts w:ascii="Calibri" w:hAnsi="Calibri" w:cs="Calibri"/>
          <w:noProof/>
          <w:color w:val="000000" w:themeColor="text1"/>
        </w:rPr>
        <w:t>,</w:t>
      </w:r>
      <w:r w:rsidRPr="00566A3D">
        <w:rPr>
          <w:rFonts w:ascii="Calibri" w:hAnsi="Calibri" w:cs="Calibri"/>
          <w:noProof/>
          <w:color w:val="000000" w:themeColor="text1"/>
        </w:rPr>
        <w:t xml:space="preserve"> 1972), birds (Rips et al</w:t>
      </w:r>
      <w:r w:rsidR="00DC0FDC" w:rsidRPr="00566A3D">
        <w:rPr>
          <w:rFonts w:ascii="Calibri" w:hAnsi="Calibri" w:cs="Calibri"/>
          <w:noProof/>
          <w:color w:val="000000" w:themeColor="text1"/>
        </w:rPr>
        <w:t>.,</w:t>
      </w:r>
      <w:r w:rsidRPr="00566A3D">
        <w:rPr>
          <w:rFonts w:ascii="Calibri" w:hAnsi="Calibri" w:cs="Calibri"/>
          <w:noProof/>
          <w:color w:val="000000" w:themeColor="text1"/>
        </w:rPr>
        <w:t xml:space="preserve"> 1973), fruits (Hutchison </w:t>
      </w:r>
      <w:r w:rsidR="00DC0FDC" w:rsidRPr="00566A3D">
        <w:rPr>
          <w:rFonts w:ascii="Calibri" w:hAnsi="Calibri" w:cs="Calibri"/>
          <w:noProof/>
          <w:color w:val="000000" w:themeColor="text1"/>
        </w:rPr>
        <w:t xml:space="preserve">&amp; </w:t>
      </w:r>
      <w:r w:rsidRPr="00566A3D">
        <w:rPr>
          <w:rFonts w:ascii="Calibri" w:hAnsi="Calibri" w:cs="Calibri"/>
          <w:noProof/>
          <w:color w:val="000000" w:themeColor="text1"/>
        </w:rPr>
        <w:t>Lockhead</w:t>
      </w:r>
      <w:r w:rsidR="00DC0FDC" w:rsidRPr="00566A3D">
        <w:rPr>
          <w:rFonts w:ascii="Calibri" w:hAnsi="Calibri" w:cs="Calibri"/>
          <w:noProof/>
          <w:color w:val="000000" w:themeColor="text1"/>
        </w:rPr>
        <w:t>,</w:t>
      </w:r>
      <w:r w:rsidRPr="00566A3D">
        <w:rPr>
          <w:rFonts w:ascii="Calibri" w:hAnsi="Calibri" w:cs="Calibri"/>
          <w:noProof/>
          <w:color w:val="000000" w:themeColor="text1"/>
        </w:rPr>
        <w:t xml:space="preserve"> 1977), foods (Ross </w:t>
      </w:r>
      <w:r w:rsidR="00DC0FDC" w:rsidRPr="00566A3D">
        <w:rPr>
          <w:rFonts w:ascii="Calibri" w:hAnsi="Calibri" w:cs="Calibri"/>
          <w:noProof/>
          <w:color w:val="000000" w:themeColor="text1"/>
        </w:rPr>
        <w:t xml:space="preserve">&amp; </w:t>
      </w:r>
      <w:r w:rsidRPr="00566A3D">
        <w:rPr>
          <w:rFonts w:ascii="Calibri" w:hAnsi="Calibri" w:cs="Calibri"/>
          <w:noProof/>
          <w:color w:val="000000" w:themeColor="text1"/>
        </w:rPr>
        <w:t>Murphy</w:t>
      </w:r>
      <w:r w:rsidR="00DC0FDC" w:rsidRPr="00566A3D">
        <w:rPr>
          <w:rFonts w:ascii="Calibri" w:hAnsi="Calibri" w:cs="Calibri"/>
          <w:noProof/>
          <w:color w:val="000000" w:themeColor="text1"/>
        </w:rPr>
        <w:t>,</w:t>
      </w:r>
      <w:r w:rsidRPr="00566A3D">
        <w:rPr>
          <w:rFonts w:ascii="Calibri" w:hAnsi="Calibri" w:cs="Calibri"/>
          <w:noProof/>
          <w:color w:val="000000" w:themeColor="text1"/>
        </w:rPr>
        <w:t xml:space="preserve"> 1999), numbers (Shepard et al</w:t>
      </w:r>
      <w:r w:rsidR="00DC0FDC" w:rsidRPr="00566A3D">
        <w:rPr>
          <w:rFonts w:ascii="Calibri" w:hAnsi="Calibri" w:cs="Calibri"/>
          <w:noProof/>
          <w:color w:val="000000" w:themeColor="text1"/>
        </w:rPr>
        <w:t>.,</w:t>
      </w:r>
      <w:r w:rsidRPr="00566A3D">
        <w:rPr>
          <w:rFonts w:ascii="Calibri" w:hAnsi="Calibri" w:cs="Calibri"/>
          <w:noProof/>
          <w:color w:val="000000" w:themeColor="text1"/>
        </w:rPr>
        <w:t xml:space="preserve"> 1975), </w:t>
      </w:r>
      <w:r w:rsidR="00B72F29" w:rsidRPr="00566A3D">
        <w:rPr>
          <w:rFonts w:ascii="Calibri" w:hAnsi="Calibri" w:cs="Calibri"/>
          <w:noProof/>
          <w:color w:val="000000" w:themeColor="text1"/>
        </w:rPr>
        <w:t>color</w:t>
      </w:r>
      <w:r w:rsidRPr="00566A3D">
        <w:rPr>
          <w:rFonts w:ascii="Calibri" w:hAnsi="Calibri" w:cs="Calibri"/>
          <w:noProof/>
          <w:color w:val="000000" w:themeColor="text1"/>
        </w:rPr>
        <w:t xml:space="preserve">s (Shepard </w:t>
      </w:r>
      <w:r w:rsidR="00DC0FDC" w:rsidRPr="00566A3D">
        <w:rPr>
          <w:rFonts w:ascii="Calibri" w:hAnsi="Calibri" w:cs="Calibri"/>
          <w:noProof/>
          <w:color w:val="000000" w:themeColor="text1"/>
        </w:rPr>
        <w:t xml:space="preserve">&amp; </w:t>
      </w:r>
      <w:r w:rsidRPr="00566A3D">
        <w:rPr>
          <w:rFonts w:ascii="Calibri" w:hAnsi="Calibri" w:cs="Calibri"/>
          <w:noProof/>
          <w:color w:val="000000" w:themeColor="text1"/>
        </w:rPr>
        <w:t>Cooper</w:t>
      </w:r>
      <w:r w:rsidR="00DC0FDC" w:rsidRPr="00566A3D">
        <w:rPr>
          <w:rFonts w:ascii="Calibri" w:hAnsi="Calibri" w:cs="Calibri"/>
          <w:noProof/>
          <w:color w:val="000000" w:themeColor="text1"/>
        </w:rPr>
        <w:t>,</w:t>
      </w:r>
      <w:r w:rsidRPr="00566A3D">
        <w:rPr>
          <w:rFonts w:ascii="Calibri" w:hAnsi="Calibri" w:cs="Calibri"/>
          <w:noProof/>
          <w:color w:val="000000" w:themeColor="text1"/>
        </w:rPr>
        <w:t xml:space="preserve"> 1992), emotions (Roberts </w:t>
      </w:r>
      <w:r w:rsidR="00DC0FDC" w:rsidRPr="00566A3D">
        <w:rPr>
          <w:rFonts w:ascii="Calibri" w:hAnsi="Calibri" w:cs="Calibri"/>
          <w:noProof/>
          <w:color w:val="000000" w:themeColor="text1"/>
        </w:rPr>
        <w:t xml:space="preserve">&amp; </w:t>
      </w:r>
      <w:r w:rsidRPr="00566A3D">
        <w:rPr>
          <w:rFonts w:ascii="Calibri" w:hAnsi="Calibri" w:cs="Calibri"/>
          <w:noProof/>
          <w:color w:val="000000" w:themeColor="text1"/>
        </w:rPr>
        <w:t>Wedell</w:t>
      </w:r>
      <w:r w:rsidR="00DC0FDC" w:rsidRPr="00566A3D">
        <w:rPr>
          <w:rFonts w:ascii="Calibri" w:hAnsi="Calibri" w:cs="Calibri"/>
          <w:noProof/>
          <w:color w:val="000000" w:themeColor="text1"/>
        </w:rPr>
        <w:t>,</w:t>
      </w:r>
      <w:r w:rsidRPr="00566A3D">
        <w:rPr>
          <w:rFonts w:ascii="Calibri" w:hAnsi="Calibri" w:cs="Calibri"/>
          <w:noProof/>
          <w:color w:val="000000" w:themeColor="text1"/>
        </w:rPr>
        <w:t xml:space="preserve"> 1994), and personality types (Bimler </w:t>
      </w:r>
      <w:r w:rsidR="00DC0FDC" w:rsidRPr="00566A3D">
        <w:rPr>
          <w:rFonts w:ascii="Calibri" w:hAnsi="Calibri" w:cs="Calibri"/>
          <w:noProof/>
          <w:color w:val="000000" w:themeColor="text1"/>
        </w:rPr>
        <w:t xml:space="preserve">&amp; </w:t>
      </w:r>
      <w:r w:rsidRPr="00566A3D">
        <w:rPr>
          <w:rFonts w:ascii="Calibri" w:hAnsi="Calibri" w:cs="Calibri"/>
          <w:noProof/>
          <w:color w:val="000000" w:themeColor="text1"/>
        </w:rPr>
        <w:t>Kirkland</w:t>
      </w:r>
      <w:r w:rsidR="00DC0FDC" w:rsidRPr="00566A3D">
        <w:rPr>
          <w:rFonts w:ascii="Calibri" w:hAnsi="Calibri" w:cs="Calibri"/>
          <w:noProof/>
          <w:color w:val="000000" w:themeColor="text1"/>
        </w:rPr>
        <w:t>,</w:t>
      </w:r>
      <w:r w:rsidRPr="00566A3D">
        <w:rPr>
          <w:rFonts w:ascii="Calibri" w:hAnsi="Calibri" w:cs="Calibri"/>
          <w:noProof/>
          <w:color w:val="000000" w:themeColor="text1"/>
        </w:rPr>
        <w:t xml:space="preserve"> 2007), among many other examples. </w:t>
      </w:r>
      <w:r w:rsidR="00964AFB" w:rsidRPr="00566A3D">
        <w:rPr>
          <w:rFonts w:ascii="Calibri" w:hAnsi="Calibri" w:cs="Calibri"/>
          <w:noProof/>
          <w:color w:val="000000" w:themeColor="text1"/>
        </w:rPr>
        <w:t>The</w:t>
      </w:r>
      <w:r w:rsidR="000254EB" w:rsidRPr="00566A3D">
        <w:rPr>
          <w:rFonts w:ascii="Calibri" w:hAnsi="Calibri" w:cs="Calibri"/>
          <w:noProof/>
          <w:color w:val="000000" w:themeColor="text1"/>
        </w:rPr>
        <w:t xml:space="preserve"> semantic </w:t>
      </w:r>
      <w:r w:rsidR="001856AA" w:rsidRPr="00566A3D">
        <w:rPr>
          <w:rFonts w:ascii="Calibri" w:hAnsi="Calibri" w:cs="Calibri"/>
          <w:noProof/>
          <w:color w:val="000000" w:themeColor="text1"/>
        </w:rPr>
        <w:t>simila</w:t>
      </w:r>
      <w:r w:rsidR="00426D70" w:rsidRPr="00566A3D">
        <w:rPr>
          <w:rFonts w:ascii="Calibri" w:hAnsi="Calibri" w:cs="Calibri"/>
          <w:noProof/>
          <w:color w:val="000000" w:themeColor="text1"/>
        </w:rPr>
        <w:t>r</w:t>
      </w:r>
      <w:r w:rsidR="001856AA" w:rsidRPr="00566A3D">
        <w:rPr>
          <w:rFonts w:ascii="Calibri" w:hAnsi="Calibri" w:cs="Calibri"/>
          <w:noProof/>
          <w:color w:val="000000" w:themeColor="text1"/>
        </w:rPr>
        <w:t xml:space="preserve">ity </w:t>
      </w:r>
      <w:r w:rsidR="000254EB" w:rsidRPr="00566A3D">
        <w:rPr>
          <w:rFonts w:ascii="Calibri" w:hAnsi="Calibri" w:cs="Calibri"/>
          <w:noProof/>
          <w:color w:val="000000" w:themeColor="text1"/>
        </w:rPr>
        <w:t>spaces</w:t>
      </w:r>
      <w:r w:rsidR="001856AA" w:rsidRPr="00566A3D">
        <w:rPr>
          <w:rFonts w:ascii="Calibri" w:hAnsi="Calibri" w:cs="Calibri"/>
          <w:noProof/>
          <w:color w:val="000000" w:themeColor="text1"/>
        </w:rPr>
        <w:t xml:space="preserve"> </w:t>
      </w:r>
      <w:r w:rsidR="000254EB" w:rsidRPr="00566A3D">
        <w:rPr>
          <w:rFonts w:ascii="Calibri" w:hAnsi="Calibri" w:cs="Calibri"/>
          <w:noProof/>
          <w:color w:val="000000" w:themeColor="text1"/>
        </w:rPr>
        <w:t xml:space="preserve">derived from </w:t>
      </w:r>
      <w:r w:rsidR="008576C5" w:rsidRPr="00566A3D">
        <w:rPr>
          <w:rFonts w:ascii="Calibri" w:hAnsi="Calibri" w:cs="Calibri"/>
          <w:noProof/>
          <w:color w:val="000000" w:themeColor="text1"/>
        </w:rPr>
        <w:t>such</w:t>
      </w:r>
      <w:r w:rsidR="000254EB" w:rsidRPr="00566A3D">
        <w:rPr>
          <w:rFonts w:ascii="Calibri" w:hAnsi="Calibri" w:cs="Calibri"/>
          <w:noProof/>
          <w:color w:val="000000" w:themeColor="text1"/>
        </w:rPr>
        <w:t xml:space="preserve"> judgments do not </w:t>
      </w:r>
      <w:r w:rsidR="00CD5FEE" w:rsidRPr="00566A3D">
        <w:rPr>
          <w:rFonts w:ascii="Calibri" w:hAnsi="Calibri" w:cs="Calibri"/>
          <w:noProof/>
          <w:color w:val="000000" w:themeColor="text1"/>
        </w:rPr>
        <w:t>provide</w:t>
      </w:r>
      <w:r w:rsidR="000254EB" w:rsidRPr="00566A3D">
        <w:rPr>
          <w:rFonts w:ascii="Calibri" w:hAnsi="Calibri" w:cs="Calibri"/>
          <w:noProof/>
          <w:color w:val="000000" w:themeColor="text1"/>
        </w:rPr>
        <w:t xml:space="preserve"> a complete measure of what people know </w:t>
      </w:r>
      <w:r w:rsidR="00D70654" w:rsidRPr="00566A3D">
        <w:rPr>
          <w:rFonts w:ascii="Calibri" w:hAnsi="Calibri" w:cs="Calibri"/>
          <w:noProof/>
          <w:color w:val="000000" w:themeColor="text1"/>
        </w:rPr>
        <w:t>about</w:t>
      </w:r>
      <w:r w:rsidR="000254EB" w:rsidRPr="00566A3D">
        <w:rPr>
          <w:rFonts w:ascii="Calibri" w:hAnsi="Calibri" w:cs="Calibri"/>
          <w:noProof/>
          <w:color w:val="000000" w:themeColor="text1"/>
        </w:rPr>
        <w:t xml:space="preserve"> a </w:t>
      </w:r>
      <w:r w:rsidR="000254EB" w:rsidRPr="00566A3D">
        <w:rPr>
          <w:rFonts w:ascii="Calibri" w:hAnsi="Calibri" w:cs="Calibri"/>
          <w:noProof/>
          <w:color w:val="000000" w:themeColor="text1"/>
        </w:rPr>
        <w:lastRenderedPageBreak/>
        <w:t>domain</w:t>
      </w:r>
      <w:r w:rsidR="00B92134" w:rsidRPr="00566A3D">
        <w:rPr>
          <w:rFonts w:ascii="Calibri" w:hAnsi="Calibri" w:cs="Calibri"/>
          <w:noProof/>
          <w:color w:val="000000" w:themeColor="text1"/>
        </w:rPr>
        <w:t xml:space="preserve">. For example, the similarity space of animals may not reflect people’s knowledge about their </w:t>
      </w:r>
      <w:r w:rsidR="00B5695C" w:rsidRPr="00566A3D">
        <w:rPr>
          <w:rFonts w:ascii="Calibri" w:hAnsi="Calibri" w:cs="Calibri"/>
          <w:noProof/>
          <w:color w:val="000000" w:themeColor="text1"/>
        </w:rPr>
        <w:t>diets,</w:t>
      </w:r>
      <w:r w:rsidR="00B92134" w:rsidRPr="00566A3D">
        <w:rPr>
          <w:rFonts w:ascii="Calibri" w:hAnsi="Calibri" w:cs="Calibri"/>
          <w:noProof/>
          <w:color w:val="000000" w:themeColor="text1"/>
        </w:rPr>
        <w:t xml:space="preserve"> or how </w:t>
      </w:r>
      <w:r w:rsidR="00BD7580" w:rsidRPr="00566A3D">
        <w:rPr>
          <w:rFonts w:ascii="Calibri" w:hAnsi="Calibri" w:cs="Calibri"/>
          <w:noProof/>
          <w:color w:val="000000" w:themeColor="text1"/>
        </w:rPr>
        <w:t xml:space="preserve">the animals </w:t>
      </w:r>
      <w:r w:rsidR="00B92134" w:rsidRPr="00566A3D">
        <w:rPr>
          <w:rFonts w:ascii="Calibri" w:hAnsi="Calibri" w:cs="Calibri"/>
          <w:noProof/>
          <w:color w:val="000000" w:themeColor="text1"/>
        </w:rPr>
        <w:t xml:space="preserve">are used by humans for </w:t>
      </w:r>
      <w:r w:rsidR="004D058E" w:rsidRPr="00566A3D">
        <w:rPr>
          <w:rFonts w:ascii="Calibri" w:hAnsi="Calibri" w:cs="Calibri"/>
          <w:noProof/>
          <w:color w:val="000000" w:themeColor="text1"/>
        </w:rPr>
        <w:t xml:space="preserve">making </w:t>
      </w:r>
      <w:r w:rsidR="00B92134" w:rsidRPr="00566A3D">
        <w:rPr>
          <w:rFonts w:ascii="Calibri" w:hAnsi="Calibri" w:cs="Calibri"/>
          <w:noProof/>
          <w:color w:val="000000" w:themeColor="text1"/>
        </w:rPr>
        <w:t>food or clothing</w:t>
      </w:r>
      <w:r w:rsidR="00BD7580" w:rsidRPr="00566A3D">
        <w:rPr>
          <w:rFonts w:ascii="Calibri" w:hAnsi="Calibri" w:cs="Calibri"/>
          <w:noProof/>
          <w:color w:val="000000" w:themeColor="text1"/>
        </w:rPr>
        <w:t>,</w:t>
      </w:r>
      <w:r w:rsidR="000A7CC2" w:rsidRPr="00566A3D">
        <w:rPr>
          <w:rFonts w:ascii="Calibri" w:hAnsi="Calibri" w:cs="Calibri"/>
          <w:noProof/>
          <w:color w:val="000000" w:themeColor="text1"/>
        </w:rPr>
        <w:t xml:space="preserve"> unless people are asked explicitly to judge these particular featue</w:t>
      </w:r>
      <w:r w:rsidR="00905E15">
        <w:rPr>
          <w:rFonts w:ascii="Calibri" w:hAnsi="Calibri" w:cs="Calibri"/>
          <w:noProof/>
          <w:color w:val="000000" w:themeColor="text1"/>
        </w:rPr>
        <w:t>r</w:t>
      </w:r>
      <w:r w:rsidR="000A7CC2" w:rsidRPr="00566A3D">
        <w:rPr>
          <w:rFonts w:ascii="Calibri" w:hAnsi="Calibri" w:cs="Calibri"/>
          <w:noProof/>
          <w:color w:val="000000" w:themeColor="text1"/>
        </w:rPr>
        <w:t>s</w:t>
      </w:r>
      <w:r w:rsidR="008E6E3C" w:rsidRPr="00566A3D">
        <w:rPr>
          <w:rFonts w:ascii="Calibri" w:hAnsi="Calibri" w:cs="Calibri"/>
          <w:noProof/>
          <w:color w:val="000000" w:themeColor="text1"/>
        </w:rPr>
        <w:t xml:space="preserve"> </w:t>
      </w:r>
      <w:r w:rsidR="00776E20" w:rsidRPr="00566A3D">
        <w:rPr>
          <w:rFonts w:ascii="AppleSystemUIFont" w:eastAsia="Arial Unicode MS" w:hAnsi="AppleSystemUIFont" w:cs="AppleSystemUIFont"/>
          <w:color w:val="000000" w:themeColor="text1"/>
        </w:rPr>
        <w:t xml:space="preserve">(e.g. Medin et al., </w:t>
      </w:r>
      <w:r w:rsidR="00014BD6" w:rsidRPr="00566A3D">
        <w:rPr>
          <w:rFonts w:ascii="AppleSystemUIFont" w:eastAsia="Arial Unicode MS" w:hAnsi="AppleSystemUIFont" w:cs="AppleSystemUIFont"/>
          <w:color w:val="000000" w:themeColor="text1"/>
        </w:rPr>
        <w:t>2002</w:t>
      </w:r>
      <w:r w:rsidR="00776E20" w:rsidRPr="00566A3D">
        <w:rPr>
          <w:rFonts w:ascii="AppleSystemUIFont" w:eastAsia="Arial Unicode MS" w:hAnsi="AppleSystemUIFont" w:cs="AppleSystemUIFont"/>
          <w:color w:val="000000" w:themeColor="text1"/>
        </w:rPr>
        <w:t>, Tenenbaum and Griffiths 2001, Murphy, 2004)</w:t>
      </w:r>
      <w:r w:rsidR="000254EB" w:rsidRPr="00566A3D">
        <w:rPr>
          <w:rFonts w:ascii="Calibri" w:hAnsi="Calibri" w:cs="Calibri"/>
          <w:noProof/>
          <w:color w:val="000000" w:themeColor="text1"/>
        </w:rPr>
        <w:t>.</w:t>
      </w:r>
      <w:r w:rsidR="008E6E3C" w:rsidRPr="00566A3D">
        <w:rPr>
          <w:rFonts w:ascii="Calibri" w:hAnsi="Calibri" w:cs="Calibri"/>
          <w:noProof/>
          <w:color w:val="000000" w:themeColor="text1"/>
        </w:rPr>
        <w:t xml:space="preserve"> </w:t>
      </w:r>
      <w:r w:rsidR="003B7ADC" w:rsidRPr="00566A3D">
        <w:rPr>
          <w:rFonts w:ascii="Calibri" w:hAnsi="Calibri" w:cs="Calibri"/>
          <w:noProof/>
          <w:color w:val="000000" w:themeColor="text1"/>
        </w:rPr>
        <w:t>Nevertheless</w:t>
      </w:r>
      <w:r w:rsidR="0058018A" w:rsidRPr="00566A3D">
        <w:rPr>
          <w:rFonts w:ascii="Calibri" w:hAnsi="Calibri" w:cs="Calibri"/>
          <w:noProof/>
          <w:color w:val="000000" w:themeColor="text1"/>
        </w:rPr>
        <w:t xml:space="preserve">, </w:t>
      </w:r>
      <w:r w:rsidR="005B4963" w:rsidRPr="00566A3D">
        <w:rPr>
          <w:rFonts w:ascii="Calibri" w:hAnsi="Calibri" w:cs="Calibri"/>
          <w:noProof/>
          <w:color w:val="000000" w:themeColor="text1"/>
        </w:rPr>
        <w:t>semantic similarity</w:t>
      </w:r>
      <w:r w:rsidR="00AF434B" w:rsidRPr="00566A3D">
        <w:rPr>
          <w:rFonts w:ascii="Calibri" w:hAnsi="Calibri" w:cs="Calibri"/>
          <w:noProof/>
          <w:color w:val="000000" w:themeColor="text1"/>
        </w:rPr>
        <w:t xml:space="preserve"> judgments</w:t>
      </w:r>
      <w:r w:rsidR="00D92253" w:rsidRPr="00566A3D">
        <w:rPr>
          <w:rFonts w:ascii="Calibri" w:hAnsi="Calibri" w:cs="Calibri"/>
          <w:noProof/>
          <w:color w:val="000000" w:themeColor="text1"/>
        </w:rPr>
        <w:t xml:space="preserve"> capture a </w:t>
      </w:r>
      <w:r w:rsidR="00FE2976" w:rsidRPr="00566A3D">
        <w:rPr>
          <w:rFonts w:ascii="Calibri" w:hAnsi="Calibri" w:cs="Calibri"/>
          <w:noProof/>
          <w:color w:val="000000" w:themeColor="text1"/>
        </w:rPr>
        <w:t>large amount of information quickly and quantitative</w:t>
      </w:r>
      <w:ins w:id="4" w:author="Nora Harhen" w:date="2019-03-21T15:58:00Z">
        <w:r w:rsidR="00864474">
          <w:rPr>
            <w:rFonts w:ascii="Calibri" w:hAnsi="Calibri" w:cs="Calibri"/>
            <w:noProof/>
            <w:color w:val="000000" w:themeColor="text1"/>
          </w:rPr>
          <w:t>ly</w:t>
        </w:r>
      </w:ins>
      <w:r w:rsidR="00FE2976" w:rsidRPr="00566A3D">
        <w:rPr>
          <w:rFonts w:ascii="Calibri" w:hAnsi="Calibri" w:cs="Calibri"/>
          <w:noProof/>
          <w:color w:val="000000" w:themeColor="text1"/>
        </w:rPr>
        <w:t xml:space="preserve"> and </w:t>
      </w:r>
      <w:r w:rsidRPr="00566A3D">
        <w:rPr>
          <w:rFonts w:ascii="Calibri" w:hAnsi="Calibri" w:cs="Calibri"/>
          <w:noProof/>
          <w:color w:val="000000" w:themeColor="text1"/>
        </w:rPr>
        <w:t>predict performance on more implicit tasks for the same words, such as memory confusion</w:t>
      </w:r>
      <w:r w:rsidR="009B6209">
        <w:rPr>
          <w:rFonts w:ascii="Calibri" w:hAnsi="Calibri" w:cs="Calibri"/>
          <w:noProof/>
          <w:color w:val="000000" w:themeColor="text1"/>
        </w:rPr>
        <w:t>s</w:t>
      </w:r>
      <w:r w:rsidRPr="00566A3D">
        <w:rPr>
          <w:rFonts w:ascii="Calibri" w:hAnsi="Calibri" w:cs="Calibri"/>
          <w:noProof/>
          <w:color w:val="000000" w:themeColor="text1"/>
        </w:rPr>
        <w:t xml:space="preserve"> and priming effects</w:t>
      </w:r>
      <w:r w:rsidR="00DC0FDC" w:rsidRPr="00566A3D">
        <w:rPr>
          <w:rFonts w:ascii="Calibri" w:hAnsi="Calibri" w:cs="Calibri"/>
          <w:noProof/>
          <w:color w:val="000000" w:themeColor="text1"/>
        </w:rPr>
        <w:t>, s</w:t>
      </w:r>
      <w:r w:rsidRPr="00566A3D">
        <w:rPr>
          <w:rFonts w:ascii="Calibri" w:hAnsi="Calibri" w:cs="Calibri"/>
          <w:noProof/>
          <w:color w:val="000000" w:themeColor="text1"/>
        </w:rPr>
        <w:t xml:space="preserve">uggesting that </w:t>
      </w:r>
      <w:r w:rsidR="00BD7580" w:rsidRPr="00566A3D">
        <w:rPr>
          <w:rFonts w:ascii="Calibri" w:hAnsi="Calibri" w:cs="Calibri"/>
          <w:noProof/>
          <w:color w:val="000000" w:themeColor="text1"/>
        </w:rPr>
        <w:t>similarity judgments capture some</w:t>
      </w:r>
      <w:r w:rsidRPr="00566A3D">
        <w:rPr>
          <w:rFonts w:ascii="Calibri" w:hAnsi="Calibri" w:cs="Calibri"/>
          <w:noProof/>
          <w:color w:val="000000" w:themeColor="text1"/>
        </w:rPr>
        <w:t xml:space="preserve"> stable semantic properties of words</w:t>
      </w:r>
      <w:r w:rsidR="00282696" w:rsidRPr="00566A3D">
        <w:rPr>
          <w:rFonts w:ascii="Calibri" w:hAnsi="Calibri" w:cs="Calibri"/>
          <w:noProof/>
          <w:color w:val="000000" w:themeColor="text1"/>
        </w:rPr>
        <w:t xml:space="preserve"> (e.g. Hutchinson &amp; Lockhead, 1977)</w:t>
      </w:r>
      <w:r w:rsidRPr="00566A3D">
        <w:rPr>
          <w:rFonts w:ascii="Calibri" w:hAnsi="Calibri" w:cs="Calibri"/>
          <w:noProof/>
          <w:color w:val="000000" w:themeColor="text1"/>
        </w:rPr>
        <w:t xml:space="preserve">. </w:t>
      </w:r>
    </w:p>
    <w:p w14:paraId="44C66874" w14:textId="2FDF5FCC" w:rsidR="00966A57" w:rsidRPr="00415550" w:rsidRDefault="00CF4C85">
      <w:pPr>
        <w:pStyle w:val="FreeForm"/>
        <w:spacing w:after="120" w:line="360" w:lineRule="auto"/>
        <w:ind w:firstLine="720"/>
        <w:jc w:val="both"/>
        <w:rPr>
          <w:rFonts w:ascii="Calibri" w:hAnsi="Calibri" w:cs="Calibri"/>
          <w:noProof/>
          <w:color w:val="000000" w:themeColor="text1"/>
        </w:rPr>
      </w:pPr>
      <w:r>
        <w:rPr>
          <w:rFonts w:ascii="Calibri" w:hAnsi="Calibri" w:cs="Calibri"/>
          <w:noProof/>
          <w:color w:val="000000" w:themeColor="text1"/>
        </w:rPr>
        <w:t>Critical for the present purposes</w:t>
      </w:r>
      <w:r w:rsidR="0007429F">
        <w:rPr>
          <w:rFonts w:ascii="Calibri" w:hAnsi="Calibri" w:cs="Calibri"/>
          <w:noProof/>
          <w:color w:val="000000" w:themeColor="text1"/>
        </w:rPr>
        <w:t>, s</w:t>
      </w:r>
      <w:r w:rsidR="001F7539" w:rsidRPr="00415550">
        <w:rPr>
          <w:rFonts w:ascii="Calibri" w:hAnsi="Calibri" w:cs="Calibri"/>
          <w:noProof/>
          <w:color w:val="000000" w:themeColor="text1"/>
        </w:rPr>
        <w:t>emantic similarity judgments are sensitive to between</w:t>
      </w:r>
      <w:r w:rsidR="0048370D" w:rsidRPr="00415550">
        <w:rPr>
          <w:rFonts w:ascii="Calibri" w:hAnsi="Calibri" w:cs="Calibri"/>
          <w:noProof/>
          <w:color w:val="000000" w:themeColor="text1"/>
        </w:rPr>
        <w:t>-</w:t>
      </w:r>
      <w:r w:rsidR="001F7539" w:rsidRPr="00415550">
        <w:rPr>
          <w:rFonts w:ascii="Calibri" w:hAnsi="Calibri" w:cs="Calibri"/>
          <w:noProof/>
          <w:color w:val="000000" w:themeColor="text1"/>
        </w:rPr>
        <w:t xml:space="preserve">group differences in semantic knowledge. For example, </w:t>
      </w:r>
      <w:r w:rsidR="00B72F29">
        <w:rPr>
          <w:rFonts w:ascii="Calibri" w:hAnsi="Calibri" w:cs="Calibri"/>
          <w:noProof/>
          <w:color w:val="000000" w:themeColor="text1"/>
        </w:rPr>
        <w:t xml:space="preserve">changes in </w:t>
      </w:r>
      <w:r w:rsidR="001F7539" w:rsidRPr="00415550">
        <w:rPr>
          <w:rFonts w:ascii="Calibri" w:hAnsi="Calibri" w:cs="Calibri"/>
          <w:noProof/>
          <w:color w:val="000000" w:themeColor="text1"/>
        </w:rPr>
        <w:t xml:space="preserve">similarity </w:t>
      </w:r>
      <w:r w:rsidR="00312408">
        <w:rPr>
          <w:rFonts w:ascii="Calibri" w:hAnsi="Calibri" w:cs="Calibri"/>
          <w:noProof/>
          <w:color w:val="000000" w:themeColor="text1"/>
        </w:rPr>
        <w:t>judgment</w:t>
      </w:r>
      <w:r w:rsidR="001F7539" w:rsidRPr="00415550">
        <w:rPr>
          <w:rFonts w:ascii="Calibri" w:hAnsi="Calibri" w:cs="Calibri"/>
          <w:noProof/>
          <w:color w:val="000000" w:themeColor="text1"/>
        </w:rPr>
        <w:t>s provide an early signal of cognitive deterioration in patients with Alzheimer’s Disease (AD)</w:t>
      </w:r>
      <w:r w:rsidR="00DC0FDC" w:rsidRPr="00415550">
        <w:rPr>
          <w:rFonts w:ascii="Calibri" w:hAnsi="Calibri" w:cs="Calibri"/>
          <w:noProof/>
          <w:color w:val="000000" w:themeColor="text1"/>
        </w:rPr>
        <w:t>.</w:t>
      </w:r>
      <w:r w:rsidR="001F7539" w:rsidRPr="00415550">
        <w:rPr>
          <w:rFonts w:ascii="Calibri" w:hAnsi="Calibri" w:cs="Calibri"/>
          <w:noProof/>
          <w:color w:val="000000" w:themeColor="text1"/>
        </w:rPr>
        <w:t xml:space="preserve"> </w:t>
      </w:r>
      <w:r w:rsidR="00DC0FDC" w:rsidRPr="00415550">
        <w:rPr>
          <w:rFonts w:ascii="Calibri" w:hAnsi="Calibri" w:cs="Calibri"/>
          <w:noProof/>
          <w:color w:val="000000" w:themeColor="text1"/>
        </w:rPr>
        <w:t>D</w:t>
      </w:r>
      <w:r w:rsidR="001F7539" w:rsidRPr="00415550">
        <w:rPr>
          <w:rFonts w:ascii="Calibri" w:hAnsi="Calibri" w:cs="Calibri"/>
          <w:noProof/>
          <w:color w:val="000000" w:themeColor="text1"/>
        </w:rPr>
        <w:t xml:space="preserve">isruption of similarity </w:t>
      </w:r>
      <w:r w:rsidR="00312408">
        <w:rPr>
          <w:rFonts w:ascii="Calibri" w:hAnsi="Calibri" w:cs="Calibri"/>
          <w:noProof/>
          <w:color w:val="000000" w:themeColor="text1"/>
        </w:rPr>
        <w:t>judgment</w:t>
      </w:r>
      <w:r w:rsidR="001F7539" w:rsidRPr="00415550">
        <w:rPr>
          <w:rFonts w:ascii="Calibri" w:hAnsi="Calibri" w:cs="Calibri"/>
          <w:noProof/>
          <w:color w:val="000000" w:themeColor="text1"/>
        </w:rPr>
        <w:t>s predict</w:t>
      </w:r>
      <w:r w:rsidR="00592577">
        <w:rPr>
          <w:rFonts w:ascii="Calibri" w:hAnsi="Calibri" w:cs="Calibri"/>
          <w:noProof/>
          <w:color w:val="000000" w:themeColor="text1"/>
        </w:rPr>
        <w:t>s</w:t>
      </w:r>
      <w:r w:rsidR="001F7539" w:rsidRPr="00415550">
        <w:rPr>
          <w:rFonts w:ascii="Calibri" w:hAnsi="Calibri" w:cs="Calibri"/>
          <w:noProof/>
          <w:color w:val="000000" w:themeColor="text1"/>
        </w:rPr>
        <w:t xml:space="preserve"> the rate of patients’ loss of cognitive function over the following year (Chan et al</w:t>
      </w:r>
      <w:r w:rsidR="00DC0FDC" w:rsidRPr="00415550">
        <w:rPr>
          <w:rFonts w:ascii="Calibri" w:hAnsi="Calibri" w:cs="Calibri"/>
          <w:noProof/>
          <w:color w:val="000000" w:themeColor="text1"/>
        </w:rPr>
        <w:t>.,</w:t>
      </w:r>
      <w:r w:rsidR="001F7539" w:rsidRPr="00415550">
        <w:rPr>
          <w:rFonts w:ascii="Calibri" w:hAnsi="Calibri" w:cs="Calibri"/>
          <w:noProof/>
          <w:color w:val="000000" w:themeColor="text1"/>
        </w:rPr>
        <w:t xml:space="preserve"> 2006). </w:t>
      </w:r>
      <w:r w:rsidR="00592577">
        <w:rPr>
          <w:rFonts w:ascii="Calibri" w:hAnsi="Calibri" w:cs="Calibri"/>
          <w:noProof/>
          <w:color w:val="000000" w:themeColor="text1"/>
        </w:rPr>
        <w:t>S</w:t>
      </w:r>
      <w:r w:rsidR="001F7539" w:rsidRPr="00415550">
        <w:rPr>
          <w:rFonts w:ascii="Calibri" w:hAnsi="Calibri" w:cs="Calibri"/>
          <w:noProof/>
          <w:color w:val="000000" w:themeColor="text1"/>
        </w:rPr>
        <w:t xml:space="preserve">emantic similarity judgments are </w:t>
      </w:r>
      <w:r w:rsidR="005D7577">
        <w:rPr>
          <w:rFonts w:ascii="Calibri" w:hAnsi="Calibri" w:cs="Calibri"/>
          <w:noProof/>
          <w:color w:val="000000" w:themeColor="text1"/>
        </w:rPr>
        <w:t xml:space="preserve">also </w:t>
      </w:r>
      <w:r w:rsidR="001F7539" w:rsidRPr="00415550">
        <w:rPr>
          <w:rFonts w:ascii="Calibri" w:hAnsi="Calibri" w:cs="Calibri"/>
          <w:noProof/>
          <w:color w:val="000000" w:themeColor="text1"/>
        </w:rPr>
        <w:t>sensitive to changes in culture and experience</w:t>
      </w:r>
      <w:r w:rsidR="00DC0FDC" w:rsidRPr="00415550">
        <w:rPr>
          <w:rFonts w:ascii="Calibri" w:hAnsi="Calibri" w:cs="Calibri"/>
          <w:noProof/>
          <w:color w:val="000000" w:themeColor="text1"/>
        </w:rPr>
        <w:t>.</w:t>
      </w:r>
      <w:r w:rsidR="00592577">
        <w:rPr>
          <w:rFonts w:ascii="Calibri" w:hAnsi="Calibri" w:cs="Calibri"/>
          <w:noProof/>
          <w:color w:val="000000" w:themeColor="text1"/>
        </w:rPr>
        <w:t xml:space="preserve"> </w:t>
      </w:r>
      <w:r w:rsidR="00DC0FDC" w:rsidRPr="00415550">
        <w:rPr>
          <w:rFonts w:ascii="Calibri" w:hAnsi="Calibri" w:cs="Calibri"/>
          <w:noProof/>
          <w:color w:val="000000" w:themeColor="text1"/>
        </w:rPr>
        <w:t>For instance,</w:t>
      </w:r>
      <w:r w:rsidR="001F7539" w:rsidRPr="00415550">
        <w:rPr>
          <w:rFonts w:ascii="Calibri" w:hAnsi="Calibri" w:cs="Calibri"/>
          <w:noProof/>
          <w:color w:val="000000" w:themeColor="text1"/>
        </w:rPr>
        <w:t xml:space="preserve"> the perceived similarity of mammals reveals both substantial agreement, and significant deviations, between American college students and Itzaj Mayan adults (Lopez et al</w:t>
      </w:r>
      <w:r w:rsidR="00BD720C" w:rsidRPr="00415550">
        <w:rPr>
          <w:rFonts w:ascii="Calibri" w:hAnsi="Calibri" w:cs="Calibri"/>
          <w:noProof/>
          <w:color w:val="000000" w:themeColor="text1"/>
        </w:rPr>
        <w:t>,</w:t>
      </w:r>
      <w:r w:rsidR="001F7539" w:rsidRPr="00415550">
        <w:rPr>
          <w:rFonts w:ascii="Calibri" w:hAnsi="Calibri" w:cs="Calibri"/>
          <w:noProof/>
          <w:color w:val="000000" w:themeColor="text1"/>
        </w:rPr>
        <w:t xml:space="preserve"> 1997).</w:t>
      </w:r>
    </w:p>
    <w:p w14:paraId="0AA20A34" w14:textId="57573258" w:rsidR="00966A57" w:rsidRPr="00415550" w:rsidRDefault="00DC0FDC" w:rsidP="00624BEB">
      <w:pPr>
        <w:pStyle w:val="FreeForm"/>
        <w:spacing w:after="120" w:line="360" w:lineRule="auto"/>
        <w:ind w:firstLine="720"/>
        <w:jc w:val="both"/>
        <w:rPr>
          <w:rFonts w:ascii="Calibri" w:hAnsi="Calibri" w:cs="Calibri"/>
          <w:noProof/>
          <w:color w:val="000000" w:themeColor="text1"/>
        </w:rPr>
      </w:pPr>
      <w:r w:rsidRPr="004E7D05">
        <w:rPr>
          <w:rFonts w:ascii="Calibri" w:hAnsi="Calibri" w:cs="Calibri"/>
          <w:noProof/>
          <w:color w:val="000000" w:themeColor="text1"/>
        </w:rPr>
        <w:t>Thus</w:t>
      </w:r>
      <w:r w:rsidR="001F7539" w:rsidRPr="004E7D05">
        <w:rPr>
          <w:rFonts w:ascii="Calibri" w:hAnsi="Calibri" w:cs="Calibri"/>
          <w:noProof/>
          <w:color w:val="000000" w:themeColor="text1"/>
        </w:rPr>
        <w:t>, semantic similarity ratings of pairs of words</w:t>
      </w:r>
      <w:r w:rsidR="00F722EA" w:rsidRPr="004E7D05">
        <w:rPr>
          <w:rFonts w:ascii="Calibri" w:hAnsi="Calibri" w:cs="Calibri"/>
          <w:noProof/>
          <w:color w:val="000000" w:themeColor="text1"/>
        </w:rPr>
        <w:t xml:space="preserve">, while </w:t>
      </w:r>
      <w:r w:rsidR="009135D4" w:rsidRPr="004E7D05">
        <w:rPr>
          <w:rFonts w:ascii="Calibri" w:hAnsi="Calibri" w:cs="Calibri"/>
          <w:noProof/>
          <w:color w:val="000000" w:themeColor="text1"/>
        </w:rPr>
        <w:t>only a partial measure</w:t>
      </w:r>
      <w:r w:rsidR="00F722EA" w:rsidRPr="004E7D05">
        <w:rPr>
          <w:rFonts w:ascii="Calibri" w:hAnsi="Calibri" w:cs="Calibri"/>
          <w:noProof/>
          <w:color w:val="000000" w:themeColor="text1"/>
        </w:rPr>
        <w:t xml:space="preserve"> of what people know,</w:t>
      </w:r>
      <w:r w:rsidR="001F7539" w:rsidRPr="004E7D05">
        <w:rPr>
          <w:rFonts w:ascii="Calibri" w:hAnsi="Calibri" w:cs="Calibri"/>
          <w:noProof/>
          <w:color w:val="000000" w:themeColor="text1"/>
        </w:rPr>
        <w:t xml:space="preserve"> offer </w:t>
      </w:r>
      <w:r w:rsidR="00CF2F02" w:rsidRPr="004E7D05">
        <w:rPr>
          <w:rFonts w:ascii="Calibri" w:hAnsi="Calibri" w:cs="Calibri"/>
          <w:noProof/>
          <w:color w:val="000000" w:themeColor="text1"/>
        </w:rPr>
        <w:t>a</w:t>
      </w:r>
      <w:r w:rsidR="00237177" w:rsidRPr="004E7D05">
        <w:rPr>
          <w:rFonts w:ascii="Calibri" w:hAnsi="Calibri" w:cs="Calibri"/>
          <w:noProof/>
          <w:color w:val="000000" w:themeColor="text1"/>
        </w:rPr>
        <w:t xml:space="preserve"> </w:t>
      </w:r>
      <w:r w:rsidR="001F7539" w:rsidRPr="004E7D05">
        <w:rPr>
          <w:rFonts w:ascii="Calibri" w:hAnsi="Calibri" w:cs="Calibri"/>
          <w:noProof/>
          <w:color w:val="000000" w:themeColor="text1"/>
        </w:rPr>
        <w:t xml:space="preserve">way to </w:t>
      </w:r>
      <w:r w:rsidR="004B27B9" w:rsidRPr="004E7D05">
        <w:rPr>
          <w:rFonts w:ascii="Calibri" w:hAnsi="Calibri" w:cs="Calibri"/>
          <w:noProof/>
          <w:color w:val="000000" w:themeColor="text1"/>
        </w:rPr>
        <w:t>quanti</w:t>
      </w:r>
      <w:r w:rsidR="0077223A">
        <w:rPr>
          <w:rFonts w:ascii="Calibri" w:hAnsi="Calibri" w:cs="Calibri"/>
          <w:noProof/>
          <w:color w:val="000000" w:themeColor="text1"/>
        </w:rPr>
        <w:t>t</w:t>
      </w:r>
      <w:r w:rsidR="004B27B9" w:rsidRPr="004E7D05">
        <w:rPr>
          <w:rFonts w:ascii="Calibri" w:hAnsi="Calibri" w:cs="Calibri"/>
          <w:noProof/>
          <w:color w:val="000000" w:themeColor="text1"/>
        </w:rPr>
        <w:t xml:space="preserve">atively </w:t>
      </w:r>
      <w:r w:rsidR="007F7304" w:rsidRPr="004E7D05">
        <w:rPr>
          <w:rFonts w:ascii="Calibri" w:hAnsi="Calibri" w:cs="Calibri"/>
          <w:noProof/>
          <w:color w:val="000000" w:themeColor="text1"/>
        </w:rPr>
        <w:t>compare</w:t>
      </w:r>
      <w:r w:rsidR="005B20CE" w:rsidRPr="004E7D05">
        <w:rPr>
          <w:rFonts w:ascii="Calibri" w:hAnsi="Calibri" w:cs="Calibri"/>
          <w:noProof/>
          <w:color w:val="000000" w:themeColor="text1"/>
        </w:rPr>
        <w:t xml:space="preserve"> </w:t>
      </w:r>
      <w:r w:rsidR="00E97DB5" w:rsidRPr="004E7D05">
        <w:rPr>
          <w:rFonts w:ascii="Calibri" w:hAnsi="Calibri" w:cs="Calibri"/>
          <w:noProof/>
          <w:color w:val="000000" w:themeColor="text1"/>
        </w:rPr>
        <w:t xml:space="preserve">the meanings of vision-related words among </w:t>
      </w:r>
      <w:r w:rsidR="001F7539" w:rsidRPr="004E7D05">
        <w:rPr>
          <w:rFonts w:ascii="Calibri" w:hAnsi="Calibri" w:cs="Calibri"/>
          <w:noProof/>
          <w:color w:val="000000" w:themeColor="text1"/>
        </w:rPr>
        <w:t xml:space="preserve">blind </w:t>
      </w:r>
      <w:r w:rsidR="00E97DB5" w:rsidRPr="004E7D05">
        <w:rPr>
          <w:rFonts w:ascii="Calibri" w:hAnsi="Calibri" w:cs="Calibri"/>
          <w:noProof/>
          <w:color w:val="000000" w:themeColor="text1"/>
        </w:rPr>
        <w:t xml:space="preserve">and sighted </w:t>
      </w:r>
      <w:r w:rsidR="001F7539" w:rsidRPr="004E7D05">
        <w:rPr>
          <w:rFonts w:ascii="Calibri" w:hAnsi="Calibri" w:cs="Calibri"/>
          <w:noProof/>
          <w:color w:val="000000" w:themeColor="text1"/>
        </w:rPr>
        <w:t xml:space="preserve">individuals. </w:t>
      </w:r>
      <w:r w:rsidR="001F7539" w:rsidRPr="00415550">
        <w:rPr>
          <w:rFonts w:ascii="Calibri" w:hAnsi="Calibri" w:cs="Calibri"/>
          <w:noProof/>
          <w:color w:val="000000" w:themeColor="text1"/>
        </w:rPr>
        <w:t xml:space="preserve">Indeed, this logic has been used by previous studies to test blind individuals’ knowledge of color. Sighted individuals’ similarity </w:t>
      </w:r>
      <w:r w:rsidR="00312408">
        <w:rPr>
          <w:rFonts w:ascii="Calibri" w:hAnsi="Calibri" w:cs="Calibri"/>
          <w:noProof/>
          <w:color w:val="000000" w:themeColor="text1"/>
        </w:rPr>
        <w:t>judgment</w:t>
      </w:r>
      <w:r w:rsidR="001F7539" w:rsidRPr="00415550">
        <w:rPr>
          <w:rFonts w:ascii="Calibri" w:hAnsi="Calibri" w:cs="Calibri"/>
          <w:noProof/>
          <w:color w:val="000000" w:themeColor="text1"/>
        </w:rPr>
        <w:t xml:space="preserve">s of </w:t>
      </w:r>
      <w:r w:rsidR="00B72F29">
        <w:rPr>
          <w:rFonts w:ascii="Calibri" w:hAnsi="Calibri" w:cs="Calibri"/>
          <w:noProof/>
          <w:color w:val="000000" w:themeColor="text1"/>
        </w:rPr>
        <w:t>color</w:t>
      </w:r>
      <w:r w:rsidR="001F7539" w:rsidRPr="00415550">
        <w:rPr>
          <w:rFonts w:ascii="Calibri" w:hAnsi="Calibri" w:cs="Calibri"/>
          <w:noProof/>
          <w:color w:val="000000" w:themeColor="text1"/>
        </w:rPr>
        <w:t xml:space="preserve">s show a systematic pattern, resembling a </w:t>
      </w:r>
      <w:r w:rsidR="00B72F29">
        <w:rPr>
          <w:rFonts w:ascii="Calibri" w:hAnsi="Calibri" w:cs="Calibri"/>
          <w:noProof/>
          <w:color w:val="000000" w:themeColor="text1"/>
        </w:rPr>
        <w:t>color</w:t>
      </w:r>
      <w:r w:rsidR="001F7539" w:rsidRPr="00415550">
        <w:rPr>
          <w:rFonts w:ascii="Calibri" w:hAnsi="Calibri" w:cs="Calibri"/>
          <w:noProof/>
          <w:color w:val="000000" w:themeColor="text1"/>
        </w:rPr>
        <w:t xml:space="preserve"> wheel: red is similar to orange which is similar to yellow, and so on, until violet, which is similar to blue and red (Shepard </w:t>
      </w:r>
      <w:r w:rsidR="00B27C8E" w:rsidRPr="00415550">
        <w:rPr>
          <w:rFonts w:ascii="Calibri" w:hAnsi="Calibri" w:cs="Calibri"/>
          <w:noProof/>
          <w:color w:val="000000" w:themeColor="text1"/>
        </w:rPr>
        <w:t xml:space="preserve">&amp; </w:t>
      </w:r>
      <w:r w:rsidR="001F7539" w:rsidRPr="00415550">
        <w:rPr>
          <w:rFonts w:ascii="Calibri" w:hAnsi="Calibri" w:cs="Calibri"/>
          <w:noProof/>
          <w:color w:val="000000" w:themeColor="text1"/>
        </w:rPr>
        <w:t>Cooper</w:t>
      </w:r>
      <w:r w:rsidR="00B27C8E" w:rsidRPr="00415550">
        <w:rPr>
          <w:rFonts w:ascii="Calibri" w:hAnsi="Calibri" w:cs="Calibri"/>
          <w:noProof/>
          <w:color w:val="000000" w:themeColor="text1"/>
        </w:rPr>
        <w:t>,</w:t>
      </w:r>
      <w:r w:rsidR="001F7539" w:rsidRPr="00415550">
        <w:rPr>
          <w:rFonts w:ascii="Calibri" w:hAnsi="Calibri" w:cs="Calibri"/>
          <w:noProof/>
          <w:color w:val="000000" w:themeColor="text1"/>
        </w:rPr>
        <w:t xml:space="preserve"> 1992). </w:t>
      </w:r>
      <w:r w:rsidR="009F439D" w:rsidRPr="00415550">
        <w:rPr>
          <w:rFonts w:ascii="Calibri" w:hAnsi="Calibri" w:cs="Calibri"/>
          <w:noProof/>
          <w:color w:val="000000" w:themeColor="text1"/>
        </w:rPr>
        <w:t>C</w:t>
      </w:r>
      <w:r w:rsidR="001F7539" w:rsidRPr="00415550">
        <w:rPr>
          <w:rFonts w:ascii="Calibri" w:hAnsi="Calibri" w:cs="Calibri"/>
          <w:noProof/>
          <w:color w:val="000000" w:themeColor="text1"/>
        </w:rPr>
        <w:t xml:space="preserve">ongenitally blind </w:t>
      </w:r>
      <w:r w:rsidR="009F439D" w:rsidRPr="00415550">
        <w:rPr>
          <w:rFonts w:ascii="Calibri" w:hAnsi="Calibri" w:cs="Calibri"/>
          <w:noProof/>
          <w:color w:val="000000" w:themeColor="text1"/>
        </w:rPr>
        <w:t>adults make heterogen</w:t>
      </w:r>
      <w:r w:rsidR="00FC6F74">
        <w:rPr>
          <w:rFonts w:ascii="Calibri" w:hAnsi="Calibri" w:cs="Calibri"/>
          <w:noProof/>
          <w:color w:val="000000" w:themeColor="text1"/>
        </w:rPr>
        <w:t>e</w:t>
      </w:r>
      <w:r w:rsidR="009F439D" w:rsidRPr="00415550">
        <w:rPr>
          <w:rFonts w:ascii="Calibri" w:hAnsi="Calibri" w:cs="Calibri"/>
          <w:noProof/>
          <w:color w:val="000000" w:themeColor="text1"/>
        </w:rPr>
        <w:t xml:space="preserve">ous similarity </w:t>
      </w:r>
      <w:r w:rsidR="00312408">
        <w:rPr>
          <w:rFonts w:ascii="Calibri" w:hAnsi="Calibri" w:cs="Calibri"/>
          <w:noProof/>
          <w:color w:val="000000" w:themeColor="text1"/>
        </w:rPr>
        <w:t>judgment</w:t>
      </w:r>
      <w:r w:rsidR="009F439D" w:rsidRPr="00415550">
        <w:rPr>
          <w:rFonts w:ascii="Calibri" w:hAnsi="Calibri" w:cs="Calibri"/>
          <w:noProof/>
          <w:color w:val="000000" w:themeColor="text1"/>
        </w:rPr>
        <w:t>s of color words</w:t>
      </w:r>
      <w:r w:rsidR="001F7539" w:rsidRPr="00415550">
        <w:rPr>
          <w:rFonts w:ascii="Calibri" w:hAnsi="Calibri" w:cs="Calibri"/>
          <w:noProof/>
          <w:color w:val="000000" w:themeColor="text1"/>
        </w:rPr>
        <w:t xml:space="preserve">: some blind adults reproduce the </w:t>
      </w:r>
      <w:r w:rsidR="00B72F29">
        <w:rPr>
          <w:rFonts w:ascii="Calibri" w:hAnsi="Calibri" w:cs="Calibri"/>
          <w:noProof/>
          <w:color w:val="000000" w:themeColor="text1"/>
        </w:rPr>
        <w:t>color</w:t>
      </w:r>
      <w:r w:rsidR="001F7539" w:rsidRPr="00415550">
        <w:rPr>
          <w:rFonts w:ascii="Calibri" w:hAnsi="Calibri" w:cs="Calibri"/>
          <w:noProof/>
          <w:color w:val="000000" w:themeColor="text1"/>
        </w:rPr>
        <w:t xml:space="preserve"> wheel, </w:t>
      </w:r>
      <w:r w:rsidR="009F439D" w:rsidRPr="00415550">
        <w:rPr>
          <w:rFonts w:ascii="Calibri" w:hAnsi="Calibri" w:cs="Calibri"/>
          <w:noProof/>
          <w:color w:val="000000" w:themeColor="text1"/>
        </w:rPr>
        <w:t xml:space="preserve">while </w:t>
      </w:r>
      <w:r w:rsidR="001F7539" w:rsidRPr="00415550">
        <w:rPr>
          <w:rFonts w:ascii="Calibri" w:hAnsi="Calibri" w:cs="Calibri"/>
          <w:noProof/>
          <w:color w:val="000000" w:themeColor="text1"/>
        </w:rPr>
        <w:t xml:space="preserve">other blind individuals make idiosyncratic </w:t>
      </w:r>
      <w:r w:rsidR="00312408">
        <w:rPr>
          <w:rFonts w:ascii="Calibri" w:hAnsi="Calibri" w:cs="Calibri"/>
          <w:noProof/>
          <w:color w:val="000000" w:themeColor="text1"/>
        </w:rPr>
        <w:t>judgment</w:t>
      </w:r>
      <w:r w:rsidR="001F7539" w:rsidRPr="00415550">
        <w:rPr>
          <w:rFonts w:ascii="Calibri" w:hAnsi="Calibri" w:cs="Calibri"/>
          <w:noProof/>
          <w:color w:val="000000" w:themeColor="text1"/>
        </w:rPr>
        <w:t xml:space="preserve">s with large deviations from the typical pattern </w:t>
      </w:r>
      <w:r w:rsidR="00285496" w:rsidRPr="00415550">
        <w:rPr>
          <w:rFonts w:ascii="Calibri" w:hAnsi="Calibri" w:cs="Calibri"/>
          <w:noProof/>
          <w:color w:val="000000" w:themeColor="text1"/>
        </w:rPr>
        <w:t>(</w:t>
      </w:r>
      <w:r w:rsidR="00285496" w:rsidRPr="00415550">
        <w:rPr>
          <w:rFonts w:ascii="Calibri" w:eastAsia="Arial Unicode MS" w:hAnsi="Calibri" w:cs="Calibri"/>
          <w:color w:val="000000" w:themeColor="text1"/>
        </w:rPr>
        <w:t>Shepard &amp; Cooper 1992; Marmor 1978; Saysani, Corballis &amp; Corballis, 2018)</w:t>
      </w:r>
      <w:r w:rsidR="001F7539" w:rsidRPr="00415550">
        <w:rPr>
          <w:rFonts w:ascii="Calibri" w:hAnsi="Calibri" w:cs="Calibri"/>
          <w:noProof/>
          <w:color w:val="000000" w:themeColor="text1"/>
        </w:rPr>
        <w:t xml:space="preserve">. These results suggest </w:t>
      </w:r>
      <w:r w:rsidR="00E62EDC" w:rsidRPr="00415550">
        <w:rPr>
          <w:rFonts w:ascii="Calibri" w:hAnsi="Calibri" w:cs="Calibri"/>
          <w:noProof/>
          <w:color w:val="000000" w:themeColor="text1"/>
        </w:rPr>
        <w:t xml:space="preserve">(i) </w:t>
      </w:r>
      <w:r w:rsidR="001F7539" w:rsidRPr="00415550">
        <w:rPr>
          <w:rFonts w:ascii="Calibri" w:hAnsi="Calibri" w:cs="Calibri"/>
          <w:noProof/>
          <w:color w:val="000000" w:themeColor="text1"/>
        </w:rPr>
        <w:t xml:space="preserve">that it is possible to acquire typical knowledge of </w:t>
      </w:r>
      <w:r w:rsidR="00B72F29">
        <w:rPr>
          <w:rFonts w:ascii="Calibri" w:hAnsi="Calibri" w:cs="Calibri"/>
          <w:noProof/>
          <w:color w:val="000000" w:themeColor="text1"/>
        </w:rPr>
        <w:t>color</w:t>
      </w:r>
      <w:r w:rsidR="001F7539" w:rsidRPr="00415550">
        <w:rPr>
          <w:rFonts w:ascii="Calibri" w:hAnsi="Calibri" w:cs="Calibri"/>
          <w:noProof/>
          <w:color w:val="000000" w:themeColor="text1"/>
        </w:rPr>
        <w:t xml:space="preserve"> similarity without direct fir</w:t>
      </w:r>
      <w:r w:rsidR="009A1850" w:rsidRPr="00415550">
        <w:rPr>
          <w:rFonts w:ascii="Calibri" w:hAnsi="Calibri" w:cs="Calibri"/>
          <w:noProof/>
          <w:color w:val="000000" w:themeColor="text1"/>
        </w:rPr>
        <w:t>st-person experience,</w:t>
      </w:r>
      <w:r w:rsidR="00E62EDC" w:rsidRPr="00415550">
        <w:rPr>
          <w:rFonts w:ascii="Calibri" w:hAnsi="Calibri" w:cs="Calibri"/>
          <w:noProof/>
          <w:color w:val="000000" w:themeColor="text1"/>
        </w:rPr>
        <w:t xml:space="preserve"> but also (ii) that</w:t>
      </w:r>
      <w:r w:rsidR="009A1850" w:rsidRPr="00415550">
        <w:rPr>
          <w:rFonts w:ascii="Calibri" w:hAnsi="Calibri" w:cs="Calibri"/>
          <w:noProof/>
          <w:color w:val="000000" w:themeColor="text1"/>
        </w:rPr>
        <w:t xml:space="preserve"> first-</w:t>
      </w:r>
      <w:r w:rsidR="001F7539" w:rsidRPr="00415550">
        <w:rPr>
          <w:rFonts w:ascii="Calibri" w:hAnsi="Calibri" w:cs="Calibri"/>
          <w:noProof/>
          <w:color w:val="000000" w:themeColor="text1"/>
        </w:rPr>
        <w:t>person experience is a particularly efficient way of doing so</w:t>
      </w:r>
      <w:r w:rsidR="00B27C8E" w:rsidRPr="00415550">
        <w:rPr>
          <w:rFonts w:ascii="Calibri" w:hAnsi="Calibri" w:cs="Calibri"/>
          <w:noProof/>
          <w:color w:val="000000" w:themeColor="text1"/>
        </w:rPr>
        <w:t xml:space="preserve"> – at least for </w:t>
      </w:r>
      <w:r w:rsidR="00B72F29">
        <w:rPr>
          <w:rFonts w:ascii="Calibri" w:hAnsi="Calibri" w:cs="Calibri"/>
          <w:noProof/>
          <w:color w:val="000000" w:themeColor="text1"/>
        </w:rPr>
        <w:t>color</w:t>
      </w:r>
      <w:r w:rsidR="001F7539" w:rsidRPr="00415550">
        <w:rPr>
          <w:rFonts w:ascii="Calibri" w:hAnsi="Calibri" w:cs="Calibri"/>
          <w:noProof/>
          <w:color w:val="000000" w:themeColor="text1"/>
        </w:rPr>
        <w:t xml:space="preserve">. </w:t>
      </w:r>
    </w:p>
    <w:p w14:paraId="056E1B20" w14:textId="7BDB5E6C" w:rsidR="00966A57" w:rsidRPr="00415550" w:rsidRDefault="001F7539">
      <w:pPr>
        <w:pStyle w:val="FreeForm"/>
        <w:spacing w:after="120" w:line="360" w:lineRule="auto"/>
        <w:ind w:firstLine="720"/>
        <w:jc w:val="both"/>
        <w:rPr>
          <w:rFonts w:ascii="Calibri" w:hAnsi="Calibri" w:cs="Calibri"/>
          <w:noProof/>
          <w:color w:val="000000" w:themeColor="text1"/>
        </w:rPr>
      </w:pPr>
      <w:r w:rsidRPr="00415550">
        <w:rPr>
          <w:rFonts w:ascii="Calibri" w:hAnsi="Calibri" w:cs="Calibri"/>
          <w:noProof/>
          <w:color w:val="000000" w:themeColor="text1"/>
        </w:rPr>
        <w:lastRenderedPageBreak/>
        <w:t xml:space="preserve">Given these mixed prior results, it is an open question how generally, and how profoundly, blind individuals’ knowledge of visual words differs from </w:t>
      </w:r>
      <w:r w:rsidR="00D61717">
        <w:rPr>
          <w:rFonts w:ascii="Calibri" w:hAnsi="Calibri" w:cs="Calibri"/>
          <w:noProof/>
          <w:color w:val="000000" w:themeColor="text1"/>
        </w:rPr>
        <w:t xml:space="preserve">that of </w:t>
      </w:r>
      <w:r w:rsidRPr="00415550">
        <w:rPr>
          <w:rFonts w:ascii="Calibri" w:hAnsi="Calibri" w:cs="Calibri"/>
          <w:noProof/>
          <w:color w:val="000000" w:themeColor="text1"/>
        </w:rPr>
        <w:t xml:space="preserve">sighted people. </w:t>
      </w:r>
      <w:r w:rsidR="004A15D8" w:rsidRPr="00415550">
        <w:rPr>
          <w:rFonts w:ascii="Calibri" w:hAnsi="Calibri" w:cs="Calibri"/>
          <w:noProof/>
          <w:color w:val="000000" w:themeColor="text1"/>
        </w:rPr>
        <w:t xml:space="preserve">In particular, </w:t>
      </w:r>
      <w:r w:rsidR="006A7626" w:rsidRPr="00415550">
        <w:rPr>
          <w:rFonts w:ascii="Calibri" w:hAnsi="Calibri" w:cs="Calibri"/>
          <w:noProof/>
          <w:color w:val="000000" w:themeColor="text1"/>
        </w:rPr>
        <w:t xml:space="preserve">it is uncertain whether blind and sighted </w:t>
      </w:r>
      <w:r w:rsidR="00F135A5" w:rsidRPr="00415550">
        <w:rPr>
          <w:rFonts w:ascii="Calibri" w:hAnsi="Calibri" w:cs="Calibri"/>
          <w:noProof/>
          <w:color w:val="000000" w:themeColor="text1"/>
        </w:rPr>
        <w:t xml:space="preserve">individuals </w:t>
      </w:r>
      <w:r w:rsidR="00095C83" w:rsidRPr="00415550">
        <w:rPr>
          <w:rFonts w:ascii="Calibri" w:hAnsi="Calibri" w:cs="Calibri"/>
          <w:noProof/>
          <w:color w:val="000000" w:themeColor="text1"/>
        </w:rPr>
        <w:t>share detail</w:t>
      </w:r>
      <w:r w:rsidR="00431E58">
        <w:rPr>
          <w:rFonts w:ascii="Calibri" w:hAnsi="Calibri" w:cs="Calibri"/>
          <w:noProof/>
          <w:color w:val="000000" w:themeColor="text1"/>
        </w:rPr>
        <w:t>ed know</w:t>
      </w:r>
      <w:r w:rsidR="007574A0">
        <w:rPr>
          <w:rFonts w:ascii="Calibri" w:hAnsi="Calibri" w:cs="Calibri"/>
          <w:noProof/>
          <w:color w:val="000000" w:themeColor="text1"/>
        </w:rPr>
        <w:t>l</w:t>
      </w:r>
      <w:r w:rsidR="00431E58">
        <w:rPr>
          <w:rFonts w:ascii="Calibri" w:hAnsi="Calibri" w:cs="Calibri"/>
          <w:noProof/>
          <w:color w:val="000000" w:themeColor="text1"/>
        </w:rPr>
        <w:t>edge</w:t>
      </w:r>
      <w:r w:rsidR="00095C83" w:rsidRPr="00415550">
        <w:rPr>
          <w:rFonts w:ascii="Calibri" w:hAnsi="Calibri" w:cs="Calibri"/>
          <w:noProof/>
          <w:color w:val="000000" w:themeColor="text1"/>
        </w:rPr>
        <w:t xml:space="preserve"> </w:t>
      </w:r>
      <w:r w:rsidR="00B27C8E" w:rsidRPr="00415550">
        <w:rPr>
          <w:rFonts w:ascii="Calibri" w:hAnsi="Calibri" w:cs="Calibri"/>
          <w:noProof/>
          <w:color w:val="000000" w:themeColor="text1"/>
        </w:rPr>
        <w:t>of visual verb</w:t>
      </w:r>
      <w:r w:rsidR="00D4558B">
        <w:rPr>
          <w:rFonts w:ascii="Calibri" w:hAnsi="Calibri" w:cs="Calibri"/>
          <w:noProof/>
          <w:color w:val="000000" w:themeColor="text1"/>
        </w:rPr>
        <w:t xml:space="preserve"> meanings</w:t>
      </w:r>
      <w:r w:rsidR="00095C83" w:rsidRPr="00415550">
        <w:rPr>
          <w:rFonts w:ascii="Calibri" w:hAnsi="Calibri" w:cs="Calibri"/>
          <w:noProof/>
          <w:color w:val="000000" w:themeColor="text1"/>
        </w:rPr>
        <w:t xml:space="preserve">. </w:t>
      </w:r>
      <w:r w:rsidRPr="00415550">
        <w:rPr>
          <w:rFonts w:ascii="Calibri" w:hAnsi="Calibri" w:cs="Calibri"/>
          <w:noProof/>
          <w:color w:val="000000" w:themeColor="text1"/>
        </w:rPr>
        <w:t xml:space="preserve">To address this question, we acquired the largest sample to date of similarity ratings for visual verbs from congenitally blind and sighted English speaking </w:t>
      </w:r>
      <w:r w:rsidRPr="00480E96">
        <w:rPr>
          <w:rFonts w:ascii="Calibri" w:hAnsi="Calibri" w:cs="Calibri"/>
          <w:noProof/>
          <w:color w:val="000000" w:themeColor="text1"/>
        </w:rPr>
        <w:t xml:space="preserve">adults </w:t>
      </w:r>
      <w:r w:rsidR="003B68D9" w:rsidRPr="00480E96">
        <w:rPr>
          <w:rFonts w:ascii="Calibri" w:hAnsi="Calibri" w:cs="Calibri"/>
          <w:noProof/>
          <w:color w:val="000000" w:themeColor="text1"/>
        </w:rPr>
        <w:t>(</w:t>
      </w:r>
      <w:r w:rsidR="003D1655" w:rsidRPr="00480E96">
        <w:rPr>
          <w:rFonts w:ascii="Calibri" w:hAnsi="Calibri" w:cs="Calibri"/>
          <w:noProof/>
          <w:color w:val="000000" w:themeColor="text1"/>
        </w:rPr>
        <w:t xml:space="preserve">see </w:t>
      </w:r>
      <w:hyperlink r:id="rId8" w:history="1">
        <w:r w:rsidR="00480E96" w:rsidRPr="009D5AD7">
          <w:rPr>
            <w:rStyle w:val="Hyperlink"/>
            <w:rFonts w:ascii="Calibri" w:hAnsi="Calibri" w:cs="Calibri"/>
            <w:noProof/>
          </w:rPr>
          <w:t>https://osf.io/zx3t9/</w:t>
        </w:r>
      </w:hyperlink>
      <w:r w:rsidR="00480E96">
        <w:rPr>
          <w:rFonts w:ascii="Calibri" w:hAnsi="Calibri" w:cs="Calibri"/>
          <w:noProof/>
          <w:color w:val="000000" w:themeColor="text1"/>
        </w:rPr>
        <w:t xml:space="preserve"> </w:t>
      </w:r>
      <w:r w:rsidR="003D1655" w:rsidRPr="00480E96">
        <w:rPr>
          <w:rFonts w:ascii="Calibri" w:hAnsi="Calibri" w:cs="Calibri"/>
          <w:noProof/>
          <w:color w:val="000000" w:themeColor="text1"/>
        </w:rPr>
        <w:t>for data</w:t>
      </w:r>
      <w:r w:rsidRPr="00480E96">
        <w:rPr>
          <w:rFonts w:ascii="Calibri" w:hAnsi="Calibri" w:cs="Calibri"/>
          <w:noProof/>
          <w:color w:val="000000" w:themeColor="text1"/>
        </w:rPr>
        <w:t>)</w:t>
      </w:r>
      <w:r w:rsidR="00121443" w:rsidRPr="00480E96">
        <w:rPr>
          <w:rFonts w:ascii="Calibri" w:hAnsi="Calibri" w:cs="Calibri"/>
          <w:noProof/>
          <w:color w:val="000000" w:themeColor="text1"/>
        </w:rPr>
        <w:t>.</w:t>
      </w:r>
      <w:r w:rsidRPr="00415550">
        <w:rPr>
          <w:rFonts w:ascii="Calibri" w:hAnsi="Calibri" w:cs="Calibri"/>
          <w:noProof/>
          <w:color w:val="000000" w:themeColor="text1"/>
        </w:rPr>
        <w:t xml:space="preserve"> Participants judged the semantic similarity of visual verbs including verbs of visual perception (e.g. </w:t>
      </w:r>
      <w:r w:rsidRPr="00415550">
        <w:rPr>
          <w:rFonts w:ascii="Calibri" w:hAnsi="Calibri" w:cs="Calibri"/>
          <w:i/>
          <w:noProof/>
          <w:color w:val="000000" w:themeColor="text1"/>
        </w:rPr>
        <w:t xml:space="preserve">to </w:t>
      </w:r>
      <w:r w:rsidR="0079468B">
        <w:rPr>
          <w:rFonts w:ascii="Calibri" w:hAnsi="Calibri" w:cs="Calibri"/>
          <w:i/>
          <w:noProof/>
          <w:color w:val="000000" w:themeColor="text1"/>
        </w:rPr>
        <w:t>peek</w:t>
      </w:r>
      <w:r w:rsidRPr="00415550">
        <w:rPr>
          <w:rFonts w:ascii="Calibri" w:hAnsi="Calibri" w:cs="Calibri"/>
          <w:i/>
          <w:noProof/>
          <w:color w:val="000000" w:themeColor="text1"/>
        </w:rPr>
        <w:t>, to peer</w:t>
      </w:r>
      <w:r w:rsidRPr="00415550">
        <w:rPr>
          <w:rFonts w:ascii="Calibri" w:hAnsi="Calibri" w:cs="Calibri"/>
          <w:noProof/>
          <w:color w:val="000000" w:themeColor="text1"/>
        </w:rPr>
        <w:t xml:space="preserve">) and light emission (e.g. </w:t>
      </w:r>
      <w:r w:rsidRPr="00415550">
        <w:rPr>
          <w:rFonts w:ascii="Calibri" w:hAnsi="Calibri" w:cs="Calibri"/>
          <w:i/>
          <w:noProof/>
          <w:color w:val="000000" w:themeColor="text1"/>
        </w:rPr>
        <w:t>to sparkle, to shine</w:t>
      </w:r>
      <w:r w:rsidRPr="00415550">
        <w:rPr>
          <w:rFonts w:ascii="Calibri" w:hAnsi="Calibri" w:cs="Calibri"/>
          <w:noProof/>
          <w:color w:val="000000" w:themeColor="text1"/>
        </w:rPr>
        <w:t xml:space="preserve">). We chose fifteen verbs from each </w:t>
      </w:r>
      <w:r w:rsidR="00BC49E5" w:rsidRPr="00415550">
        <w:rPr>
          <w:rFonts w:ascii="Calibri" w:hAnsi="Calibri" w:cs="Calibri"/>
          <w:noProof/>
          <w:color w:val="000000" w:themeColor="text1"/>
        </w:rPr>
        <w:t>category</w:t>
      </w:r>
      <w:r w:rsidRPr="00415550">
        <w:rPr>
          <w:rFonts w:ascii="Calibri" w:hAnsi="Calibri" w:cs="Calibri"/>
          <w:noProof/>
          <w:color w:val="000000" w:themeColor="text1"/>
        </w:rPr>
        <w:t xml:space="preserve">, </w:t>
      </w:r>
      <w:r w:rsidR="00BD7580">
        <w:rPr>
          <w:rFonts w:ascii="Calibri" w:hAnsi="Calibri" w:cs="Calibri"/>
          <w:noProof/>
          <w:color w:val="000000" w:themeColor="text1"/>
        </w:rPr>
        <w:t>thus including</w:t>
      </w:r>
      <w:r w:rsidRPr="00415550">
        <w:rPr>
          <w:rFonts w:ascii="Calibri" w:hAnsi="Calibri" w:cs="Calibri"/>
          <w:noProof/>
          <w:color w:val="000000" w:themeColor="text1"/>
        </w:rPr>
        <w:t xml:space="preserve"> nearly </w:t>
      </w:r>
      <w:r w:rsidR="00BC49E5" w:rsidRPr="00415550">
        <w:rPr>
          <w:rFonts w:ascii="Calibri" w:hAnsi="Calibri" w:cs="Calibri"/>
          <w:noProof/>
          <w:color w:val="000000" w:themeColor="text1"/>
        </w:rPr>
        <w:t>all</w:t>
      </w:r>
      <w:r w:rsidRPr="00415550">
        <w:rPr>
          <w:rFonts w:ascii="Calibri" w:hAnsi="Calibri" w:cs="Calibri"/>
          <w:noProof/>
          <w:color w:val="000000" w:themeColor="text1"/>
        </w:rPr>
        <w:t xml:space="preserve"> frequent</w:t>
      </w:r>
      <w:r w:rsidR="00BD7580">
        <w:rPr>
          <w:rFonts w:ascii="Calibri" w:hAnsi="Calibri" w:cs="Calibri"/>
          <w:noProof/>
          <w:color w:val="000000" w:themeColor="text1"/>
        </w:rPr>
        <w:t>ly used</w:t>
      </w:r>
      <w:r w:rsidRPr="00415550">
        <w:rPr>
          <w:rFonts w:ascii="Calibri" w:hAnsi="Calibri" w:cs="Calibri"/>
          <w:noProof/>
          <w:color w:val="000000" w:themeColor="text1"/>
        </w:rPr>
        <w:t xml:space="preserve"> visual verbs in the English language (</w:t>
      </w:r>
      <w:r w:rsidR="007E1C39" w:rsidRPr="00415550">
        <w:rPr>
          <w:rFonts w:ascii="Calibri" w:hAnsi="Calibri" w:cs="Calibri"/>
          <w:noProof/>
          <w:color w:val="000000" w:themeColor="text1"/>
        </w:rPr>
        <w:t>Levin, 1993</w:t>
      </w:r>
      <w:r w:rsidRPr="00415550">
        <w:rPr>
          <w:rFonts w:ascii="Calibri" w:hAnsi="Calibri" w:cs="Calibri"/>
          <w:noProof/>
          <w:color w:val="000000" w:themeColor="text1"/>
        </w:rPr>
        <w:t>)</w:t>
      </w:r>
      <w:r w:rsidR="00FD52CE">
        <w:rPr>
          <w:rFonts w:ascii="Calibri" w:hAnsi="Calibri" w:cs="Calibri"/>
          <w:noProof/>
          <w:color w:val="000000" w:themeColor="text1"/>
        </w:rPr>
        <w:t>.</w:t>
      </w:r>
      <w:r w:rsidRPr="00415550">
        <w:rPr>
          <w:rFonts w:ascii="Calibri" w:hAnsi="Calibri" w:cs="Calibri"/>
          <w:noProof/>
          <w:color w:val="000000" w:themeColor="text1"/>
        </w:rPr>
        <w:t xml:space="preserve"> </w:t>
      </w:r>
      <w:r w:rsidR="006F6FE8" w:rsidRPr="00415550">
        <w:rPr>
          <w:rFonts w:ascii="Calibri" w:hAnsi="Calibri" w:cs="Calibri"/>
          <w:noProof/>
          <w:color w:val="000000" w:themeColor="text1"/>
        </w:rPr>
        <w:t>English has a fairly large vocabulary</w:t>
      </w:r>
      <w:r w:rsidR="00C22B36" w:rsidRPr="00415550">
        <w:rPr>
          <w:rFonts w:ascii="Calibri" w:hAnsi="Calibri" w:cs="Calibri"/>
          <w:noProof/>
          <w:color w:val="000000" w:themeColor="text1"/>
        </w:rPr>
        <w:t xml:space="preserve"> of such words relative to other languages </w:t>
      </w:r>
      <w:r w:rsidR="008A4FA1" w:rsidRPr="00415550">
        <w:rPr>
          <w:rFonts w:ascii="Calibri" w:hAnsi="Calibri" w:cs="Calibri"/>
          <w:noProof/>
          <w:color w:val="000000" w:themeColor="text1"/>
        </w:rPr>
        <w:t>(</w:t>
      </w:r>
      <w:r w:rsidR="00A34E82" w:rsidRPr="00415550">
        <w:rPr>
          <w:rFonts w:ascii="Calibri" w:hAnsi="Calibri" w:cs="Calibri"/>
          <w:noProof/>
          <w:color w:val="000000" w:themeColor="text1"/>
        </w:rPr>
        <w:t>Winter et al., 2018</w:t>
      </w:r>
      <w:r w:rsidR="008A4FA1" w:rsidRPr="00415550">
        <w:rPr>
          <w:rFonts w:ascii="Calibri" w:hAnsi="Calibri" w:cs="Calibri"/>
          <w:noProof/>
          <w:color w:val="000000" w:themeColor="text1"/>
        </w:rPr>
        <w:t>)</w:t>
      </w:r>
      <w:r w:rsidR="00C22B36" w:rsidRPr="00415550">
        <w:rPr>
          <w:rFonts w:ascii="Calibri" w:hAnsi="Calibri" w:cs="Calibri"/>
          <w:noProof/>
          <w:color w:val="000000" w:themeColor="text1"/>
        </w:rPr>
        <w:t>.</w:t>
      </w:r>
      <w:r w:rsidR="006F6FE8" w:rsidRPr="00415550">
        <w:rPr>
          <w:rFonts w:ascii="Calibri" w:hAnsi="Calibri" w:cs="Calibri"/>
          <w:noProof/>
          <w:color w:val="000000" w:themeColor="text1"/>
        </w:rPr>
        <w:t xml:space="preserve"> </w:t>
      </w:r>
      <w:r w:rsidRPr="00415550">
        <w:rPr>
          <w:rFonts w:ascii="Calibri" w:hAnsi="Calibri" w:cs="Calibri"/>
          <w:noProof/>
          <w:color w:val="000000" w:themeColor="text1"/>
        </w:rPr>
        <w:t xml:space="preserve">Knowledge of visual perception verbs was compared to knowledge of tactile perception (e.g. </w:t>
      </w:r>
      <w:r w:rsidRPr="00415550">
        <w:rPr>
          <w:rFonts w:ascii="Calibri" w:hAnsi="Calibri" w:cs="Calibri"/>
          <w:i/>
          <w:noProof/>
          <w:color w:val="000000" w:themeColor="text1"/>
        </w:rPr>
        <w:t>to touch, to feel</w:t>
      </w:r>
      <w:r w:rsidRPr="00415550">
        <w:rPr>
          <w:rFonts w:ascii="Calibri" w:hAnsi="Calibri" w:cs="Calibri"/>
          <w:noProof/>
          <w:color w:val="000000" w:themeColor="text1"/>
        </w:rPr>
        <w:t xml:space="preserve">) and amodal knowledge acquisition (e.g. </w:t>
      </w:r>
      <w:r w:rsidR="00BC49E5" w:rsidRPr="00415550">
        <w:rPr>
          <w:rFonts w:ascii="Calibri" w:hAnsi="Calibri" w:cs="Calibri"/>
          <w:i/>
          <w:noProof/>
          <w:color w:val="000000" w:themeColor="text1"/>
        </w:rPr>
        <w:t xml:space="preserve">to </w:t>
      </w:r>
      <w:r w:rsidRPr="00415550">
        <w:rPr>
          <w:rFonts w:ascii="Calibri" w:hAnsi="Calibri" w:cs="Calibri"/>
          <w:i/>
          <w:noProof/>
          <w:color w:val="000000" w:themeColor="text1"/>
        </w:rPr>
        <w:t xml:space="preserve">perceive, </w:t>
      </w:r>
      <w:r w:rsidR="00BC49E5" w:rsidRPr="00415550">
        <w:rPr>
          <w:rFonts w:ascii="Calibri" w:hAnsi="Calibri" w:cs="Calibri"/>
          <w:i/>
          <w:noProof/>
          <w:color w:val="000000" w:themeColor="text1"/>
        </w:rPr>
        <w:t xml:space="preserve">to </w:t>
      </w:r>
      <w:r w:rsidRPr="00415550">
        <w:rPr>
          <w:rFonts w:ascii="Calibri" w:hAnsi="Calibri" w:cs="Calibri"/>
          <w:i/>
          <w:noProof/>
          <w:color w:val="000000" w:themeColor="text1"/>
        </w:rPr>
        <w:t xml:space="preserve">examine, </w:t>
      </w:r>
      <w:r w:rsidR="00BC49E5" w:rsidRPr="00415550">
        <w:rPr>
          <w:rFonts w:ascii="Calibri" w:hAnsi="Calibri" w:cs="Calibri"/>
          <w:i/>
          <w:noProof/>
          <w:color w:val="000000" w:themeColor="text1"/>
        </w:rPr>
        <w:t xml:space="preserve">to </w:t>
      </w:r>
      <w:r w:rsidRPr="00415550">
        <w:rPr>
          <w:rFonts w:ascii="Calibri" w:hAnsi="Calibri" w:cs="Calibri"/>
          <w:i/>
          <w:noProof/>
          <w:color w:val="000000" w:themeColor="text1"/>
        </w:rPr>
        <w:t>discover</w:t>
      </w:r>
      <w:r w:rsidRPr="00415550">
        <w:rPr>
          <w:rFonts w:ascii="Calibri" w:hAnsi="Calibri" w:cs="Calibri"/>
          <w:noProof/>
          <w:color w:val="000000" w:themeColor="text1"/>
        </w:rPr>
        <w:t xml:space="preserve">). Light emission verbs were compared to verbs of sound emission, both non-agentive (e.g. </w:t>
      </w:r>
      <w:r w:rsidRPr="00415550">
        <w:rPr>
          <w:rFonts w:ascii="Calibri" w:hAnsi="Calibri" w:cs="Calibri"/>
          <w:i/>
          <w:noProof/>
          <w:color w:val="000000" w:themeColor="text1"/>
        </w:rPr>
        <w:t>to boom, to clank</w:t>
      </w:r>
      <w:r w:rsidRPr="00415550">
        <w:rPr>
          <w:rFonts w:ascii="Calibri" w:hAnsi="Calibri" w:cs="Calibri"/>
          <w:noProof/>
          <w:color w:val="000000" w:themeColor="text1"/>
        </w:rPr>
        <w:t>) and agentive (</w:t>
      </w:r>
      <w:r w:rsidR="00BC49E5" w:rsidRPr="00415550">
        <w:rPr>
          <w:rFonts w:ascii="Calibri" w:hAnsi="Calibri" w:cs="Calibri"/>
          <w:noProof/>
          <w:color w:val="000000" w:themeColor="text1"/>
        </w:rPr>
        <w:t xml:space="preserve">e.g. </w:t>
      </w:r>
      <w:r w:rsidRPr="00415550">
        <w:rPr>
          <w:rFonts w:ascii="Calibri" w:hAnsi="Calibri" w:cs="Calibri"/>
          <w:i/>
          <w:noProof/>
          <w:color w:val="000000" w:themeColor="text1"/>
        </w:rPr>
        <w:t>to grunt, to shout</w:t>
      </w:r>
      <w:r w:rsidRPr="00415550">
        <w:rPr>
          <w:rFonts w:ascii="Calibri" w:hAnsi="Calibri" w:cs="Calibri"/>
          <w:noProof/>
          <w:color w:val="000000" w:themeColor="text1"/>
        </w:rPr>
        <w:t xml:space="preserve">). In total, each </w:t>
      </w:r>
      <w:r w:rsidR="00BD7580">
        <w:rPr>
          <w:rFonts w:ascii="Calibri" w:hAnsi="Calibri" w:cs="Calibri"/>
          <w:noProof/>
          <w:color w:val="000000" w:themeColor="text1"/>
        </w:rPr>
        <w:t>blind</w:t>
      </w:r>
      <w:r w:rsidR="0090505B">
        <w:rPr>
          <w:rFonts w:ascii="Calibri" w:hAnsi="Calibri" w:cs="Calibri"/>
          <w:noProof/>
          <w:color w:val="000000" w:themeColor="text1"/>
        </w:rPr>
        <w:t xml:space="preserve"> and sighted control</w:t>
      </w:r>
      <w:r w:rsidR="00BD7580">
        <w:rPr>
          <w:rFonts w:ascii="Calibri" w:hAnsi="Calibri" w:cs="Calibri"/>
          <w:noProof/>
          <w:color w:val="000000" w:themeColor="text1"/>
        </w:rPr>
        <w:t xml:space="preserve"> </w:t>
      </w:r>
      <w:r w:rsidRPr="00415550">
        <w:rPr>
          <w:rFonts w:ascii="Calibri" w:hAnsi="Calibri" w:cs="Calibri"/>
          <w:noProof/>
          <w:color w:val="000000" w:themeColor="text1"/>
        </w:rPr>
        <w:t xml:space="preserve">participant </w:t>
      </w:r>
      <w:r w:rsidR="00206EB9">
        <w:rPr>
          <w:rFonts w:ascii="Calibri" w:hAnsi="Calibri" w:cs="Calibri"/>
          <w:noProof/>
          <w:color w:val="000000" w:themeColor="text1"/>
        </w:rPr>
        <w:t>made</w:t>
      </w:r>
      <w:r w:rsidRPr="00415550">
        <w:rPr>
          <w:rFonts w:ascii="Calibri" w:hAnsi="Calibri" w:cs="Calibri"/>
          <w:noProof/>
          <w:color w:val="000000" w:themeColor="text1"/>
        </w:rPr>
        <w:t xml:space="preserve"> </w:t>
      </w:r>
      <w:r w:rsidR="00B72F29">
        <w:rPr>
          <w:rFonts w:ascii="Calibri" w:hAnsi="Calibri" w:cs="Calibri"/>
          <w:noProof/>
          <w:color w:val="000000" w:themeColor="text1"/>
        </w:rPr>
        <w:t>2041</w:t>
      </w:r>
      <w:r w:rsidRPr="00415550">
        <w:rPr>
          <w:rFonts w:ascii="Calibri" w:hAnsi="Calibri" w:cs="Calibri"/>
          <w:noProof/>
          <w:color w:val="000000" w:themeColor="text1"/>
        </w:rPr>
        <w:t xml:space="preserve"> judgments. </w:t>
      </w:r>
      <w:r w:rsidR="00BD7580">
        <w:rPr>
          <w:rFonts w:ascii="Calibri" w:hAnsi="Calibri" w:cs="Calibri"/>
          <w:noProof/>
          <w:color w:val="000000" w:themeColor="text1"/>
        </w:rPr>
        <w:t xml:space="preserve">In addition, we collected a second sample of similarity judgments from workers </w:t>
      </w:r>
      <w:r w:rsidR="00214CE6">
        <w:rPr>
          <w:rFonts w:ascii="Calibri" w:hAnsi="Calibri" w:cs="Calibri"/>
          <w:noProof/>
          <w:color w:val="000000" w:themeColor="text1"/>
        </w:rPr>
        <w:t>on Amazon Mechanical Turk.</w:t>
      </w:r>
      <w:r w:rsidR="002E466E">
        <w:rPr>
          <w:rFonts w:ascii="Calibri" w:hAnsi="Calibri" w:cs="Calibri"/>
          <w:noProof/>
          <w:color w:val="000000" w:themeColor="text1"/>
        </w:rPr>
        <w:t xml:space="preserve"> </w:t>
      </w:r>
      <w:r w:rsidR="00F42080">
        <w:rPr>
          <w:rFonts w:ascii="Calibri" w:hAnsi="Calibri" w:cs="Calibri"/>
          <w:noProof/>
          <w:color w:val="000000" w:themeColor="text1"/>
        </w:rPr>
        <w:t>T</w:t>
      </w:r>
      <w:r w:rsidR="00BD7580">
        <w:rPr>
          <w:rFonts w:ascii="Calibri" w:hAnsi="Calibri" w:cs="Calibri"/>
          <w:noProof/>
          <w:color w:val="000000" w:themeColor="text1"/>
        </w:rPr>
        <w:t>his second sample</w:t>
      </w:r>
      <w:r w:rsidR="002E466E" w:rsidRPr="009B6689">
        <w:rPr>
          <w:rFonts w:ascii="Calibri" w:hAnsi="Calibri" w:cs="Calibri"/>
          <w:noProof/>
          <w:color w:val="000000" w:themeColor="text1"/>
        </w:rPr>
        <w:t xml:space="preserve"> of sighted data enabled us to </w:t>
      </w:r>
      <w:r w:rsidR="00DC5185" w:rsidRPr="009B6689">
        <w:rPr>
          <w:rFonts w:ascii="Calibri" w:hAnsi="Calibri" w:cs="Calibri"/>
          <w:noProof/>
          <w:color w:val="000000" w:themeColor="text1"/>
        </w:rPr>
        <w:t xml:space="preserve">get a benchmark of lexical variability across sighted participants. </w:t>
      </w:r>
      <w:r w:rsidR="004D725B" w:rsidRPr="004E7D05">
        <w:rPr>
          <w:rFonts w:ascii="Calibri" w:hAnsi="Calibri" w:cs="Calibri"/>
          <w:noProof/>
          <w:color w:val="000000" w:themeColor="text1"/>
        </w:rPr>
        <w:t>We reasoned that</w:t>
      </w:r>
      <w:r w:rsidR="003759EB" w:rsidRPr="009B6689">
        <w:rPr>
          <w:rFonts w:ascii="Calibri" w:hAnsi="Calibri" w:cs="Calibri"/>
          <w:noProof/>
          <w:color w:val="000000" w:themeColor="text1"/>
        </w:rPr>
        <w:t xml:space="preserve"> judgments </w:t>
      </w:r>
      <w:r w:rsidR="000F3522" w:rsidRPr="004E7D05">
        <w:rPr>
          <w:rFonts w:ascii="Calibri" w:hAnsi="Calibri" w:cs="Calibri"/>
          <w:noProof/>
          <w:color w:val="000000" w:themeColor="text1"/>
        </w:rPr>
        <w:t>would</w:t>
      </w:r>
      <w:r w:rsidR="003759EB" w:rsidRPr="009B6689">
        <w:rPr>
          <w:rFonts w:ascii="Calibri" w:hAnsi="Calibri" w:cs="Calibri"/>
          <w:noProof/>
          <w:color w:val="000000" w:themeColor="text1"/>
        </w:rPr>
        <w:t xml:space="preserve"> differ across people </w:t>
      </w:r>
      <w:r w:rsidR="00A9439F" w:rsidRPr="009B6689">
        <w:rPr>
          <w:rFonts w:ascii="Calibri" w:hAnsi="Calibri" w:cs="Calibri"/>
          <w:noProof/>
          <w:color w:val="000000" w:themeColor="text1"/>
        </w:rPr>
        <w:t xml:space="preserve">due </w:t>
      </w:r>
      <w:r w:rsidR="009B6689" w:rsidRPr="004E7D05">
        <w:rPr>
          <w:rFonts w:ascii="Calibri" w:hAnsi="Calibri" w:cs="Calibri"/>
          <w:noProof/>
          <w:color w:val="000000" w:themeColor="text1"/>
        </w:rPr>
        <w:t xml:space="preserve">to </w:t>
      </w:r>
      <w:r w:rsidR="003759EB" w:rsidRPr="009B6689">
        <w:rPr>
          <w:rFonts w:ascii="Calibri" w:hAnsi="Calibri" w:cs="Calibri"/>
          <w:noProof/>
          <w:color w:val="000000" w:themeColor="text1"/>
        </w:rPr>
        <w:t>measurement noise</w:t>
      </w:r>
      <w:r w:rsidR="004963B0" w:rsidRPr="009B6689">
        <w:rPr>
          <w:rFonts w:ascii="Calibri" w:hAnsi="Calibri" w:cs="Calibri"/>
          <w:noProof/>
          <w:color w:val="000000" w:themeColor="text1"/>
        </w:rPr>
        <w:t xml:space="preserve"> as well as blindness-unrelated individual differences</w:t>
      </w:r>
      <w:r w:rsidR="00EB717B" w:rsidRPr="009B6689">
        <w:rPr>
          <w:rFonts w:ascii="Calibri" w:hAnsi="Calibri" w:cs="Calibri"/>
          <w:noProof/>
          <w:color w:val="000000" w:themeColor="text1"/>
        </w:rPr>
        <w:t xml:space="preserve"> (</w:t>
      </w:r>
      <w:r w:rsidR="0020308B" w:rsidRPr="009B6689">
        <w:rPr>
          <w:rFonts w:ascii="Calibri" w:hAnsi="Calibri" w:cs="Calibri"/>
          <w:noProof/>
          <w:color w:val="000000" w:themeColor="text1"/>
        </w:rPr>
        <w:t xml:space="preserve">e.g. education, </w:t>
      </w:r>
      <w:r w:rsidR="0090505B">
        <w:rPr>
          <w:rFonts w:ascii="Calibri" w:hAnsi="Calibri" w:cs="Calibri"/>
          <w:noProof/>
          <w:color w:val="000000" w:themeColor="text1"/>
        </w:rPr>
        <w:t>memory capacity</w:t>
      </w:r>
      <w:r w:rsidR="00E270F3" w:rsidRPr="009B6689">
        <w:rPr>
          <w:rFonts w:ascii="Calibri" w:hAnsi="Calibri" w:cs="Calibri"/>
          <w:noProof/>
          <w:color w:val="000000" w:themeColor="text1"/>
        </w:rPr>
        <w:t>)</w:t>
      </w:r>
      <w:r w:rsidR="003759EB" w:rsidRPr="009B6689">
        <w:rPr>
          <w:rFonts w:ascii="Calibri" w:hAnsi="Calibri" w:cs="Calibri"/>
          <w:noProof/>
          <w:color w:val="000000" w:themeColor="text1"/>
        </w:rPr>
        <w:t>.</w:t>
      </w:r>
      <w:r w:rsidR="00527FCF" w:rsidRPr="009B6689">
        <w:rPr>
          <w:rFonts w:ascii="Calibri" w:hAnsi="Calibri" w:cs="Calibri"/>
          <w:noProof/>
          <w:color w:val="000000" w:themeColor="text1"/>
        </w:rPr>
        <w:t xml:space="preserve"> </w:t>
      </w:r>
      <w:r w:rsidR="003D21A1" w:rsidRPr="004E7D05">
        <w:rPr>
          <w:rFonts w:ascii="Calibri" w:hAnsi="Calibri" w:cs="Calibri"/>
          <w:noProof/>
          <w:color w:val="000000" w:themeColor="text1"/>
        </w:rPr>
        <w:t xml:space="preserve">If blindness </w:t>
      </w:r>
      <w:r w:rsidR="00BD7580">
        <w:rPr>
          <w:rFonts w:ascii="Calibri" w:hAnsi="Calibri" w:cs="Calibri"/>
          <w:noProof/>
          <w:color w:val="000000" w:themeColor="text1"/>
        </w:rPr>
        <w:t xml:space="preserve">systematically </w:t>
      </w:r>
      <w:r w:rsidR="003D21A1" w:rsidRPr="004E7D05">
        <w:rPr>
          <w:rFonts w:ascii="Calibri" w:hAnsi="Calibri" w:cs="Calibri"/>
          <w:noProof/>
          <w:color w:val="000000" w:themeColor="text1"/>
        </w:rPr>
        <w:t>affects</w:t>
      </w:r>
      <w:r w:rsidR="00BD7580">
        <w:rPr>
          <w:rFonts w:ascii="Calibri" w:hAnsi="Calibri" w:cs="Calibri"/>
          <w:noProof/>
          <w:color w:val="000000" w:themeColor="text1"/>
        </w:rPr>
        <w:t xml:space="preserve"> knowledge of</w:t>
      </w:r>
      <w:r w:rsidR="003D21A1" w:rsidRPr="004E7D05">
        <w:rPr>
          <w:rFonts w:ascii="Calibri" w:hAnsi="Calibri" w:cs="Calibri"/>
          <w:noProof/>
          <w:color w:val="000000" w:themeColor="text1"/>
        </w:rPr>
        <w:t xml:space="preserve"> visual verb meanings</w:t>
      </w:r>
      <w:r w:rsidR="009B6689" w:rsidRPr="004E7D05">
        <w:rPr>
          <w:rFonts w:ascii="Calibri" w:hAnsi="Calibri" w:cs="Calibri"/>
          <w:noProof/>
          <w:color w:val="000000" w:themeColor="text1"/>
        </w:rPr>
        <w:t>,</w:t>
      </w:r>
      <w:r w:rsidR="003D21A1" w:rsidRPr="004E7D05">
        <w:rPr>
          <w:rFonts w:ascii="Calibri" w:hAnsi="Calibri" w:cs="Calibri"/>
          <w:noProof/>
          <w:color w:val="000000" w:themeColor="text1"/>
        </w:rPr>
        <w:t xml:space="preserve"> then the</w:t>
      </w:r>
      <w:r w:rsidR="00C70B15" w:rsidRPr="009B6689">
        <w:rPr>
          <w:rFonts w:ascii="Calibri" w:hAnsi="Calibri" w:cs="Calibri"/>
          <w:noProof/>
          <w:color w:val="000000" w:themeColor="text1"/>
        </w:rPr>
        <w:t xml:space="preserve"> </w:t>
      </w:r>
      <w:r w:rsidR="00CE20A9" w:rsidRPr="009B6689">
        <w:rPr>
          <w:rFonts w:ascii="Calibri" w:hAnsi="Calibri" w:cs="Calibri"/>
          <w:noProof/>
          <w:color w:val="000000" w:themeColor="text1"/>
        </w:rPr>
        <w:t xml:space="preserve">semantic similarity judgments </w:t>
      </w:r>
      <w:r w:rsidR="0097417E" w:rsidRPr="004E7D05">
        <w:rPr>
          <w:rFonts w:ascii="Calibri" w:hAnsi="Calibri" w:cs="Calibri"/>
          <w:noProof/>
          <w:color w:val="000000" w:themeColor="text1"/>
        </w:rPr>
        <w:t xml:space="preserve">of </w:t>
      </w:r>
      <w:r w:rsidR="00D62489" w:rsidRPr="004E7D05">
        <w:rPr>
          <w:rFonts w:ascii="Calibri" w:hAnsi="Calibri" w:cs="Calibri"/>
          <w:noProof/>
          <w:color w:val="000000" w:themeColor="text1"/>
        </w:rPr>
        <w:t>a sa</w:t>
      </w:r>
      <w:r w:rsidR="00BD7580">
        <w:rPr>
          <w:rFonts w:ascii="Calibri" w:hAnsi="Calibri" w:cs="Calibri"/>
          <w:noProof/>
          <w:color w:val="000000" w:themeColor="text1"/>
        </w:rPr>
        <w:t>m</w:t>
      </w:r>
      <w:r w:rsidR="00D62489" w:rsidRPr="004E7D05">
        <w:rPr>
          <w:rFonts w:ascii="Calibri" w:hAnsi="Calibri" w:cs="Calibri"/>
          <w:noProof/>
          <w:color w:val="000000" w:themeColor="text1"/>
        </w:rPr>
        <w:t xml:space="preserve">ple of </w:t>
      </w:r>
      <w:r w:rsidR="0097417E" w:rsidRPr="004E7D05">
        <w:rPr>
          <w:rFonts w:ascii="Calibri" w:hAnsi="Calibri" w:cs="Calibri"/>
          <w:noProof/>
          <w:color w:val="000000" w:themeColor="text1"/>
        </w:rPr>
        <w:t xml:space="preserve">blind individuals should differ </w:t>
      </w:r>
      <w:r w:rsidR="00D62489" w:rsidRPr="004E7D05">
        <w:rPr>
          <w:rFonts w:ascii="Calibri" w:hAnsi="Calibri" w:cs="Calibri"/>
          <w:noProof/>
          <w:color w:val="000000" w:themeColor="text1"/>
        </w:rPr>
        <w:t xml:space="preserve">more from a sighted sample than </w:t>
      </w:r>
      <w:r w:rsidR="00CE20A9" w:rsidRPr="009B6689">
        <w:rPr>
          <w:rFonts w:ascii="Calibri" w:hAnsi="Calibri" w:cs="Calibri"/>
          <w:noProof/>
          <w:color w:val="000000" w:themeColor="text1"/>
        </w:rPr>
        <w:t>two</w:t>
      </w:r>
      <w:r w:rsidR="00243AC5" w:rsidRPr="009B6689">
        <w:rPr>
          <w:rFonts w:ascii="Calibri" w:hAnsi="Calibri" w:cs="Calibri"/>
          <w:noProof/>
          <w:color w:val="000000" w:themeColor="text1"/>
        </w:rPr>
        <w:t xml:space="preserve"> randomly sampled</w:t>
      </w:r>
      <w:r w:rsidR="00CE20A9" w:rsidRPr="009B6689">
        <w:rPr>
          <w:rFonts w:ascii="Calibri" w:hAnsi="Calibri" w:cs="Calibri"/>
          <w:noProof/>
          <w:color w:val="000000" w:themeColor="text1"/>
        </w:rPr>
        <w:t xml:space="preserve"> </w:t>
      </w:r>
      <w:r w:rsidR="006F7F24" w:rsidRPr="009B6689">
        <w:rPr>
          <w:rFonts w:ascii="Calibri" w:hAnsi="Calibri" w:cs="Calibri"/>
          <w:noProof/>
          <w:color w:val="000000" w:themeColor="text1"/>
        </w:rPr>
        <w:t>groups</w:t>
      </w:r>
      <w:r w:rsidR="00CE20A9" w:rsidRPr="009B6689">
        <w:rPr>
          <w:rFonts w:ascii="Calibri" w:hAnsi="Calibri" w:cs="Calibri"/>
          <w:noProof/>
          <w:color w:val="000000" w:themeColor="text1"/>
        </w:rPr>
        <w:t xml:space="preserve"> of sighted speakers </w:t>
      </w:r>
      <w:r w:rsidR="006E5EE6" w:rsidRPr="004E7D05">
        <w:rPr>
          <w:rFonts w:ascii="Calibri" w:hAnsi="Calibri" w:cs="Calibri"/>
          <w:noProof/>
          <w:color w:val="000000" w:themeColor="text1"/>
        </w:rPr>
        <w:t>do from each other</w:t>
      </w:r>
      <w:r w:rsidR="00EE0546" w:rsidRPr="004E7D05">
        <w:rPr>
          <w:rFonts w:ascii="Calibri" w:hAnsi="Calibri" w:cs="Calibri"/>
          <w:noProof/>
          <w:color w:val="000000" w:themeColor="text1"/>
        </w:rPr>
        <w:t>.</w:t>
      </w:r>
      <w:r w:rsidR="009F31CF" w:rsidRPr="009B6689">
        <w:rPr>
          <w:rFonts w:ascii="Calibri" w:hAnsi="Calibri" w:cs="Calibri"/>
          <w:noProof/>
          <w:color w:val="000000" w:themeColor="text1"/>
        </w:rPr>
        <w:t xml:space="preserve"> </w:t>
      </w:r>
      <w:r w:rsidR="009F72AF" w:rsidRPr="009B6689">
        <w:rPr>
          <w:rFonts w:ascii="Calibri" w:hAnsi="Calibri" w:cs="Calibri"/>
          <w:noProof/>
          <w:color w:val="000000" w:themeColor="text1"/>
        </w:rPr>
        <w:t xml:space="preserve">If so, </w:t>
      </w:r>
      <w:r w:rsidR="00155EC1" w:rsidRPr="009B6689">
        <w:rPr>
          <w:rFonts w:ascii="Calibri" w:hAnsi="Calibri" w:cs="Calibri"/>
          <w:noProof/>
          <w:color w:val="000000" w:themeColor="text1"/>
        </w:rPr>
        <w:t xml:space="preserve">sensory experience </w:t>
      </w:r>
      <w:r w:rsidR="00BD7580">
        <w:rPr>
          <w:rFonts w:ascii="Calibri" w:hAnsi="Calibri" w:cs="Calibri"/>
          <w:noProof/>
          <w:color w:val="000000" w:themeColor="text1"/>
        </w:rPr>
        <w:t>may have</w:t>
      </w:r>
      <w:r w:rsidR="00BD7580" w:rsidRPr="009B6689">
        <w:rPr>
          <w:rFonts w:ascii="Calibri" w:hAnsi="Calibri" w:cs="Calibri"/>
          <w:noProof/>
          <w:color w:val="000000" w:themeColor="text1"/>
        </w:rPr>
        <w:t xml:space="preserve"> </w:t>
      </w:r>
      <w:r w:rsidR="00155EC1" w:rsidRPr="009B6689">
        <w:rPr>
          <w:rFonts w:ascii="Calibri" w:hAnsi="Calibri" w:cs="Calibri"/>
          <w:noProof/>
          <w:color w:val="000000" w:themeColor="text1"/>
        </w:rPr>
        <w:t>special effects on the lexicon, apart from other individual variation.</w:t>
      </w:r>
      <w:r w:rsidR="00A13BC2" w:rsidRPr="009B6689">
        <w:rPr>
          <w:rFonts w:ascii="Calibri" w:hAnsi="Calibri" w:cs="Calibri"/>
          <w:noProof/>
          <w:color w:val="000000" w:themeColor="text1"/>
        </w:rPr>
        <w:t xml:space="preserve"> </w:t>
      </w:r>
      <w:r w:rsidR="00BD7580">
        <w:rPr>
          <w:rFonts w:ascii="Calibri" w:hAnsi="Calibri" w:cs="Calibri"/>
          <w:noProof/>
          <w:color w:val="000000" w:themeColor="text1"/>
        </w:rPr>
        <w:t xml:space="preserve">In sum, </w:t>
      </w:r>
      <w:r w:rsidR="00810871">
        <w:rPr>
          <w:rFonts w:ascii="Calibri" w:hAnsi="Calibri" w:cs="Calibri"/>
          <w:noProof/>
          <w:color w:val="000000" w:themeColor="text1"/>
        </w:rPr>
        <w:t>the</w:t>
      </w:r>
      <w:r w:rsidR="00BD7580">
        <w:rPr>
          <w:rFonts w:ascii="Calibri" w:hAnsi="Calibri" w:cs="Calibri"/>
          <w:noProof/>
          <w:color w:val="000000" w:themeColor="text1"/>
        </w:rPr>
        <w:t xml:space="preserve"> data</w:t>
      </w:r>
      <w:r w:rsidRPr="009B6689">
        <w:rPr>
          <w:rFonts w:ascii="Calibri" w:hAnsi="Calibri" w:cs="Calibri"/>
          <w:noProof/>
          <w:color w:val="000000" w:themeColor="text1"/>
        </w:rPr>
        <w:t xml:space="preserve"> </w:t>
      </w:r>
      <w:r w:rsidR="0078579E">
        <w:rPr>
          <w:rFonts w:ascii="Calibri" w:hAnsi="Calibri" w:cs="Calibri"/>
          <w:noProof/>
          <w:color w:val="000000" w:themeColor="text1"/>
        </w:rPr>
        <w:t xml:space="preserve">enable us to </w:t>
      </w:r>
      <w:r w:rsidR="00E66EA4">
        <w:rPr>
          <w:rFonts w:ascii="Calibri" w:hAnsi="Calibri" w:cs="Calibri"/>
          <w:noProof/>
          <w:color w:val="000000" w:themeColor="text1"/>
        </w:rPr>
        <w:t>measure</w:t>
      </w:r>
      <w:r w:rsidR="00CF638D">
        <w:rPr>
          <w:rFonts w:ascii="Calibri" w:hAnsi="Calibri" w:cs="Calibri"/>
          <w:noProof/>
          <w:color w:val="000000" w:themeColor="text1"/>
        </w:rPr>
        <w:t xml:space="preserve"> </w:t>
      </w:r>
      <w:r w:rsidR="00127ADB">
        <w:rPr>
          <w:rFonts w:ascii="Calibri" w:hAnsi="Calibri" w:cs="Calibri"/>
          <w:noProof/>
          <w:color w:val="000000" w:themeColor="text1"/>
        </w:rPr>
        <w:t>how</w:t>
      </w:r>
      <w:r w:rsidRPr="009B6689">
        <w:rPr>
          <w:rFonts w:ascii="Calibri" w:hAnsi="Calibri" w:cs="Calibri"/>
          <w:noProof/>
          <w:color w:val="000000" w:themeColor="text1"/>
        </w:rPr>
        <w:t xml:space="preserve"> first</w:t>
      </w:r>
      <w:r w:rsidR="009B7C6E">
        <w:rPr>
          <w:rFonts w:ascii="Calibri" w:hAnsi="Calibri" w:cs="Calibri"/>
          <w:noProof/>
          <w:color w:val="000000" w:themeColor="text1"/>
        </w:rPr>
        <w:t>-</w:t>
      </w:r>
      <w:r w:rsidRPr="009B6689">
        <w:rPr>
          <w:rFonts w:ascii="Calibri" w:hAnsi="Calibri" w:cs="Calibri"/>
          <w:noProof/>
          <w:color w:val="000000" w:themeColor="text1"/>
        </w:rPr>
        <w:t xml:space="preserve">person </w:t>
      </w:r>
      <w:r w:rsidR="009B7C6E">
        <w:rPr>
          <w:rFonts w:ascii="Calibri" w:hAnsi="Calibri" w:cs="Calibri"/>
          <w:noProof/>
          <w:color w:val="000000" w:themeColor="text1"/>
        </w:rPr>
        <w:t xml:space="preserve">sensory </w:t>
      </w:r>
      <w:r w:rsidRPr="009B6689">
        <w:rPr>
          <w:rFonts w:ascii="Calibri" w:hAnsi="Calibri" w:cs="Calibri"/>
          <w:noProof/>
          <w:color w:val="000000" w:themeColor="text1"/>
        </w:rPr>
        <w:t xml:space="preserve">experience influences </w:t>
      </w:r>
      <w:r w:rsidR="00A50A77">
        <w:rPr>
          <w:rFonts w:ascii="Calibri" w:hAnsi="Calibri" w:cs="Calibri"/>
          <w:noProof/>
          <w:color w:val="000000" w:themeColor="text1"/>
        </w:rPr>
        <w:t xml:space="preserve">the meanings of </w:t>
      </w:r>
      <w:r w:rsidR="00A26019">
        <w:rPr>
          <w:rFonts w:ascii="Calibri" w:hAnsi="Calibri" w:cs="Calibri"/>
          <w:noProof/>
          <w:color w:val="000000" w:themeColor="text1"/>
        </w:rPr>
        <w:t xml:space="preserve">words whose referents are </w:t>
      </w:r>
      <w:r w:rsidR="00A50A77">
        <w:rPr>
          <w:rFonts w:ascii="Calibri" w:hAnsi="Calibri" w:cs="Calibri"/>
          <w:noProof/>
          <w:color w:val="000000" w:themeColor="text1"/>
        </w:rPr>
        <w:t>sensory</w:t>
      </w:r>
      <w:r w:rsidRPr="009B6689">
        <w:rPr>
          <w:rFonts w:ascii="Calibri" w:hAnsi="Calibri" w:cs="Calibri"/>
          <w:noProof/>
          <w:color w:val="000000" w:themeColor="text1"/>
        </w:rPr>
        <w:t xml:space="preserve">. </w:t>
      </w:r>
    </w:p>
    <w:p w14:paraId="69F7E2C1" w14:textId="673C7B6F" w:rsidR="00EC6882" w:rsidRPr="00415550" w:rsidRDefault="00EC6882" w:rsidP="00132E80">
      <w:pPr>
        <w:pStyle w:val="Heading1"/>
        <w:numPr>
          <w:ilvl w:val="0"/>
          <w:numId w:val="3"/>
        </w:numPr>
        <w:spacing w:line="360" w:lineRule="auto"/>
        <w:jc w:val="both"/>
        <w:rPr>
          <w:rFonts w:ascii="Calibri" w:hAnsi="Calibri" w:cs="Calibri"/>
          <w:noProof/>
          <w:color w:val="000000" w:themeColor="text1"/>
          <w:sz w:val="24"/>
          <w:szCs w:val="24"/>
        </w:rPr>
      </w:pPr>
      <w:r w:rsidRPr="00415550">
        <w:rPr>
          <w:rFonts w:ascii="Calibri" w:hAnsi="Calibri" w:cs="Calibri"/>
          <w:noProof/>
          <w:color w:val="000000" w:themeColor="text1"/>
          <w:sz w:val="24"/>
          <w:szCs w:val="24"/>
        </w:rPr>
        <w:t>Methods</w:t>
      </w:r>
    </w:p>
    <w:p w14:paraId="65C2EC63" w14:textId="47C5CFCF" w:rsidR="00EC6882" w:rsidRPr="00415550" w:rsidRDefault="00EC6882" w:rsidP="00132E80">
      <w:pPr>
        <w:pStyle w:val="Heading1"/>
        <w:numPr>
          <w:ilvl w:val="1"/>
          <w:numId w:val="3"/>
        </w:numPr>
        <w:spacing w:line="360" w:lineRule="auto"/>
        <w:jc w:val="both"/>
        <w:rPr>
          <w:rFonts w:ascii="Calibri" w:hAnsi="Calibri" w:cs="Calibri"/>
          <w:noProof/>
          <w:color w:val="000000" w:themeColor="text1"/>
          <w:sz w:val="24"/>
          <w:szCs w:val="24"/>
        </w:rPr>
      </w:pPr>
      <w:r w:rsidRPr="00415550">
        <w:rPr>
          <w:rFonts w:ascii="Calibri" w:hAnsi="Calibri" w:cs="Calibri"/>
          <w:noProof/>
          <w:color w:val="000000" w:themeColor="text1"/>
          <w:sz w:val="24"/>
          <w:szCs w:val="24"/>
        </w:rPr>
        <w:t xml:space="preserve">Participants </w:t>
      </w:r>
    </w:p>
    <w:p w14:paraId="01F38FD9" w14:textId="18FC49FD" w:rsidR="00EC6882" w:rsidRPr="00415550" w:rsidRDefault="00EC6882" w:rsidP="00EC6882">
      <w:pPr>
        <w:pStyle w:val="FreeForm"/>
        <w:spacing w:after="120" w:line="360" w:lineRule="auto"/>
        <w:ind w:firstLine="720"/>
        <w:jc w:val="both"/>
        <w:rPr>
          <w:rFonts w:ascii="Calibri" w:hAnsi="Calibri" w:cs="Calibri"/>
          <w:noProof/>
          <w:color w:val="000000" w:themeColor="text1"/>
        </w:rPr>
      </w:pPr>
      <w:r w:rsidRPr="00415550">
        <w:rPr>
          <w:rFonts w:ascii="Calibri" w:hAnsi="Calibri" w:cs="Calibri"/>
          <w:noProof/>
          <w:color w:val="000000" w:themeColor="text1"/>
        </w:rPr>
        <w:t>Twenty-five congenitally blind (20 female) and twenty-two sighted</w:t>
      </w:r>
      <w:r w:rsidR="00BD7580">
        <w:rPr>
          <w:rFonts w:ascii="Calibri" w:hAnsi="Calibri" w:cs="Calibri"/>
          <w:noProof/>
          <w:color w:val="000000" w:themeColor="text1"/>
        </w:rPr>
        <w:t xml:space="preserve"> </w:t>
      </w:r>
      <w:r w:rsidR="00BD7580" w:rsidRPr="00415550">
        <w:rPr>
          <w:rFonts w:ascii="Calibri" w:hAnsi="Calibri" w:cs="Calibri"/>
          <w:noProof/>
          <w:color w:val="000000" w:themeColor="text1"/>
        </w:rPr>
        <w:t>(11 female)</w:t>
      </w:r>
      <w:r w:rsidRPr="00415550">
        <w:rPr>
          <w:rFonts w:ascii="Calibri" w:hAnsi="Calibri" w:cs="Calibri"/>
          <w:noProof/>
          <w:color w:val="000000" w:themeColor="text1"/>
        </w:rPr>
        <w:t xml:space="preserve"> participants took part in the experiment. All participants went through a detailed screening interview over the phone and reported having no cognitive or neurological disabilities and being </w:t>
      </w:r>
      <w:r w:rsidRPr="00415550">
        <w:rPr>
          <w:rFonts w:ascii="Calibri" w:hAnsi="Calibri" w:cs="Calibri"/>
          <w:noProof/>
          <w:color w:val="000000" w:themeColor="text1"/>
        </w:rPr>
        <w:lastRenderedPageBreak/>
        <w:t xml:space="preserve">English native speakers (learned English before age 5). Blind participants were totally blind from birth (had at most minimal light perception) and had lost their vision due to abnormalities of the eyes or the optic nerve (not due to brain damage) (Table 1). Sighted and blind participants were matched to each other in age (blind: </w:t>
      </w:r>
      <w:r w:rsidR="00D776A1" w:rsidRPr="00420681">
        <w:rPr>
          <w:rFonts w:ascii="Calibri" w:hAnsi="Calibri" w:cs="Calibri"/>
          <w:i/>
          <w:noProof/>
          <w:color w:val="000000" w:themeColor="text1"/>
        </w:rPr>
        <w:t>M</w:t>
      </w:r>
      <w:r w:rsidR="00D776A1">
        <w:rPr>
          <w:rFonts w:ascii="Calibri" w:hAnsi="Calibri" w:cs="Calibri"/>
          <w:noProof/>
          <w:color w:val="000000" w:themeColor="text1"/>
        </w:rPr>
        <w:t xml:space="preserve"> = </w:t>
      </w:r>
      <w:r w:rsidRPr="00415550">
        <w:rPr>
          <w:rFonts w:ascii="Calibri" w:hAnsi="Calibri" w:cs="Calibri"/>
          <w:noProof/>
          <w:color w:val="000000" w:themeColor="text1"/>
        </w:rPr>
        <w:t xml:space="preserve">44.86, </w:t>
      </w:r>
      <w:r w:rsidR="00B84D11" w:rsidRPr="00420681">
        <w:rPr>
          <w:rFonts w:ascii="Calibri" w:hAnsi="Calibri" w:cs="Calibri"/>
          <w:i/>
          <w:noProof/>
          <w:color w:val="000000" w:themeColor="text1"/>
        </w:rPr>
        <w:t>SD</w:t>
      </w:r>
      <w:r w:rsidR="00B84D11">
        <w:rPr>
          <w:rFonts w:ascii="Calibri" w:hAnsi="Calibri" w:cs="Calibri"/>
          <w:noProof/>
          <w:color w:val="000000" w:themeColor="text1"/>
        </w:rPr>
        <w:t xml:space="preserve"> = </w:t>
      </w:r>
      <w:r w:rsidRPr="00415550">
        <w:rPr>
          <w:rFonts w:ascii="Calibri" w:hAnsi="Calibri" w:cs="Calibri"/>
          <w:noProof/>
          <w:color w:val="000000" w:themeColor="text1"/>
        </w:rPr>
        <w:t xml:space="preserve">14, missing age information for 3 participants; sighted: </w:t>
      </w:r>
      <w:r w:rsidR="00D776A1" w:rsidRPr="00420681">
        <w:rPr>
          <w:rFonts w:ascii="Calibri" w:hAnsi="Calibri" w:cs="Calibri"/>
          <w:i/>
          <w:noProof/>
          <w:color w:val="000000" w:themeColor="text1"/>
        </w:rPr>
        <w:t>M</w:t>
      </w:r>
      <w:r w:rsidR="00D776A1">
        <w:rPr>
          <w:rFonts w:ascii="Calibri" w:hAnsi="Calibri" w:cs="Calibri"/>
          <w:noProof/>
          <w:color w:val="000000" w:themeColor="text1"/>
        </w:rPr>
        <w:t xml:space="preserve"> = </w:t>
      </w:r>
      <w:r w:rsidRPr="00415550">
        <w:rPr>
          <w:rFonts w:ascii="Calibri" w:hAnsi="Calibri" w:cs="Calibri"/>
          <w:noProof/>
          <w:color w:val="000000" w:themeColor="text1"/>
        </w:rPr>
        <w:t xml:space="preserve">50.64, </w:t>
      </w:r>
      <w:r w:rsidR="00B84D11" w:rsidRPr="00420681">
        <w:rPr>
          <w:rFonts w:ascii="Calibri" w:hAnsi="Calibri" w:cs="Calibri"/>
          <w:i/>
          <w:noProof/>
          <w:color w:val="000000" w:themeColor="text1"/>
        </w:rPr>
        <w:t>SD</w:t>
      </w:r>
      <w:r w:rsidR="00B84D11">
        <w:rPr>
          <w:rFonts w:ascii="Calibri" w:hAnsi="Calibri" w:cs="Calibri"/>
          <w:noProof/>
          <w:color w:val="000000" w:themeColor="text1"/>
        </w:rPr>
        <w:t xml:space="preserve"> = </w:t>
      </w:r>
      <w:r w:rsidRPr="00415550">
        <w:rPr>
          <w:rFonts w:ascii="Calibri" w:hAnsi="Calibri" w:cs="Calibri"/>
          <w:noProof/>
          <w:color w:val="000000" w:themeColor="text1"/>
        </w:rPr>
        <w:t xml:space="preserve">8.51) and level of education (blind: ranging from some college (no degree) to Doctoral Degree, </w:t>
      </w:r>
      <w:r w:rsidR="009B66BB">
        <w:rPr>
          <w:rFonts w:ascii="Calibri" w:hAnsi="Calibri" w:cs="Calibri"/>
          <w:noProof/>
          <w:color w:val="000000" w:themeColor="text1"/>
        </w:rPr>
        <w:t>Mode</w:t>
      </w:r>
      <w:r w:rsidRPr="00415550">
        <w:rPr>
          <w:rFonts w:ascii="Calibri" w:hAnsi="Calibri" w:cs="Calibri"/>
          <w:noProof/>
          <w:color w:val="000000" w:themeColor="text1"/>
        </w:rPr>
        <w:t xml:space="preserve"> = Master’s Degree; sighted: ranging from High School Diploma to Doctoral Degree, </w:t>
      </w:r>
      <w:r w:rsidR="003C36BD">
        <w:rPr>
          <w:rFonts w:ascii="Calibri" w:hAnsi="Calibri" w:cs="Calibri"/>
          <w:noProof/>
          <w:color w:val="000000" w:themeColor="text1"/>
        </w:rPr>
        <w:t>Mode</w:t>
      </w:r>
      <w:r w:rsidRPr="00415550">
        <w:rPr>
          <w:rFonts w:ascii="Calibri" w:hAnsi="Calibri" w:cs="Calibri"/>
          <w:noProof/>
          <w:color w:val="000000" w:themeColor="text1"/>
        </w:rPr>
        <w:t xml:space="preserve"> = Bachelor’s Degree). Three participants did not provide similarity judgments for one whole semantic category. Thus, we obtained similarity judgments on the perception verbs by 22 sighted and 24 blind participants, and on the emission and manner of motion verbs</w:t>
      </w:r>
      <w:r w:rsidR="00227CB7">
        <w:rPr>
          <w:rFonts w:ascii="Calibri" w:hAnsi="Calibri" w:cs="Calibri"/>
          <w:noProof/>
          <w:color w:val="000000" w:themeColor="text1"/>
        </w:rPr>
        <w:t xml:space="preserve"> </w:t>
      </w:r>
      <w:r w:rsidR="00227CB7" w:rsidRPr="00415550">
        <w:rPr>
          <w:rFonts w:ascii="Calibri" w:hAnsi="Calibri" w:cs="Calibri"/>
          <w:noProof/>
          <w:color w:val="000000" w:themeColor="text1"/>
        </w:rPr>
        <w:t>by 21 sighted and 25 blind participants</w:t>
      </w:r>
      <w:r w:rsidRPr="00415550">
        <w:rPr>
          <w:rFonts w:ascii="Calibri" w:hAnsi="Calibri" w:cs="Calibri"/>
          <w:noProof/>
          <w:color w:val="000000" w:themeColor="text1"/>
        </w:rPr>
        <w:t xml:space="preserve">. </w:t>
      </w:r>
    </w:p>
    <w:p w14:paraId="3B8A3D07" w14:textId="61D16240" w:rsidR="00EC6882" w:rsidRPr="00415550" w:rsidRDefault="00EC6882" w:rsidP="004E7D05">
      <w:pPr>
        <w:pStyle w:val="Body"/>
        <w:spacing w:line="360" w:lineRule="auto"/>
        <w:ind w:firstLine="720"/>
        <w:rPr>
          <w:noProof/>
        </w:rPr>
      </w:pPr>
      <w:r w:rsidRPr="00415550">
        <w:rPr>
          <w:rFonts w:ascii="Calibri" w:hAnsi="Calibri" w:cs="Calibri"/>
          <w:noProof/>
          <w:color w:val="000000" w:themeColor="text1"/>
        </w:rPr>
        <w:t>In addition, we obtained data on Amazon Mechanical Turk (AMT</w:t>
      </w:r>
      <w:r w:rsidR="00836CC2">
        <w:rPr>
          <w:rFonts w:ascii="Calibri" w:hAnsi="Calibri" w:cs="Calibri"/>
          <w:noProof/>
          <w:color w:val="000000" w:themeColor="text1"/>
        </w:rPr>
        <w:t>urk</w:t>
      </w:r>
      <w:r w:rsidRPr="00415550">
        <w:rPr>
          <w:rFonts w:ascii="Calibri" w:hAnsi="Calibri" w:cs="Calibri"/>
          <w:noProof/>
          <w:color w:val="000000" w:themeColor="text1"/>
        </w:rPr>
        <w:t>) from a sighted reference group (</w:t>
      </w:r>
      <w:r w:rsidRPr="00801258">
        <w:rPr>
          <w:rFonts w:ascii="Calibri" w:hAnsi="Calibri" w:cs="Calibri"/>
          <w:i/>
          <w:noProof/>
          <w:color w:val="000000" w:themeColor="text1"/>
        </w:rPr>
        <w:t>N</w:t>
      </w:r>
      <w:r w:rsidR="00801258">
        <w:rPr>
          <w:rFonts w:ascii="Calibri" w:hAnsi="Calibri" w:cs="Calibri"/>
          <w:noProof/>
          <w:color w:val="000000" w:themeColor="text1"/>
        </w:rPr>
        <w:t xml:space="preserve"> </w:t>
      </w:r>
      <w:r w:rsidRPr="00415550">
        <w:rPr>
          <w:rFonts w:ascii="Calibri" w:hAnsi="Calibri" w:cs="Calibri"/>
          <w:noProof/>
          <w:color w:val="000000" w:themeColor="text1"/>
        </w:rPr>
        <w:t>=</w:t>
      </w:r>
      <w:r w:rsidR="00801258">
        <w:rPr>
          <w:rFonts w:ascii="Calibri" w:hAnsi="Calibri" w:cs="Calibri"/>
          <w:noProof/>
          <w:color w:val="000000" w:themeColor="text1"/>
        </w:rPr>
        <w:t xml:space="preserve"> </w:t>
      </w:r>
      <w:r w:rsidRPr="00415550">
        <w:rPr>
          <w:rFonts w:ascii="Calibri" w:hAnsi="Calibri" w:cs="Calibri"/>
          <w:noProof/>
          <w:color w:val="000000" w:themeColor="text1"/>
        </w:rPr>
        <w:t xml:space="preserve">303, henceforth sighted reference group) that was then compared to the ratings of the blind adults and sighted controls. Mechanical Turk participants were all English native speakers from the United States, according to self-report and AMTurk data. No other demographic data were available for these participants. We excluded 37 participants because they either gave the same response to all items, or answered the survey in less than 4 minutes, leaving 266 participants in the analyses. No further demographic information was collected from the participants. </w:t>
      </w:r>
    </w:p>
    <w:p w14:paraId="0F0CD4DF" w14:textId="6FA20DE0" w:rsidR="00227CB7" w:rsidRPr="000C498A" w:rsidRDefault="00EC6882" w:rsidP="000C498A">
      <w:pPr>
        <w:pStyle w:val="Heading2"/>
        <w:numPr>
          <w:ilvl w:val="1"/>
          <w:numId w:val="3"/>
        </w:numPr>
        <w:spacing w:line="360" w:lineRule="auto"/>
        <w:jc w:val="both"/>
        <w:rPr>
          <w:rFonts w:ascii="Calibri" w:hAnsi="Calibri" w:cs="Calibri"/>
          <w:noProof/>
          <w:color w:val="000000" w:themeColor="text1"/>
          <w:lang w:val="en-US"/>
        </w:rPr>
      </w:pPr>
      <w:r w:rsidRPr="00415550">
        <w:rPr>
          <w:rFonts w:ascii="Calibri" w:hAnsi="Calibri" w:cs="Calibri"/>
          <w:noProof/>
          <w:color w:val="000000" w:themeColor="text1"/>
          <w:lang w:val="en-US"/>
        </w:rPr>
        <w:t xml:space="preserve">Stimuli </w:t>
      </w:r>
    </w:p>
    <w:p w14:paraId="4158E394" w14:textId="0D202676" w:rsidR="00EC6882" w:rsidRPr="00415550" w:rsidRDefault="00EC6882" w:rsidP="00EC6882">
      <w:pPr>
        <w:pStyle w:val="Body"/>
        <w:spacing w:line="360" w:lineRule="auto"/>
        <w:ind w:firstLine="720"/>
        <w:rPr>
          <w:rFonts w:ascii="Calibri" w:hAnsi="Calibri" w:cs="Calibri"/>
          <w:noProof/>
          <w:color w:val="000000" w:themeColor="text1"/>
        </w:rPr>
      </w:pPr>
      <w:r w:rsidRPr="00415550">
        <w:rPr>
          <w:rFonts w:ascii="Calibri" w:hAnsi="Calibri" w:cs="Calibri"/>
          <w:noProof/>
          <w:color w:val="000000" w:themeColor="text1"/>
        </w:rPr>
        <w:t xml:space="preserve">The stimuli consisted of three broad categories of verbs (Table 2). Verb frequencies were obtained from the SubtlexUS database (Brysbaert &amp; New, 2009). </w:t>
      </w:r>
      <w:r w:rsidR="004C046D">
        <w:rPr>
          <w:rFonts w:ascii="Calibri" w:hAnsi="Calibri" w:cs="Calibri"/>
          <w:noProof/>
          <w:color w:val="000000" w:themeColor="text1"/>
        </w:rPr>
        <w:t>We selected verbs from</w:t>
      </w:r>
      <w:r w:rsidR="00A82858">
        <w:rPr>
          <w:rFonts w:ascii="Calibri" w:hAnsi="Calibri" w:cs="Calibri"/>
          <w:noProof/>
          <w:color w:val="000000" w:themeColor="text1"/>
        </w:rPr>
        <w:t xml:space="preserve"> the</w:t>
      </w:r>
      <w:r w:rsidR="00356F82" w:rsidRPr="001A32C8">
        <w:rPr>
          <w:rFonts w:ascii="Calibri" w:hAnsi="Calibri" w:cs="Calibri"/>
          <w:noProof/>
          <w:color w:val="000000" w:themeColor="text1"/>
        </w:rPr>
        <w:t xml:space="preserve"> Levin (1993) </w:t>
      </w:r>
      <w:r w:rsidR="00356F82">
        <w:rPr>
          <w:rFonts w:ascii="Calibri" w:hAnsi="Calibri" w:cs="Calibri"/>
          <w:noProof/>
          <w:color w:val="000000" w:themeColor="text1"/>
        </w:rPr>
        <w:t>text</w:t>
      </w:r>
      <w:r w:rsidR="00AC740F">
        <w:rPr>
          <w:rFonts w:ascii="Calibri" w:hAnsi="Calibri" w:cs="Calibri"/>
          <w:noProof/>
          <w:color w:val="000000" w:themeColor="text1"/>
        </w:rPr>
        <w:t>,</w:t>
      </w:r>
      <w:r w:rsidR="00DE4286">
        <w:rPr>
          <w:rFonts w:ascii="Calibri" w:hAnsi="Calibri" w:cs="Calibri"/>
          <w:noProof/>
          <w:color w:val="000000" w:themeColor="text1"/>
        </w:rPr>
        <w:t xml:space="preserve"> choosing those that were frequent and </w:t>
      </w:r>
      <w:r w:rsidR="00EC50F8">
        <w:rPr>
          <w:rFonts w:ascii="Calibri" w:hAnsi="Calibri" w:cs="Calibri"/>
          <w:noProof/>
          <w:color w:val="000000" w:themeColor="text1"/>
        </w:rPr>
        <w:t xml:space="preserve">likely to be </w:t>
      </w:r>
      <w:r w:rsidR="00DE4286">
        <w:rPr>
          <w:rFonts w:ascii="Calibri" w:hAnsi="Calibri" w:cs="Calibri"/>
          <w:noProof/>
          <w:color w:val="000000" w:themeColor="text1"/>
        </w:rPr>
        <w:t>familiar</w:t>
      </w:r>
      <w:r w:rsidR="00AC740F">
        <w:rPr>
          <w:rFonts w:ascii="Calibri" w:hAnsi="Calibri" w:cs="Calibri"/>
          <w:noProof/>
          <w:color w:val="000000" w:themeColor="text1"/>
        </w:rPr>
        <w:t xml:space="preserve"> </w:t>
      </w:r>
      <w:r w:rsidR="00C0058D">
        <w:rPr>
          <w:rFonts w:ascii="Calibri" w:hAnsi="Calibri" w:cs="Calibri"/>
          <w:noProof/>
          <w:color w:val="000000" w:themeColor="text1"/>
        </w:rPr>
        <w:t>to most speakers</w:t>
      </w:r>
      <w:r w:rsidR="006E293A">
        <w:rPr>
          <w:rFonts w:ascii="Calibri" w:hAnsi="Calibri" w:cs="Calibri"/>
          <w:noProof/>
          <w:color w:val="000000" w:themeColor="text1"/>
        </w:rPr>
        <w:t xml:space="preserve">. </w:t>
      </w:r>
      <w:r w:rsidRPr="00415550">
        <w:rPr>
          <w:rFonts w:ascii="Calibri" w:hAnsi="Calibri" w:cs="Calibri"/>
          <w:noProof/>
          <w:color w:val="000000" w:themeColor="text1"/>
        </w:rPr>
        <w:t xml:space="preserve">The first category included verbs referring to agentive experiences that were either visual (e.g. </w:t>
      </w:r>
      <w:r w:rsidRPr="00415550">
        <w:rPr>
          <w:rFonts w:ascii="Calibri" w:hAnsi="Calibri" w:cs="Calibri"/>
          <w:i/>
          <w:iCs/>
          <w:noProof/>
          <w:color w:val="000000" w:themeColor="text1"/>
        </w:rPr>
        <w:t xml:space="preserve">to glance, to stare, </w:t>
      </w:r>
      <w:r w:rsidR="00C57379" w:rsidRPr="00C57379">
        <w:rPr>
          <w:rFonts w:ascii="Calibri" w:hAnsi="Calibri" w:cs="Calibri"/>
          <w:i/>
          <w:noProof/>
          <w:color w:val="000000" w:themeColor="text1"/>
        </w:rPr>
        <w:t>N</w:t>
      </w:r>
      <w:r w:rsidR="00C57379">
        <w:rPr>
          <w:rFonts w:ascii="Calibri" w:hAnsi="Calibri" w:cs="Calibri"/>
          <w:noProof/>
          <w:color w:val="000000" w:themeColor="text1"/>
        </w:rPr>
        <w:t xml:space="preserve"> = </w:t>
      </w:r>
      <w:r w:rsidRPr="00415550">
        <w:rPr>
          <w:rFonts w:ascii="Calibri" w:hAnsi="Calibri" w:cs="Calibri"/>
          <w:noProof/>
          <w:color w:val="000000" w:themeColor="text1"/>
        </w:rPr>
        <w:t xml:space="preserve">15), tactile (e.g. </w:t>
      </w:r>
      <w:r w:rsidRPr="00415550">
        <w:rPr>
          <w:rFonts w:ascii="Calibri" w:hAnsi="Calibri" w:cs="Calibri"/>
          <w:i/>
          <w:iCs/>
          <w:noProof/>
          <w:color w:val="000000" w:themeColor="text1"/>
        </w:rPr>
        <w:t>to touch</w:t>
      </w:r>
      <w:r w:rsidRPr="00415550">
        <w:rPr>
          <w:rFonts w:ascii="Calibri" w:hAnsi="Calibri" w:cs="Calibri"/>
          <w:noProof/>
          <w:color w:val="000000" w:themeColor="text1"/>
        </w:rPr>
        <w:t xml:space="preserve">, </w:t>
      </w:r>
      <w:r w:rsidRPr="00415550">
        <w:rPr>
          <w:rFonts w:ascii="Calibri" w:hAnsi="Calibri" w:cs="Calibri"/>
          <w:i/>
          <w:iCs/>
          <w:noProof/>
          <w:color w:val="000000" w:themeColor="text1"/>
        </w:rPr>
        <w:t>to feel</w:t>
      </w:r>
      <w:r w:rsidRPr="00415550">
        <w:rPr>
          <w:rFonts w:ascii="Calibri" w:hAnsi="Calibri" w:cs="Calibri"/>
          <w:noProof/>
          <w:color w:val="000000" w:themeColor="text1"/>
        </w:rPr>
        <w:t xml:space="preserve">, </w:t>
      </w:r>
      <w:r w:rsidR="00C57379" w:rsidRPr="00C57379">
        <w:rPr>
          <w:rFonts w:ascii="Calibri" w:hAnsi="Calibri" w:cs="Calibri"/>
          <w:i/>
          <w:noProof/>
          <w:color w:val="000000" w:themeColor="text1"/>
        </w:rPr>
        <w:t>N</w:t>
      </w:r>
      <w:r w:rsidR="00C57379">
        <w:rPr>
          <w:rFonts w:ascii="Calibri" w:hAnsi="Calibri" w:cs="Calibri"/>
          <w:noProof/>
          <w:color w:val="000000" w:themeColor="text1"/>
        </w:rPr>
        <w:t xml:space="preserve"> = </w:t>
      </w:r>
      <w:r w:rsidRPr="00415550">
        <w:rPr>
          <w:rFonts w:ascii="Calibri" w:hAnsi="Calibri" w:cs="Calibri"/>
          <w:noProof/>
          <w:color w:val="000000" w:themeColor="text1"/>
        </w:rPr>
        <w:t xml:space="preserve">15) or amodal (e.g. </w:t>
      </w:r>
      <w:r w:rsidRPr="00415550">
        <w:rPr>
          <w:rFonts w:ascii="Calibri" w:hAnsi="Calibri" w:cs="Calibri"/>
          <w:i/>
          <w:iCs/>
          <w:noProof/>
          <w:color w:val="000000" w:themeColor="text1"/>
        </w:rPr>
        <w:t>to investigate</w:t>
      </w:r>
      <w:r w:rsidRPr="00415550">
        <w:rPr>
          <w:rFonts w:ascii="Calibri" w:hAnsi="Calibri" w:cs="Calibri"/>
          <w:noProof/>
          <w:color w:val="000000" w:themeColor="text1"/>
        </w:rPr>
        <w:t xml:space="preserve">, </w:t>
      </w:r>
      <w:r w:rsidRPr="00415550">
        <w:rPr>
          <w:rFonts w:ascii="Calibri" w:hAnsi="Calibri" w:cs="Calibri"/>
          <w:i/>
          <w:iCs/>
          <w:noProof/>
          <w:color w:val="000000" w:themeColor="text1"/>
        </w:rPr>
        <w:t>to notice</w:t>
      </w:r>
      <w:r w:rsidRPr="00415550">
        <w:rPr>
          <w:rFonts w:ascii="Calibri" w:hAnsi="Calibri" w:cs="Calibri"/>
          <w:noProof/>
          <w:color w:val="000000" w:themeColor="text1"/>
        </w:rPr>
        <w:t xml:space="preserve">, </w:t>
      </w:r>
      <w:r w:rsidR="00C57379" w:rsidRPr="00C57379">
        <w:rPr>
          <w:rFonts w:ascii="Calibri" w:hAnsi="Calibri" w:cs="Calibri"/>
          <w:i/>
          <w:noProof/>
          <w:color w:val="000000" w:themeColor="text1"/>
        </w:rPr>
        <w:t>N</w:t>
      </w:r>
      <w:r w:rsidR="00C57379">
        <w:rPr>
          <w:rFonts w:ascii="Calibri" w:hAnsi="Calibri" w:cs="Calibri"/>
          <w:noProof/>
          <w:color w:val="000000" w:themeColor="text1"/>
        </w:rPr>
        <w:t xml:space="preserve"> = </w:t>
      </w:r>
      <w:r w:rsidRPr="00415550">
        <w:rPr>
          <w:rFonts w:ascii="Calibri" w:hAnsi="Calibri" w:cs="Calibri"/>
          <w:noProof/>
          <w:color w:val="000000" w:themeColor="text1"/>
        </w:rPr>
        <w:t>15)</w:t>
      </w:r>
      <w:r w:rsidR="00B939EC">
        <w:rPr>
          <w:rFonts w:ascii="Calibri" w:hAnsi="Calibri" w:cs="Calibri"/>
          <w:noProof/>
          <w:color w:val="000000" w:themeColor="text1"/>
        </w:rPr>
        <w:t xml:space="preserve"> (</w:t>
      </w:r>
      <w:r w:rsidR="00B939EC" w:rsidRPr="00415550">
        <w:rPr>
          <w:rFonts w:ascii="Calibri" w:hAnsi="Calibri" w:cs="Calibri"/>
          <w:noProof/>
          <w:color w:val="000000" w:themeColor="text1"/>
        </w:rPr>
        <w:t>log10(freq.</w:t>
      </w:r>
      <w:r w:rsidR="00385DBB">
        <w:rPr>
          <w:rFonts w:ascii="Calibri" w:hAnsi="Calibri" w:cs="Calibri"/>
          <w:noProof/>
          <w:color w:val="000000" w:themeColor="text1"/>
        </w:rPr>
        <w:t>)</w:t>
      </w:r>
      <w:r w:rsidR="00B939EC" w:rsidRPr="00415550">
        <w:rPr>
          <w:rFonts w:ascii="Calibri" w:hAnsi="Calibri" w:cs="Calibri"/>
          <w:noProof/>
          <w:color w:val="000000" w:themeColor="text1"/>
        </w:rPr>
        <w:t xml:space="preserve"> </w:t>
      </w:r>
      <w:r w:rsidR="00874DF6">
        <w:rPr>
          <w:rFonts w:ascii="Calibri" w:hAnsi="Calibri" w:cs="Calibri"/>
          <w:noProof/>
          <w:color w:val="000000" w:themeColor="text1"/>
        </w:rPr>
        <w:t>visual</w:t>
      </w:r>
      <w:r w:rsidR="00B939EC" w:rsidRPr="00415550">
        <w:rPr>
          <w:rFonts w:ascii="Calibri" w:hAnsi="Calibri" w:cs="Calibri"/>
          <w:noProof/>
          <w:color w:val="000000" w:themeColor="text1"/>
        </w:rPr>
        <w:t xml:space="preserve">: </w:t>
      </w:r>
      <w:r w:rsidR="00B939EC" w:rsidRPr="00420681">
        <w:rPr>
          <w:rFonts w:ascii="Calibri" w:hAnsi="Calibri" w:cs="Calibri"/>
          <w:i/>
          <w:noProof/>
          <w:color w:val="000000" w:themeColor="text1"/>
        </w:rPr>
        <w:t>M</w:t>
      </w:r>
      <w:r w:rsidR="00B939EC">
        <w:rPr>
          <w:rFonts w:ascii="Calibri" w:hAnsi="Calibri" w:cs="Calibri"/>
          <w:noProof/>
          <w:color w:val="000000" w:themeColor="text1"/>
        </w:rPr>
        <w:t xml:space="preserve"> = </w:t>
      </w:r>
      <w:r w:rsidR="00B939EC" w:rsidRPr="00415550">
        <w:rPr>
          <w:rFonts w:ascii="Calibri" w:hAnsi="Calibri" w:cs="Calibri"/>
          <w:noProof/>
          <w:color w:val="000000" w:themeColor="text1"/>
        </w:rPr>
        <w:t xml:space="preserve">2.77, </w:t>
      </w:r>
      <w:r w:rsidR="00B939EC" w:rsidRPr="00420681">
        <w:rPr>
          <w:rFonts w:ascii="Calibri" w:hAnsi="Calibri" w:cs="Calibri"/>
          <w:i/>
          <w:noProof/>
          <w:color w:val="000000" w:themeColor="text1"/>
        </w:rPr>
        <w:t>SD</w:t>
      </w:r>
      <w:r w:rsidR="00B939EC">
        <w:rPr>
          <w:rFonts w:ascii="Calibri" w:hAnsi="Calibri" w:cs="Calibri"/>
          <w:noProof/>
          <w:color w:val="000000" w:themeColor="text1"/>
        </w:rPr>
        <w:t xml:space="preserve"> = </w:t>
      </w:r>
      <w:r w:rsidR="00B939EC" w:rsidRPr="00415550">
        <w:rPr>
          <w:rFonts w:ascii="Calibri" w:hAnsi="Calibri" w:cs="Calibri"/>
          <w:noProof/>
          <w:color w:val="000000" w:themeColor="text1"/>
        </w:rPr>
        <w:t xml:space="preserve">1.22; </w:t>
      </w:r>
      <w:r w:rsidR="008B6C1F">
        <w:rPr>
          <w:rFonts w:ascii="Calibri" w:hAnsi="Calibri" w:cs="Calibri"/>
          <w:noProof/>
          <w:color w:val="000000" w:themeColor="text1"/>
        </w:rPr>
        <w:t>tactile</w:t>
      </w:r>
      <w:r w:rsidR="00B939EC" w:rsidRPr="00415550">
        <w:rPr>
          <w:rFonts w:ascii="Calibri" w:hAnsi="Calibri" w:cs="Calibri"/>
          <w:noProof/>
          <w:color w:val="000000" w:themeColor="text1"/>
        </w:rPr>
        <w:t xml:space="preserve">: </w:t>
      </w:r>
      <w:r w:rsidR="00B939EC" w:rsidRPr="00420681">
        <w:rPr>
          <w:rFonts w:ascii="Calibri" w:hAnsi="Calibri" w:cs="Calibri"/>
          <w:i/>
          <w:noProof/>
          <w:color w:val="000000" w:themeColor="text1"/>
        </w:rPr>
        <w:t>M</w:t>
      </w:r>
      <w:r w:rsidR="00B939EC">
        <w:rPr>
          <w:rFonts w:ascii="Calibri" w:hAnsi="Calibri" w:cs="Calibri"/>
          <w:noProof/>
          <w:color w:val="000000" w:themeColor="text1"/>
        </w:rPr>
        <w:t xml:space="preserve"> = </w:t>
      </w:r>
      <w:r w:rsidR="00B939EC" w:rsidRPr="00415550">
        <w:rPr>
          <w:rFonts w:ascii="Calibri" w:hAnsi="Calibri" w:cs="Calibri"/>
          <w:noProof/>
          <w:color w:val="000000" w:themeColor="text1"/>
        </w:rPr>
        <w:t xml:space="preserve">2.65, </w:t>
      </w:r>
      <w:r w:rsidR="00B939EC" w:rsidRPr="00420681">
        <w:rPr>
          <w:rFonts w:ascii="Calibri" w:hAnsi="Calibri" w:cs="Calibri"/>
          <w:i/>
          <w:noProof/>
          <w:color w:val="000000" w:themeColor="text1"/>
        </w:rPr>
        <w:t>SD</w:t>
      </w:r>
      <w:r w:rsidR="00B939EC">
        <w:rPr>
          <w:rFonts w:ascii="Calibri" w:hAnsi="Calibri" w:cs="Calibri"/>
          <w:noProof/>
          <w:color w:val="000000" w:themeColor="text1"/>
        </w:rPr>
        <w:t xml:space="preserve"> = </w:t>
      </w:r>
      <w:r w:rsidR="00B939EC" w:rsidRPr="00415550">
        <w:rPr>
          <w:rFonts w:ascii="Calibri" w:hAnsi="Calibri" w:cs="Calibri"/>
          <w:noProof/>
          <w:color w:val="000000" w:themeColor="text1"/>
        </w:rPr>
        <w:t xml:space="preserve">0.8; amodal: </w:t>
      </w:r>
      <w:r w:rsidR="00B939EC" w:rsidRPr="00420681">
        <w:rPr>
          <w:rFonts w:ascii="Calibri" w:hAnsi="Calibri" w:cs="Calibri"/>
          <w:i/>
          <w:noProof/>
          <w:color w:val="000000" w:themeColor="text1"/>
        </w:rPr>
        <w:t>M</w:t>
      </w:r>
      <w:r w:rsidR="00B939EC">
        <w:rPr>
          <w:rFonts w:ascii="Calibri" w:hAnsi="Calibri" w:cs="Calibri"/>
          <w:noProof/>
          <w:color w:val="000000" w:themeColor="text1"/>
        </w:rPr>
        <w:t xml:space="preserve"> = </w:t>
      </w:r>
      <w:r w:rsidR="00B939EC" w:rsidRPr="00415550">
        <w:rPr>
          <w:rFonts w:ascii="Calibri" w:hAnsi="Calibri" w:cs="Calibri"/>
          <w:noProof/>
          <w:color w:val="000000" w:themeColor="text1"/>
        </w:rPr>
        <w:t xml:space="preserve">2.79, </w:t>
      </w:r>
      <w:r w:rsidR="00B939EC" w:rsidRPr="00420681">
        <w:rPr>
          <w:rFonts w:ascii="Calibri" w:hAnsi="Calibri" w:cs="Calibri"/>
          <w:i/>
          <w:noProof/>
          <w:color w:val="000000" w:themeColor="text1"/>
        </w:rPr>
        <w:t>SD</w:t>
      </w:r>
      <w:r w:rsidR="00B939EC">
        <w:rPr>
          <w:rFonts w:ascii="Calibri" w:hAnsi="Calibri" w:cs="Calibri"/>
          <w:noProof/>
          <w:color w:val="000000" w:themeColor="text1"/>
        </w:rPr>
        <w:t xml:space="preserve"> = </w:t>
      </w:r>
      <w:r w:rsidR="00B939EC" w:rsidRPr="00415550">
        <w:rPr>
          <w:rFonts w:ascii="Calibri" w:hAnsi="Calibri" w:cs="Calibri"/>
          <w:noProof/>
          <w:color w:val="000000" w:themeColor="text1"/>
        </w:rPr>
        <w:t>0.9)</w:t>
      </w:r>
      <w:r w:rsidRPr="00415550">
        <w:rPr>
          <w:rFonts w:ascii="Calibri" w:hAnsi="Calibri" w:cs="Calibri"/>
          <w:noProof/>
          <w:color w:val="000000" w:themeColor="text1"/>
        </w:rPr>
        <w:t xml:space="preserve">. We henceforth refer to this class as the perception verbs since all of them involved acts of knowledge acquisition. One visual perception verb, </w:t>
      </w:r>
      <w:r w:rsidRPr="00415550">
        <w:rPr>
          <w:rFonts w:ascii="Calibri" w:hAnsi="Calibri" w:cs="Calibri"/>
          <w:i/>
          <w:noProof/>
          <w:color w:val="000000" w:themeColor="text1"/>
        </w:rPr>
        <w:t xml:space="preserve">to </w:t>
      </w:r>
      <w:r w:rsidRPr="00415550">
        <w:rPr>
          <w:rFonts w:ascii="Calibri" w:hAnsi="Calibri" w:cs="Calibri"/>
          <w:i/>
          <w:iCs/>
          <w:noProof/>
          <w:color w:val="000000" w:themeColor="text1"/>
        </w:rPr>
        <w:t>ogle</w:t>
      </w:r>
      <w:r w:rsidRPr="00415550">
        <w:rPr>
          <w:rFonts w:ascii="Calibri" w:hAnsi="Calibri" w:cs="Calibri"/>
          <w:noProof/>
          <w:color w:val="000000" w:themeColor="text1"/>
        </w:rPr>
        <w:t xml:space="preserve">, was reported as unfamiliar by most of both sighted and blind participants, and so was excluded from all analyses, leaving 44 </w:t>
      </w:r>
      <w:r w:rsidRPr="00415550">
        <w:rPr>
          <w:rFonts w:ascii="Calibri" w:hAnsi="Calibri" w:cs="Calibri"/>
          <w:noProof/>
          <w:color w:val="000000" w:themeColor="text1"/>
        </w:rPr>
        <w:lastRenderedPageBreak/>
        <w:t>perception verbs</w:t>
      </w:r>
      <w:r w:rsidR="0010567F">
        <w:rPr>
          <w:rFonts w:ascii="Calibri" w:hAnsi="Calibri" w:cs="Calibri"/>
          <w:noProof/>
          <w:color w:val="000000" w:themeColor="text1"/>
        </w:rPr>
        <w:t xml:space="preserve"> (</w:t>
      </w:r>
      <w:r w:rsidR="0010567F" w:rsidRPr="00C7352B">
        <w:rPr>
          <w:rFonts w:ascii="Calibri" w:hAnsi="Calibri" w:cs="Calibri"/>
          <w:i/>
          <w:noProof/>
          <w:color w:val="000000" w:themeColor="text1"/>
        </w:rPr>
        <w:t>ogle</w:t>
      </w:r>
      <w:r w:rsidR="0010567F">
        <w:rPr>
          <w:rFonts w:ascii="Calibri" w:hAnsi="Calibri" w:cs="Calibri"/>
          <w:noProof/>
          <w:color w:val="000000" w:themeColor="text1"/>
        </w:rPr>
        <w:t xml:space="preserve"> not included in frequency calculations above)</w:t>
      </w:r>
      <w:r w:rsidRPr="00415550">
        <w:rPr>
          <w:rFonts w:ascii="Calibri" w:hAnsi="Calibri" w:cs="Calibri"/>
          <w:noProof/>
          <w:color w:val="000000" w:themeColor="text1"/>
        </w:rPr>
        <w:t xml:space="preserve">. The second class consisted of verbs that refer to events in the environment that are perceptible either through vision only (i.e. light emission, e.g. </w:t>
      </w:r>
      <w:r w:rsidRPr="00415550">
        <w:rPr>
          <w:rFonts w:ascii="Calibri" w:hAnsi="Calibri" w:cs="Calibri"/>
          <w:i/>
          <w:iCs/>
          <w:noProof/>
          <w:color w:val="000000" w:themeColor="text1"/>
        </w:rPr>
        <w:t>to sparkle</w:t>
      </w:r>
      <w:r w:rsidRPr="00415550">
        <w:rPr>
          <w:rFonts w:ascii="Calibri" w:hAnsi="Calibri" w:cs="Calibri"/>
          <w:noProof/>
          <w:color w:val="000000" w:themeColor="text1"/>
        </w:rPr>
        <w:t xml:space="preserve">, </w:t>
      </w:r>
      <w:r w:rsidRPr="00415550">
        <w:rPr>
          <w:rFonts w:ascii="Calibri" w:hAnsi="Calibri" w:cs="Calibri"/>
          <w:i/>
          <w:iCs/>
          <w:noProof/>
          <w:color w:val="000000" w:themeColor="text1"/>
        </w:rPr>
        <w:t xml:space="preserve">to shine, </w:t>
      </w:r>
      <w:r w:rsidR="00C57379" w:rsidRPr="00C57379">
        <w:rPr>
          <w:rFonts w:ascii="Calibri" w:hAnsi="Calibri" w:cs="Calibri"/>
          <w:i/>
          <w:noProof/>
          <w:color w:val="000000" w:themeColor="text1"/>
        </w:rPr>
        <w:t>N</w:t>
      </w:r>
      <w:r w:rsidR="00C57379">
        <w:rPr>
          <w:rFonts w:ascii="Calibri" w:hAnsi="Calibri" w:cs="Calibri"/>
          <w:noProof/>
          <w:color w:val="000000" w:themeColor="text1"/>
        </w:rPr>
        <w:t xml:space="preserve"> = </w:t>
      </w:r>
      <w:r w:rsidRPr="00415550">
        <w:rPr>
          <w:rFonts w:ascii="Calibri" w:hAnsi="Calibri" w:cs="Calibri"/>
          <w:noProof/>
          <w:color w:val="000000" w:themeColor="text1"/>
        </w:rPr>
        <w:t xml:space="preserve">15) or hearing only (sound emission e.g. </w:t>
      </w:r>
      <w:r w:rsidRPr="00415550">
        <w:rPr>
          <w:rFonts w:ascii="Calibri" w:hAnsi="Calibri" w:cs="Calibri"/>
          <w:i/>
          <w:iCs/>
          <w:noProof/>
          <w:color w:val="000000" w:themeColor="text1"/>
        </w:rPr>
        <w:t>to buzz, to bang,</w:t>
      </w:r>
      <w:r w:rsidRPr="00415550">
        <w:rPr>
          <w:rFonts w:ascii="Calibri" w:hAnsi="Calibri" w:cs="Calibri"/>
          <w:noProof/>
          <w:color w:val="000000" w:themeColor="text1"/>
        </w:rPr>
        <w:t xml:space="preserve"> </w:t>
      </w:r>
      <w:r w:rsidR="00C57379" w:rsidRPr="00C57379">
        <w:rPr>
          <w:rFonts w:ascii="Calibri" w:hAnsi="Calibri" w:cs="Calibri"/>
          <w:i/>
          <w:noProof/>
          <w:color w:val="000000" w:themeColor="text1"/>
        </w:rPr>
        <w:t>N</w:t>
      </w:r>
      <w:r w:rsidR="00C57379">
        <w:rPr>
          <w:rFonts w:ascii="Calibri" w:hAnsi="Calibri" w:cs="Calibri"/>
          <w:noProof/>
          <w:color w:val="000000" w:themeColor="text1"/>
        </w:rPr>
        <w:t xml:space="preserve"> = </w:t>
      </w:r>
      <w:r w:rsidRPr="00415550">
        <w:rPr>
          <w:rFonts w:ascii="Calibri" w:hAnsi="Calibri" w:cs="Calibri"/>
          <w:noProof/>
          <w:color w:val="000000" w:themeColor="text1"/>
        </w:rPr>
        <w:t xml:space="preserve">30). Among the sound emission verbs, half referred to sounds generated by animate agents (e.g. </w:t>
      </w:r>
      <w:r w:rsidRPr="00415550">
        <w:rPr>
          <w:rFonts w:ascii="Calibri" w:hAnsi="Calibri" w:cs="Calibri"/>
          <w:i/>
          <w:iCs/>
          <w:noProof/>
          <w:color w:val="000000" w:themeColor="text1"/>
        </w:rPr>
        <w:t>to bark</w:t>
      </w:r>
      <w:r w:rsidRPr="00415550">
        <w:rPr>
          <w:rFonts w:ascii="Calibri" w:hAnsi="Calibri" w:cs="Calibri"/>
          <w:noProof/>
          <w:color w:val="000000" w:themeColor="text1"/>
        </w:rPr>
        <w:t xml:space="preserve">) and half by inanimate objects (e.g. </w:t>
      </w:r>
      <w:r w:rsidRPr="00415550">
        <w:rPr>
          <w:rFonts w:ascii="Calibri" w:hAnsi="Calibri" w:cs="Calibri"/>
          <w:i/>
          <w:iCs/>
          <w:noProof/>
          <w:color w:val="000000" w:themeColor="text1"/>
        </w:rPr>
        <w:t xml:space="preserve">to </w:t>
      </w:r>
      <w:r w:rsidR="00D41ABF" w:rsidRPr="00415550">
        <w:rPr>
          <w:rFonts w:ascii="Calibri" w:hAnsi="Calibri" w:cs="Calibri"/>
          <w:i/>
          <w:iCs/>
          <w:noProof/>
          <w:color w:val="000000" w:themeColor="text1"/>
        </w:rPr>
        <w:t>clang</w:t>
      </w:r>
      <w:r w:rsidR="00093A9B" w:rsidRPr="0094277C">
        <w:rPr>
          <w:rFonts w:ascii="Calibri" w:hAnsi="Calibri" w:cs="Calibri"/>
          <w:iCs/>
          <w:noProof/>
          <w:color w:val="000000" w:themeColor="text1"/>
        </w:rPr>
        <w:t>)</w:t>
      </w:r>
      <w:r w:rsidRPr="00415550">
        <w:rPr>
          <w:rFonts w:ascii="Calibri" w:hAnsi="Calibri" w:cs="Calibri"/>
          <w:noProof/>
          <w:color w:val="000000" w:themeColor="text1"/>
        </w:rPr>
        <w:t xml:space="preserve"> (</w:t>
      </w:r>
      <w:r w:rsidR="00385DBB" w:rsidRPr="00415550">
        <w:rPr>
          <w:rFonts w:ascii="Calibri" w:hAnsi="Calibri" w:cs="Calibri"/>
          <w:noProof/>
          <w:color w:val="000000" w:themeColor="text1"/>
        </w:rPr>
        <w:t>log10(freq.</w:t>
      </w:r>
      <w:r w:rsidR="00385DBB">
        <w:rPr>
          <w:rFonts w:ascii="Calibri" w:hAnsi="Calibri" w:cs="Calibri"/>
          <w:noProof/>
          <w:color w:val="000000" w:themeColor="text1"/>
        </w:rPr>
        <w:t xml:space="preserve">) </w:t>
      </w:r>
      <w:r w:rsidRPr="00415550">
        <w:rPr>
          <w:rFonts w:ascii="Calibri" w:hAnsi="Calibri" w:cs="Calibri"/>
          <w:noProof/>
          <w:color w:val="000000" w:themeColor="text1"/>
        </w:rPr>
        <w:t xml:space="preserve">light: </w:t>
      </w:r>
      <w:r w:rsidR="00B84D11" w:rsidRPr="00B84D11">
        <w:rPr>
          <w:rFonts w:ascii="Calibri" w:hAnsi="Calibri" w:cs="Calibri"/>
          <w:i/>
          <w:noProof/>
          <w:color w:val="000000" w:themeColor="text1"/>
        </w:rPr>
        <w:t>M</w:t>
      </w:r>
      <w:r w:rsidR="00B84D11">
        <w:rPr>
          <w:rFonts w:ascii="Calibri" w:hAnsi="Calibri" w:cs="Calibri"/>
          <w:noProof/>
          <w:color w:val="000000" w:themeColor="text1"/>
        </w:rPr>
        <w:t xml:space="preserve"> </w:t>
      </w:r>
      <w:r w:rsidRPr="00415550">
        <w:rPr>
          <w:rFonts w:ascii="Calibri" w:hAnsi="Calibri" w:cs="Calibri"/>
          <w:noProof/>
          <w:color w:val="000000" w:themeColor="text1"/>
        </w:rPr>
        <w:t>=</w:t>
      </w:r>
      <w:r w:rsidR="00B84D11">
        <w:rPr>
          <w:rFonts w:ascii="Calibri" w:hAnsi="Calibri" w:cs="Calibri"/>
          <w:noProof/>
          <w:color w:val="000000" w:themeColor="text1"/>
        </w:rPr>
        <w:t xml:space="preserve"> </w:t>
      </w:r>
      <w:r w:rsidRPr="00415550">
        <w:rPr>
          <w:rFonts w:ascii="Calibri" w:hAnsi="Calibri" w:cs="Calibri"/>
          <w:noProof/>
          <w:color w:val="000000" w:themeColor="text1"/>
        </w:rPr>
        <w:t xml:space="preserve">2.02, </w:t>
      </w:r>
      <w:r w:rsidR="00B84D11" w:rsidRPr="00B84D11">
        <w:rPr>
          <w:rFonts w:ascii="Calibri" w:hAnsi="Calibri" w:cs="Calibri"/>
          <w:i/>
          <w:noProof/>
          <w:color w:val="000000" w:themeColor="text1"/>
        </w:rPr>
        <w:t>SD</w:t>
      </w:r>
      <w:r w:rsidR="00B84D11">
        <w:rPr>
          <w:rFonts w:ascii="Calibri" w:hAnsi="Calibri" w:cs="Calibri"/>
          <w:noProof/>
          <w:color w:val="000000" w:themeColor="text1"/>
        </w:rPr>
        <w:t xml:space="preserve"> = </w:t>
      </w:r>
      <w:r w:rsidRPr="00415550">
        <w:rPr>
          <w:rFonts w:ascii="Calibri" w:hAnsi="Calibri" w:cs="Calibri"/>
          <w:noProof/>
          <w:color w:val="000000" w:themeColor="text1"/>
        </w:rPr>
        <w:t xml:space="preserve">0.54; animate sound: </w:t>
      </w:r>
      <w:r w:rsidR="00D11238" w:rsidRPr="00D11238">
        <w:rPr>
          <w:rFonts w:ascii="Calibri" w:hAnsi="Calibri" w:cs="Calibri"/>
          <w:i/>
          <w:noProof/>
          <w:color w:val="000000" w:themeColor="text1"/>
        </w:rPr>
        <w:t>M</w:t>
      </w:r>
      <w:r w:rsidR="00D11238">
        <w:rPr>
          <w:rFonts w:ascii="Calibri" w:hAnsi="Calibri" w:cs="Calibri"/>
          <w:noProof/>
          <w:color w:val="000000" w:themeColor="text1"/>
        </w:rPr>
        <w:t xml:space="preserve"> </w:t>
      </w:r>
      <w:r w:rsidRPr="00415550">
        <w:rPr>
          <w:rFonts w:ascii="Calibri" w:hAnsi="Calibri" w:cs="Calibri"/>
          <w:noProof/>
          <w:color w:val="000000" w:themeColor="text1"/>
        </w:rPr>
        <w:t>=</w:t>
      </w:r>
      <w:r w:rsidR="00D11238">
        <w:rPr>
          <w:rFonts w:ascii="Calibri" w:hAnsi="Calibri" w:cs="Calibri"/>
          <w:noProof/>
          <w:color w:val="000000" w:themeColor="text1"/>
        </w:rPr>
        <w:t xml:space="preserve"> </w:t>
      </w:r>
      <w:r w:rsidRPr="00415550">
        <w:rPr>
          <w:rFonts w:ascii="Calibri" w:hAnsi="Calibri" w:cs="Calibri"/>
          <w:noProof/>
          <w:color w:val="000000" w:themeColor="text1"/>
        </w:rPr>
        <w:t xml:space="preserve">1.82, </w:t>
      </w:r>
      <w:r w:rsidR="00B84D11" w:rsidRPr="00B84D11">
        <w:rPr>
          <w:rFonts w:ascii="Calibri" w:hAnsi="Calibri" w:cs="Calibri"/>
          <w:i/>
          <w:noProof/>
          <w:color w:val="000000" w:themeColor="text1"/>
        </w:rPr>
        <w:t>SD</w:t>
      </w:r>
      <w:r w:rsidR="00B84D11">
        <w:rPr>
          <w:rFonts w:ascii="Calibri" w:hAnsi="Calibri" w:cs="Calibri"/>
          <w:noProof/>
          <w:color w:val="000000" w:themeColor="text1"/>
        </w:rPr>
        <w:t xml:space="preserve"> = </w:t>
      </w:r>
      <w:r w:rsidRPr="00415550">
        <w:rPr>
          <w:rFonts w:ascii="Calibri" w:hAnsi="Calibri" w:cs="Calibri"/>
          <w:noProof/>
          <w:color w:val="000000" w:themeColor="text1"/>
        </w:rPr>
        <w:t xml:space="preserve">0.56; inanimate sound: </w:t>
      </w:r>
      <w:r w:rsidR="00D776A1" w:rsidRPr="00D776A1">
        <w:rPr>
          <w:rFonts w:ascii="Calibri" w:hAnsi="Calibri" w:cs="Calibri"/>
          <w:i/>
          <w:noProof/>
          <w:color w:val="000000" w:themeColor="text1"/>
        </w:rPr>
        <w:t>M</w:t>
      </w:r>
      <w:r w:rsidR="00D776A1">
        <w:rPr>
          <w:rFonts w:ascii="Calibri" w:hAnsi="Calibri" w:cs="Calibri"/>
          <w:noProof/>
          <w:color w:val="000000" w:themeColor="text1"/>
        </w:rPr>
        <w:t xml:space="preserve"> = </w:t>
      </w:r>
      <w:r w:rsidRPr="00415550">
        <w:rPr>
          <w:rFonts w:ascii="Calibri" w:hAnsi="Calibri" w:cs="Calibri"/>
          <w:noProof/>
          <w:color w:val="000000" w:themeColor="text1"/>
        </w:rPr>
        <w:t xml:space="preserve">1.88, </w:t>
      </w:r>
      <w:r w:rsidR="00B84D11" w:rsidRPr="00C57379">
        <w:rPr>
          <w:rFonts w:ascii="Calibri" w:hAnsi="Calibri" w:cs="Calibri"/>
          <w:i/>
          <w:noProof/>
          <w:color w:val="000000" w:themeColor="text1"/>
        </w:rPr>
        <w:t>SD</w:t>
      </w:r>
      <w:r w:rsidR="00B84D11">
        <w:rPr>
          <w:rFonts w:ascii="Calibri" w:hAnsi="Calibri" w:cs="Calibri"/>
          <w:noProof/>
          <w:color w:val="000000" w:themeColor="text1"/>
        </w:rPr>
        <w:t xml:space="preserve"> = </w:t>
      </w:r>
      <w:r w:rsidRPr="00415550">
        <w:rPr>
          <w:rFonts w:ascii="Calibri" w:hAnsi="Calibri" w:cs="Calibri"/>
          <w:noProof/>
          <w:color w:val="000000" w:themeColor="text1"/>
        </w:rPr>
        <w:t xml:space="preserve">0.65). The third category included manner of motion verbs (e.g. </w:t>
      </w:r>
      <w:r w:rsidRPr="00415550">
        <w:rPr>
          <w:rFonts w:ascii="Calibri" w:hAnsi="Calibri" w:cs="Calibri"/>
          <w:i/>
          <w:iCs/>
          <w:noProof/>
          <w:color w:val="000000" w:themeColor="text1"/>
        </w:rPr>
        <w:t xml:space="preserve">to hobble, to roll, </w:t>
      </w:r>
      <w:r w:rsidR="00C57379" w:rsidRPr="00C57379">
        <w:rPr>
          <w:rFonts w:ascii="Calibri" w:hAnsi="Calibri" w:cs="Calibri"/>
          <w:i/>
          <w:iCs/>
          <w:noProof/>
          <w:color w:val="000000" w:themeColor="text1"/>
        </w:rPr>
        <w:t>N</w:t>
      </w:r>
      <w:r w:rsidR="00C57379">
        <w:rPr>
          <w:rFonts w:ascii="Calibri" w:hAnsi="Calibri" w:cs="Calibri"/>
          <w:iCs/>
          <w:noProof/>
          <w:color w:val="000000" w:themeColor="text1"/>
        </w:rPr>
        <w:t xml:space="preserve"> = </w:t>
      </w:r>
      <w:r w:rsidRPr="00415550">
        <w:rPr>
          <w:rFonts w:ascii="Calibri" w:hAnsi="Calibri" w:cs="Calibri"/>
          <w:iCs/>
          <w:noProof/>
          <w:color w:val="000000" w:themeColor="text1"/>
        </w:rPr>
        <w:t xml:space="preserve">15; log10(freq.) </w:t>
      </w:r>
      <w:r w:rsidR="00D776A1" w:rsidRPr="00D776A1">
        <w:rPr>
          <w:rFonts w:ascii="Calibri" w:hAnsi="Calibri" w:cs="Calibri"/>
          <w:i/>
          <w:iCs/>
          <w:noProof/>
          <w:color w:val="000000" w:themeColor="text1"/>
        </w:rPr>
        <w:t>M</w:t>
      </w:r>
      <w:r w:rsidR="00D776A1">
        <w:rPr>
          <w:rFonts w:ascii="Calibri" w:hAnsi="Calibri" w:cs="Calibri"/>
          <w:iCs/>
          <w:noProof/>
          <w:color w:val="000000" w:themeColor="text1"/>
        </w:rPr>
        <w:t xml:space="preserve"> = </w:t>
      </w:r>
      <w:r w:rsidRPr="00415550">
        <w:rPr>
          <w:rFonts w:ascii="Calibri" w:hAnsi="Calibri" w:cs="Calibri"/>
          <w:iCs/>
          <w:noProof/>
          <w:color w:val="000000" w:themeColor="text1"/>
        </w:rPr>
        <w:t xml:space="preserve">2.11, </w:t>
      </w:r>
      <w:r w:rsidR="00B84D11" w:rsidRPr="00C57379">
        <w:rPr>
          <w:rFonts w:ascii="Calibri" w:hAnsi="Calibri" w:cs="Calibri"/>
          <w:i/>
          <w:iCs/>
          <w:noProof/>
          <w:color w:val="000000" w:themeColor="text1"/>
        </w:rPr>
        <w:t>SD</w:t>
      </w:r>
      <w:r w:rsidR="00B84D11">
        <w:rPr>
          <w:rFonts w:ascii="Calibri" w:hAnsi="Calibri" w:cs="Calibri"/>
          <w:iCs/>
          <w:noProof/>
          <w:color w:val="000000" w:themeColor="text1"/>
        </w:rPr>
        <w:t xml:space="preserve"> = </w:t>
      </w:r>
      <w:r w:rsidRPr="00415550">
        <w:rPr>
          <w:rFonts w:ascii="Calibri" w:hAnsi="Calibri" w:cs="Calibri"/>
          <w:iCs/>
          <w:noProof/>
          <w:color w:val="000000" w:themeColor="text1"/>
        </w:rPr>
        <w:t>0.78</w:t>
      </w:r>
      <w:r w:rsidRPr="00415550">
        <w:rPr>
          <w:rFonts w:ascii="Calibri" w:hAnsi="Calibri" w:cs="Calibri"/>
          <w:noProof/>
          <w:color w:val="000000" w:themeColor="text1"/>
        </w:rPr>
        <w:t xml:space="preserve">). In addition to the above described verbs, participants also judged 15 mental verbs (e.g. </w:t>
      </w:r>
      <w:r w:rsidRPr="004E7D05">
        <w:rPr>
          <w:rFonts w:ascii="Calibri" w:hAnsi="Calibri" w:cs="Calibri"/>
          <w:i/>
          <w:noProof/>
          <w:color w:val="000000" w:themeColor="text1"/>
        </w:rPr>
        <w:t>to enjoy</w:t>
      </w:r>
      <w:r w:rsidRPr="00415550">
        <w:rPr>
          <w:rFonts w:ascii="Calibri" w:hAnsi="Calibri" w:cs="Calibri"/>
          <w:noProof/>
          <w:color w:val="000000" w:themeColor="text1"/>
        </w:rPr>
        <w:t xml:space="preserve">, </w:t>
      </w:r>
      <w:r w:rsidRPr="004E7D05">
        <w:rPr>
          <w:rFonts w:ascii="Calibri" w:hAnsi="Calibri" w:cs="Calibri"/>
          <w:i/>
          <w:noProof/>
          <w:color w:val="000000" w:themeColor="text1"/>
        </w:rPr>
        <w:t>to tolerate</w:t>
      </w:r>
      <w:r w:rsidRPr="00415550">
        <w:rPr>
          <w:rFonts w:ascii="Calibri" w:hAnsi="Calibri" w:cs="Calibri"/>
          <w:noProof/>
          <w:color w:val="000000" w:themeColor="text1"/>
        </w:rPr>
        <w:t xml:space="preserve">) but these were not relevant to the hypotheses of the current study and were thus not included in the reported analyses. All verbs were presented as infinitives (i.e. preceded by </w:t>
      </w:r>
      <w:r w:rsidRPr="00415550">
        <w:rPr>
          <w:rFonts w:ascii="Calibri" w:hAnsi="Calibri" w:cs="Calibri"/>
          <w:i/>
          <w:noProof/>
          <w:color w:val="000000" w:themeColor="text1"/>
        </w:rPr>
        <w:t>to</w:t>
      </w:r>
      <w:r w:rsidRPr="00415550">
        <w:rPr>
          <w:rFonts w:ascii="Calibri" w:hAnsi="Calibri" w:cs="Calibri"/>
          <w:noProof/>
          <w:color w:val="000000" w:themeColor="text1"/>
        </w:rPr>
        <w:t>).</w:t>
      </w:r>
      <w:r w:rsidR="00EA2BF6">
        <w:rPr>
          <w:rFonts w:ascii="Calibri" w:hAnsi="Calibri" w:cs="Calibri"/>
          <w:noProof/>
          <w:color w:val="000000" w:themeColor="text1"/>
        </w:rPr>
        <w:t xml:space="preserve"> </w:t>
      </w:r>
      <w:r w:rsidR="00A22967">
        <w:rPr>
          <w:rFonts w:ascii="Calibri" w:hAnsi="Calibri" w:cs="Calibri"/>
          <w:noProof/>
          <w:color w:val="000000" w:themeColor="text1"/>
        </w:rPr>
        <w:t>Note that although no attempt was made to include all possible verbs, the stimuli include most of the frequent visual verbs within the English language.</w:t>
      </w:r>
    </w:p>
    <w:p w14:paraId="73716730" w14:textId="36C11219" w:rsidR="00EC6882" w:rsidRPr="00415550" w:rsidRDefault="00EC6882" w:rsidP="00C3612F">
      <w:pPr>
        <w:pStyle w:val="Body"/>
        <w:spacing w:line="360" w:lineRule="auto"/>
        <w:ind w:firstLine="720"/>
        <w:rPr>
          <w:rFonts w:ascii="Calibri" w:hAnsi="Calibri" w:cs="Calibri"/>
          <w:noProof/>
          <w:color w:val="000000" w:themeColor="text1"/>
        </w:rPr>
      </w:pPr>
      <w:r w:rsidRPr="00415550">
        <w:rPr>
          <w:rFonts w:ascii="Calibri" w:hAnsi="Calibri" w:cs="Calibri"/>
          <w:noProof/>
          <w:color w:val="000000" w:themeColor="text1"/>
        </w:rPr>
        <w:t xml:space="preserve">Verb-pairs were constructed by making all possible pairings within the broad semantic categories. </w:t>
      </w:r>
      <w:r w:rsidR="006E0496" w:rsidRPr="00415550">
        <w:rPr>
          <w:rFonts w:ascii="Calibri" w:hAnsi="Calibri" w:cs="Calibri"/>
          <w:noProof/>
          <w:color w:val="000000" w:themeColor="text1"/>
        </w:rPr>
        <w:t xml:space="preserve">These pairings avoided putting together verbs that were highly dissimilar in meaning and thus required participants to make more fine-grained judgments. </w:t>
      </w:r>
      <w:r w:rsidRPr="00415550">
        <w:rPr>
          <w:rFonts w:ascii="Calibri" w:hAnsi="Calibri" w:cs="Calibri"/>
          <w:noProof/>
          <w:color w:val="000000" w:themeColor="text1"/>
        </w:rPr>
        <w:t xml:space="preserve">Perception verbs were paired with each other </w:t>
      </w:r>
      <w:r w:rsidR="006D276D" w:rsidRPr="00415550">
        <w:rPr>
          <w:rFonts w:ascii="Calibri" w:hAnsi="Calibri" w:cs="Calibri"/>
          <w:noProof/>
          <w:color w:val="000000" w:themeColor="text1"/>
        </w:rPr>
        <w:t xml:space="preserve">within and across modalities </w:t>
      </w:r>
      <w:r w:rsidR="00C94976" w:rsidRPr="00415550">
        <w:rPr>
          <w:rFonts w:ascii="Calibri" w:hAnsi="Calibri" w:cs="Calibri"/>
          <w:noProof/>
          <w:color w:val="000000" w:themeColor="text1"/>
        </w:rPr>
        <w:t>(</w:t>
      </w:r>
      <w:r w:rsidRPr="004E7D05">
        <w:rPr>
          <w:rFonts w:ascii="Calibri" w:hAnsi="Calibri" w:cs="Calibri"/>
          <w:i/>
          <w:noProof/>
          <w:color w:val="000000" w:themeColor="text1"/>
        </w:rPr>
        <w:t>to peek</w:t>
      </w:r>
      <w:r w:rsidRPr="00415550">
        <w:rPr>
          <w:rFonts w:ascii="Calibri" w:hAnsi="Calibri" w:cs="Calibri"/>
          <w:noProof/>
          <w:color w:val="000000" w:themeColor="text1"/>
        </w:rPr>
        <w:t xml:space="preserve"> </w:t>
      </w:r>
      <w:r w:rsidRPr="00415550">
        <w:rPr>
          <w:rFonts w:ascii="Calibri" w:hAnsi="Calibri" w:cs="Calibri"/>
          <w:i/>
          <w:iCs/>
          <w:noProof/>
          <w:color w:val="000000" w:themeColor="text1"/>
        </w:rPr>
        <w:t xml:space="preserve">– </w:t>
      </w:r>
      <w:r w:rsidRPr="004E7D05">
        <w:rPr>
          <w:rFonts w:ascii="Calibri" w:hAnsi="Calibri" w:cs="Calibri"/>
          <w:i/>
          <w:noProof/>
          <w:color w:val="000000" w:themeColor="text1"/>
        </w:rPr>
        <w:t>to stare</w:t>
      </w:r>
      <w:r w:rsidR="00986592" w:rsidRPr="00415550">
        <w:rPr>
          <w:rFonts w:ascii="Calibri" w:hAnsi="Calibri" w:cs="Calibri"/>
          <w:noProof/>
          <w:color w:val="000000" w:themeColor="text1"/>
        </w:rPr>
        <w:t>,</w:t>
      </w:r>
      <w:r w:rsidR="00733B63" w:rsidRPr="00415550">
        <w:rPr>
          <w:rFonts w:ascii="Calibri" w:hAnsi="Calibri" w:cs="Calibri"/>
          <w:noProof/>
          <w:color w:val="000000" w:themeColor="text1"/>
        </w:rPr>
        <w:t xml:space="preserve"> </w:t>
      </w:r>
      <w:r w:rsidR="00733B63" w:rsidRPr="004E7D05">
        <w:rPr>
          <w:rFonts w:ascii="Calibri" w:hAnsi="Calibri" w:cs="Calibri"/>
          <w:i/>
          <w:noProof/>
          <w:color w:val="000000" w:themeColor="text1"/>
        </w:rPr>
        <w:t>to touch</w:t>
      </w:r>
      <w:r w:rsidR="00733B63" w:rsidRPr="00415550">
        <w:rPr>
          <w:rFonts w:ascii="Calibri" w:hAnsi="Calibri" w:cs="Calibri"/>
          <w:noProof/>
          <w:color w:val="000000" w:themeColor="text1"/>
        </w:rPr>
        <w:t xml:space="preserve"> </w:t>
      </w:r>
      <w:r w:rsidR="00733B63" w:rsidRPr="00415550">
        <w:rPr>
          <w:rFonts w:ascii="Calibri" w:hAnsi="Calibri" w:cs="Calibri"/>
          <w:i/>
          <w:iCs/>
          <w:noProof/>
          <w:color w:val="000000" w:themeColor="text1"/>
        </w:rPr>
        <w:t xml:space="preserve">– </w:t>
      </w:r>
      <w:r w:rsidR="00733B63" w:rsidRPr="004E7D05">
        <w:rPr>
          <w:rFonts w:ascii="Calibri" w:hAnsi="Calibri" w:cs="Calibri"/>
          <w:i/>
          <w:noProof/>
          <w:color w:val="000000" w:themeColor="text1"/>
        </w:rPr>
        <w:t>to see</w:t>
      </w:r>
      <w:r w:rsidR="00733B63" w:rsidRPr="00415550">
        <w:rPr>
          <w:rFonts w:ascii="Calibri" w:hAnsi="Calibri" w:cs="Calibri"/>
          <w:noProof/>
          <w:color w:val="000000" w:themeColor="text1"/>
        </w:rPr>
        <w:t>,</w:t>
      </w:r>
      <w:r w:rsidR="00986592" w:rsidRPr="00415550">
        <w:rPr>
          <w:rFonts w:ascii="Calibri" w:hAnsi="Calibri" w:cs="Calibri"/>
          <w:noProof/>
          <w:color w:val="000000" w:themeColor="text1"/>
        </w:rPr>
        <w:t xml:space="preserve"> total</w:t>
      </w:r>
      <w:r w:rsidRPr="00415550">
        <w:rPr>
          <w:rFonts w:ascii="Calibri" w:hAnsi="Calibri" w:cs="Calibri"/>
          <w:noProof/>
          <w:color w:val="000000" w:themeColor="text1"/>
        </w:rPr>
        <w:t xml:space="preserve"> 946 pairs). Among verbs that described perceptible events, all emission verbs were paired with each other both within modality (e.g. </w:t>
      </w:r>
      <w:r w:rsidRPr="00415550">
        <w:rPr>
          <w:rFonts w:ascii="Calibri" w:hAnsi="Calibri" w:cs="Calibri"/>
          <w:i/>
          <w:noProof/>
          <w:color w:val="000000" w:themeColor="text1"/>
        </w:rPr>
        <w:t>to buzz – to ring</w:t>
      </w:r>
      <w:r w:rsidR="00986592" w:rsidRPr="00415550">
        <w:rPr>
          <w:rFonts w:ascii="Calibri" w:hAnsi="Calibri" w:cs="Calibri"/>
          <w:noProof/>
          <w:color w:val="000000" w:themeColor="text1"/>
        </w:rPr>
        <w:t>)</w:t>
      </w:r>
      <w:r w:rsidRPr="00415550">
        <w:rPr>
          <w:rFonts w:ascii="Calibri" w:hAnsi="Calibri" w:cs="Calibri"/>
          <w:noProof/>
          <w:color w:val="000000" w:themeColor="text1"/>
        </w:rPr>
        <w:t xml:space="preserve"> and across modalities, </w:t>
      </w:r>
      <w:r w:rsidR="00986592" w:rsidRPr="00415550">
        <w:rPr>
          <w:rFonts w:ascii="Calibri" w:hAnsi="Calibri" w:cs="Calibri"/>
          <w:noProof/>
          <w:color w:val="000000" w:themeColor="text1"/>
        </w:rPr>
        <w:t>(</w:t>
      </w:r>
      <w:r w:rsidRPr="00415550">
        <w:rPr>
          <w:rFonts w:ascii="Calibri" w:hAnsi="Calibri" w:cs="Calibri"/>
          <w:i/>
          <w:iCs/>
          <w:noProof/>
          <w:color w:val="000000" w:themeColor="text1"/>
        </w:rPr>
        <w:t>to buzz – to sparkle</w:t>
      </w:r>
      <w:r w:rsidR="00986592" w:rsidRPr="00415550">
        <w:rPr>
          <w:rFonts w:ascii="Calibri" w:hAnsi="Calibri" w:cs="Calibri"/>
          <w:noProof/>
          <w:color w:val="000000" w:themeColor="text1"/>
        </w:rPr>
        <w:t>, total</w:t>
      </w:r>
      <w:r w:rsidRPr="00415550">
        <w:rPr>
          <w:rFonts w:ascii="Calibri" w:hAnsi="Calibri" w:cs="Calibri"/>
          <w:noProof/>
          <w:color w:val="000000" w:themeColor="text1"/>
        </w:rPr>
        <w:t xml:space="preserve"> 990 pairs). Motion verbs were paired only amongst themselves (105 pairs</w:t>
      </w:r>
      <w:r w:rsidR="00C3612F">
        <w:rPr>
          <w:rFonts w:ascii="Calibri" w:hAnsi="Calibri" w:cs="Calibri"/>
          <w:noProof/>
          <w:color w:val="000000" w:themeColor="text1"/>
        </w:rPr>
        <w:t>.)</w:t>
      </w:r>
      <w:r w:rsidRPr="00415550">
        <w:rPr>
          <w:rFonts w:ascii="Calibri" w:hAnsi="Calibri" w:cs="Calibri"/>
          <w:noProof/>
          <w:color w:val="000000" w:themeColor="text1"/>
        </w:rPr>
        <w:t xml:space="preserve"> </w:t>
      </w:r>
    </w:p>
    <w:p w14:paraId="048DE60F" w14:textId="4951BAE1" w:rsidR="00EC6882" w:rsidRPr="00415550" w:rsidRDefault="005E0DC4" w:rsidP="00EC6882">
      <w:pPr>
        <w:pStyle w:val="Heading2"/>
        <w:spacing w:line="360" w:lineRule="auto"/>
        <w:jc w:val="both"/>
        <w:rPr>
          <w:rFonts w:ascii="Calibri" w:hAnsi="Calibri" w:cs="Calibri"/>
          <w:noProof/>
          <w:color w:val="000000" w:themeColor="text1"/>
          <w:lang w:val="en-US"/>
        </w:rPr>
      </w:pPr>
      <w:r>
        <w:rPr>
          <w:rFonts w:ascii="Calibri" w:hAnsi="Calibri" w:cs="Calibri"/>
          <w:noProof/>
          <w:color w:val="000000" w:themeColor="text1"/>
          <w:lang w:val="en-US"/>
        </w:rPr>
        <w:t xml:space="preserve">2.3 </w:t>
      </w:r>
      <w:r w:rsidR="00EC6882" w:rsidRPr="00415550">
        <w:rPr>
          <w:rFonts w:ascii="Calibri" w:hAnsi="Calibri" w:cs="Calibri"/>
          <w:noProof/>
          <w:color w:val="000000" w:themeColor="text1"/>
          <w:lang w:val="en-US"/>
        </w:rPr>
        <w:t>Task</w:t>
      </w:r>
    </w:p>
    <w:p w14:paraId="52BF74F0" w14:textId="2A9CF18B" w:rsidR="00EC6882" w:rsidRPr="00415550" w:rsidRDefault="00EC6882" w:rsidP="00EC6882">
      <w:pPr>
        <w:pStyle w:val="Body"/>
        <w:spacing w:line="360" w:lineRule="auto"/>
        <w:ind w:firstLine="720"/>
        <w:rPr>
          <w:rFonts w:ascii="Calibri" w:hAnsi="Calibri" w:cs="Calibri"/>
          <w:noProof/>
          <w:color w:val="000000" w:themeColor="text1"/>
        </w:rPr>
      </w:pPr>
      <w:r w:rsidRPr="00415550">
        <w:rPr>
          <w:rFonts w:ascii="Calibri" w:hAnsi="Calibri" w:cs="Calibri"/>
          <w:noProof/>
          <w:color w:val="000000" w:themeColor="text1"/>
        </w:rPr>
        <w:t xml:space="preserve">Blind and sighted participants completed an online survey in which they rated the semantic similarity of verb pairs (e.g. </w:t>
      </w:r>
      <w:r w:rsidRPr="00415550">
        <w:rPr>
          <w:rFonts w:ascii="Calibri" w:hAnsi="Calibri" w:cs="Calibri"/>
          <w:i/>
          <w:iCs/>
          <w:noProof/>
          <w:color w:val="000000" w:themeColor="text1"/>
        </w:rPr>
        <w:t>to see – to touch)</w:t>
      </w:r>
      <w:r w:rsidRPr="00415550">
        <w:rPr>
          <w:rFonts w:ascii="Calibri" w:hAnsi="Calibri" w:cs="Calibri"/>
          <w:noProof/>
          <w:color w:val="000000" w:themeColor="text1"/>
        </w:rPr>
        <w:t xml:space="preserve"> on a scale from 1 (not at all similar) to 7 (very similar). Blind participants listened to the stimuli using commercially available screen-readers; sighted participants read written words on a computer screen. Each participant was asked to rate all possible pairings of verbs within </w:t>
      </w:r>
      <w:r w:rsidR="0097223A">
        <w:rPr>
          <w:rFonts w:ascii="Calibri" w:hAnsi="Calibri" w:cs="Calibri"/>
          <w:noProof/>
          <w:color w:val="000000" w:themeColor="text1"/>
        </w:rPr>
        <w:t>each broad</w:t>
      </w:r>
      <w:r w:rsidR="0097223A" w:rsidRPr="00415550">
        <w:rPr>
          <w:rFonts w:ascii="Calibri" w:hAnsi="Calibri" w:cs="Calibri"/>
          <w:noProof/>
          <w:color w:val="000000" w:themeColor="text1"/>
        </w:rPr>
        <w:t xml:space="preserve"> </w:t>
      </w:r>
      <w:r w:rsidRPr="00415550">
        <w:rPr>
          <w:rFonts w:ascii="Calibri" w:hAnsi="Calibri" w:cs="Calibri"/>
          <w:noProof/>
          <w:color w:val="000000" w:themeColor="text1"/>
        </w:rPr>
        <w:t xml:space="preserve">semantic class for a total of </w:t>
      </w:r>
      <w:r w:rsidR="00AB0D5C" w:rsidRPr="00415550">
        <w:rPr>
          <w:rFonts w:ascii="Calibri" w:hAnsi="Calibri" w:cs="Calibri"/>
          <w:noProof/>
          <w:color w:val="000000" w:themeColor="text1"/>
        </w:rPr>
        <w:t>2041</w:t>
      </w:r>
      <w:r w:rsidRPr="00415550">
        <w:rPr>
          <w:rFonts w:ascii="Calibri" w:hAnsi="Calibri" w:cs="Calibri"/>
          <w:noProof/>
          <w:color w:val="000000" w:themeColor="text1"/>
        </w:rPr>
        <w:t xml:space="preserve"> word pairs per participant (including pairs with </w:t>
      </w:r>
      <w:r w:rsidRPr="00415550">
        <w:rPr>
          <w:rFonts w:ascii="Calibri" w:hAnsi="Calibri" w:cs="Calibri"/>
          <w:i/>
          <w:noProof/>
          <w:color w:val="000000" w:themeColor="text1"/>
        </w:rPr>
        <w:t xml:space="preserve">to ogle </w:t>
      </w:r>
      <w:r w:rsidRPr="00415550">
        <w:rPr>
          <w:rFonts w:ascii="Calibri" w:hAnsi="Calibri" w:cs="Calibri"/>
          <w:noProof/>
          <w:color w:val="000000" w:themeColor="text1"/>
        </w:rPr>
        <w:t>and the 15 mental verbs, which were later dropped from analysis</w:t>
      </w:r>
      <w:r w:rsidRPr="00F13865">
        <w:rPr>
          <w:rFonts w:ascii="Calibri" w:hAnsi="Calibri" w:cs="Calibri"/>
          <w:noProof/>
          <w:color w:val="000000" w:themeColor="text1"/>
        </w:rPr>
        <w:t>)</w:t>
      </w:r>
      <w:r w:rsidRPr="00415550">
        <w:rPr>
          <w:rFonts w:ascii="Calibri" w:hAnsi="Calibri" w:cs="Calibri"/>
          <w:noProof/>
          <w:color w:val="000000" w:themeColor="text1"/>
        </w:rPr>
        <w:t xml:space="preserve">. The survey took a total of 6–8 hours. Participants competed the survey from home over the span of 2–4 weeks. Each participant was given a user name and password. </w:t>
      </w:r>
      <w:r w:rsidRPr="00415550">
        <w:rPr>
          <w:rFonts w:ascii="Calibri" w:hAnsi="Calibri" w:cs="Calibri"/>
          <w:noProof/>
          <w:color w:val="000000" w:themeColor="text1"/>
        </w:rPr>
        <w:lastRenderedPageBreak/>
        <w:t>They would log into their account, complete a portion of the survey, and then return to it at their convenience.</w:t>
      </w:r>
    </w:p>
    <w:p w14:paraId="15F5EA77" w14:textId="4EF54749" w:rsidR="00EC6882" w:rsidRPr="00415550" w:rsidRDefault="00EC6882" w:rsidP="00EC6882">
      <w:pPr>
        <w:pStyle w:val="Body"/>
        <w:spacing w:line="360" w:lineRule="auto"/>
        <w:ind w:firstLine="720"/>
        <w:rPr>
          <w:rFonts w:ascii="Calibri" w:hAnsi="Calibri" w:cs="Calibri"/>
          <w:noProof/>
          <w:color w:val="000000" w:themeColor="text1"/>
        </w:rPr>
      </w:pPr>
      <w:r w:rsidRPr="00415550">
        <w:rPr>
          <w:rFonts w:ascii="Calibri" w:hAnsi="Calibri" w:cs="Calibri"/>
          <w:noProof/>
          <w:color w:val="000000" w:themeColor="text1"/>
        </w:rPr>
        <w:t xml:space="preserve">All participants were walked through the survey instructions either over the phone (blind participants) or in person (sighted controls) (see Supplementary Information for instructions). Participants were asked to use the full scale of 1–7. They were told there were no correct answers and reminded to rate how similar the verbs were in meaning, not in sound or spelling. Before starting the main survey, participants completed a practice session with 100 pairs of animal nouns (e.g. </w:t>
      </w:r>
      <w:r w:rsidRPr="00415550">
        <w:rPr>
          <w:rFonts w:ascii="Calibri" w:hAnsi="Calibri" w:cs="Calibri"/>
          <w:i/>
          <w:noProof/>
          <w:color w:val="000000" w:themeColor="text1"/>
        </w:rPr>
        <w:t>the</w:t>
      </w:r>
      <w:r w:rsidRPr="00415550">
        <w:rPr>
          <w:rFonts w:ascii="Calibri" w:hAnsi="Calibri" w:cs="Calibri"/>
          <w:noProof/>
          <w:color w:val="000000" w:themeColor="text1"/>
        </w:rPr>
        <w:t xml:space="preserve"> </w:t>
      </w:r>
      <w:r w:rsidRPr="00415550">
        <w:rPr>
          <w:rFonts w:ascii="Calibri" w:hAnsi="Calibri" w:cs="Calibri"/>
          <w:i/>
          <w:iCs/>
          <w:noProof/>
          <w:color w:val="000000" w:themeColor="text1"/>
        </w:rPr>
        <w:t>bear – the tiger</w:t>
      </w:r>
      <w:r w:rsidRPr="00415550">
        <w:rPr>
          <w:rFonts w:ascii="Calibri" w:hAnsi="Calibri" w:cs="Calibri"/>
          <w:noProof/>
          <w:color w:val="000000" w:themeColor="text1"/>
        </w:rPr>
        <w:t>).</w:t>
      </w:r>
    </w:p>
    <w:p w14:paraId="16309174" w14:textId="2FF3550A" w:rsidR="00EC6882" w:rsidRPr="00415550" w:rsidRDefault="00EC6882" w:rsidP="00EC6882">
      <w:pPr>
        <w:pStyle w:val="Body"/>
        <w:spacing w:line="360" w:lineRule="auto"/>
        <w:ind w:firstLine="720"/>
        <w:rPr>
          <w:rFonts w:ascii="Calibri" w:hAnsi="Calibri" w:cs="Calibri"/>
          <w:noProof/>
          <w:color w:val="000000" w:themeColor="text1"/>
        </w:rPr>
      </w:pPr>
      <w:r w:rsidRPr="00415550">
        <w:rPr>
          <w:rFonts w:ascii="Calibri" w:hAnsi="Calibri" w:cs="Calibri"/>
          <w:noProof/>
          <w:color w:val="000000" w:themeColor="text1"/>
        </w:rPr>
        <w:t xml:space="preserve">The survey was divided into three sections: perceptual experience verbs, emission verbs, and manner of motion verbs. The order of the sections was counterbalanced across participants, as was the order of words within a pair (i.e. half of the participants were presented with </w:t>
      </w:r>
      <w:r w:rsidRPr="00415550">
        <w:rPr>
          <w:rFonts w:ascii="Calibri" w:hAnsi="Calibri" w:cs="Calibri"/>
          <w:i/>
          <w:noProof/>
          <w:color w:val="000000" w:themeColor="text1"/>
        </w:rPr>
        <w:t>to look – to stare</w:t>
      </w:r>
      <w:r w:rsidRPr="00415550">
        <w:rPr>
          <w:rFonts w:ascii="Calibri" w:hAnsi="Calibri" w:cs="Calibri"/>
          <w:noProof/>
          <w:color w:val="000000" w:themeColor="text1"/>
        </w:rPr>
        <w:t xml:space="preserve"> and the other half </w:t>
      </w:r>
      <w:r w:rsidRPr="00415550">
        <w:rPr>
          <w:rFonts w:ascii="Calibri" w:hAnsi="Calibri" w:cs="Calibri"/>
          <w:i/>
          <w:noProof/>
          <w:color w:val="000000" w:themeColor="text1"/>
        </w:rPr>
        <w:t>to stare – to look</w:t>
      </w:r>
      <w:r w:rsidRPr="00415550">
        <w:rPr>
          <w:rFonts w:ascii="Calibri" w:hAnsi="Calibri" w:cs="Calibri"/>
          <w:noProof/>
          <w:color w:val="000000" w:themeColor="text1"/>
        </w:rPr>
        <w:t>). The order of verb pairs within each section was randomized across participant</w:t>
      </w:r>
      <w:r w:rsidR="00435F0F" w:rsidRPr="00415550">
        <w:rPr>
          <w:rFonts w:ascii="Calibri" w:hAnsi="Calibri" w:cs="Calibri"/>
          <w:noProof/>
          <w:color w:val="000000" w:themeColor="text1"/>
        </w:rPr>
        <w:t>s</w:t>
      </w:r>
      <w:r w:rsidRPr="00415550">
        <w:rPr>
          <w:rFonts w:ascii="Calibri" w:hAnsi="Calibri" w:cs="Calibri"/>
          <w:noProof/>
          <w:color w:val="000000" w:themeColor="text1"/>
        </w:rPr>
        <w:t xml:space="preserve">. We included catch trials to ensure participants were attending to the task. Vegetable names disguised as verbs (e.g. </w:t>
      </w:r>
      <w:r w:rsidRPr="00415550">
        <w:rPr>
          <w:rFonts w:ascii="Calibri" w:hAnsi="Calibri" w:cs="Calibri"/>
          <w:i/>
          <w:noProof/>
          <w:color w:val="000000" w:themeColor="text1"/>
        </w:rPr>
        <w:t>to carrot – to potato</w:t>
      </w:r>
      <w:r w:rsidRPr="00415550">
        <w:rPr>
          <w:rFonts w:ascii="Calibri" w:hAnsi="Calibri" w:cs="Calibri"/>
          <w:noProof/>
          <w:color w:val="000000" w:themeColor="text1"/>
        </w:rPr>
        <w:t xml:space="preserve">) appeared 10% of the time. Participants were instructed to enter </w:t>
      </w:r>
      <w:r w:rsidRPr="00A34C1D">
        <w:rPr>
          <w:rFonts w:ascii="Calibri" w:hAnsi="Calibri" w:cs="Calibri"/>
          <w:noProof/>
          <w:color w:val="000000" w:themeColor="text1"/>
        </w:rPr>
        <w:t>V</w:t>
      </w:r>
      <w:r w:rsidRPr="00415550">
        <w:rPr>
          <w:rFonts w:ascii="Calibri" w:hAnsi="Calibri" w:cs="Calibri"/>
          <w:noProof/>
          <w:color w:val="000000" w:themeColor="text1"/>
        </w:rPr>
        <w:t xml:space="preserve"> for these pairs, rather than a similarity rating.</w:t>
      </w:r>
    </w:p>
    <w:p w14:paraId="6048C7C9" w14:textId="6CA89D7A" w:rsidR="00EC6882" w:rsidRPr="00415550" w:rsidRDefault="00EC6882" w:rsidP="00EC6882">
      <w:pPr>
        <w:pStyle w:val="Body"/>
        <w:spacing w:line="360" w:lineRule="auto"/>
        <w:ind w:firstLine="720"/>
        <w:rPr>
          <w:rFonts w:ascii="Calibri" w:hAnsi="Calibri" w:cs="Calibri"/>
          <w:noProof/>
          <w:color w:val="000000" w:themeColor="text1"/>
        </w:rPr>
      </w:pPr>
      <w:r w:rsidRPr="00415550">
        <w:rPr>
          <w:rFonts w:ascii="Calibri" w:hAnsi="Calibri" w:cs="Calibri"/>
          <w:noProof/>
          <w:color w:val="000000" w:themeColor="text1"/>
        </w:rPr>
        <w:t xml:space="preserve">Participants in the sighted reference group rated subsets of 100–200 word pairs. Each pair was rated by 20 participants. The order of pairs and words was counterbalanced across participants. The </w:t>
      </w:r>
      <w:r w:rsidR="00AB41EA">
        <w:rPr>
          <w:rFonts w:ascii="Calibri" w:hAnsi="Calibri" w:cs="Calibri"/>
          <w:noProof/>
          <w:color w:val="000000" w:themeColor="text1"/>
        </w:rPr>
        <w:t>A</w:t>
      </w:r>
      <w:r w:rsidR="00820B51">
        <w:rPr>
          <w:rFonts w:ascii="Calibri" w:hAnsi="Calibri" w:cs="Calibri"/>
          <w:noProof/>
          <w:color w:val="000000" w:themeColor="text1"/>
        </w:rPr>
        <w:t>MTurk</w:t>
      </w:r>
      <w:r w:rsidR="00820B51" w:rsidRPr="00415550">
        <w:rPr>
          <w:rFonts w:ascii="Calibri" w:hAnsi="Calibri" w:cs="Calibri"/>
          <w:noProof/>
          <w:color w:val="000000" w:themeColor="text1"/>
        </w:rPr>
        <w:t xml:space="preserve"> </w:t>
      </w:r>
      <w:r w:rsidRPr="00415550">
        <w:rPr>
          <w:rFonts w:ascii="Calibri" w:hAnsi="Calibri" w:cs="Calibri"/>
          <w:noProof/>
          <w:color w:val="000000" w:themeColor="text1"/>
        </w:rPr>
        <w:t>ratings were combined to generate a single complete dataset and were never analyzed at the single</w:t>
      </w:r>
      <w:r w:rsidR="00435F0F" w:rsidRPr="00415550">
        <w:rPr>
          <w:rFonts w:ascii="Calibri" w:hAnsi="Calibri" w:cs="Calibri"/>
          <w:noProof/>
          <w:color w:val="000000" w:themeColor="text1"/>
        </w:rPr>
        <w:t>-</w:t>
      </w:r>
      <w:r w:rsidRPr="00415550">
        <w:rPr>
          <w:rFonts w:ascii="Calibri" w:hAnsi="Calibri" w:cs="Calibri"/>
          <w:noProof/>
          <w:color w:val="000000" w:themeColor="text1"/>
        </w:rPr>
        <w:t>subject</w:t>
      </w:r>
      <w:r w:rsidR="00435F0F" w:rsidRPr="00415550">
        <w:rPr>
          <w:rFonts w:ascii="Calibri" w:hAnsi="Calibri" w:cs="Calibri"/>
          <w:noProof/>
          <w:color w:val="000000" w:themeColor="text1"/>
        </w:rPr>
        <w:t xml:space="preserve"> </w:t>
      </w:r>
      <w:r w:rsidRPr="00415550">
        <w:rPr>
          <w:rFonts w:ascii="Calibri" w:hAnsi="Calibri" w:cs="Calibri"/>
          <w:noProof/>
          <w:color w:val="000000" w:themeColor="text1"/>
        </w:rPr>
        <w:t xml:space="preserve">level, since no participant generated a full data set. </w:t>
      </w:r>
    </w:p>
    <w:p w14:paraId="63255025" w14:textId="78AF8D0B" w:rsidR="00EC6882" w:rsidRPr="00415550" w:rsidRDefault="005E0DC4" w:rsidP="00EC6882">
      <w:pPr>
        <w:pStyle w:val="Heading2"/>
        <w:spacing w:line="360" w:lineRule="auto"/>
        <w:jc w:val="both"/>
        <w:rPr>
          <w:rFonts w:ascii="Calibri" w:hAnsi="Calibri" w:cs="Calibri"/>
          <w:noProof/>
          <w:color w:val="000000" w:themeColor="text1"/>
          <w:lang w:val="en-US"/>
        </w:rPr>
      </w:pPr>
      <w:r>
        <w:rPr>
          <w:rFonts w:ascii="Calibri" w:hAnsi="Calibri" w:cs="Calibri"/>
          <w:noProof/>
          <w:color w:val="000000" w:themeColor="text1"/>
          <w:lang w:val="en-US"/>
        </w:rPr>
        <w:t xml:space="preserve">2.4 </w:t>
      </w:r>
      <w:r w:rsidR="00EC6882" w:rsidRPr="00415550">
        <w:rPr>
          <w:rFonts w:ascii="Calibri" w:hAnsi="Calibri" w:cs="Calibri"/>
          <w:noProof/>
          <w:color w:val="000000" w:themeColor="text1"/>
          <w:lang w:val="en-US"/>
        </w:rPr>
        <w:t xml:space="preserve">Analyses </w:t>
      </w:r>
    </w:p>
    <w:p w14:paraId="29808B63" w14:textId="2D30F077" w:rsidR="00EC6882" w:rsidRPr="00415550" w:rsidRDefault="005E0DC4" w:rsidP="00EC6882">
      <w:pPr>
        <w:pStyle w:val="Heading2"/>
        <w:spacing w:line="360" w:lineRule="auto"/>
        <w:jc w:val="both"/>
        <w:rPr>
          <w:rFonts w:ascii="Calibri" w:hAnsi="Calibri" w:cs="Calibri"/>
          <w:noProof/>
          <w:color w:val="000000" w:themeColor="text1"/>
          <w:lang w:val="en-US"/>
        </w:rPr>
      </w:pPr>
      <w:r>
        <w:rPr>
          <w:rFonts w:ascii="Calibri" w:hAnsi="Calibri" w:cs="Calibri"/>
          <w:noProof/>
          <w:color w:val="000000" w:themeColor="text1"/>
          <w:lang w:val="en-US"/>
        </w:rPr>
        <w:t xml:space="preserve">2.4.1 </w:t>
      </w:r>
      <w:r w:rsidR="00EC6882" w:rsidRPr="00415550">
        <w:rPr>
          <w:rFonts w:ascii="Calibri" w:hAnsi="Calibri" w:cs="Calibri"/>
          <w:noProof/>
          <w:color w:val="000000" w:themeColor="text1"/>
          <w:lang w:val="en-US"/>
        </w:rPr>
        <w:t xml:space="preserve">Generating Semantic Dissimilarity Matrices </w:t>
      </w:r>
    </w:p>
    <w:p w14:paraId="437016AD" w14:textId="0F3D07D5" w:rsidR="00EC6882" w:rsidRPr="00415550" w:rsidRDefault="00EC6882" w:rsidP="00EC6882">
      <w:pPr>
        <w:pStyle w:val="Body"/>
        <w:spacing w:line="360" w:lineRule="auto"/>
        <w:ind w:firstLine="720"/>
        <w:rPr>
          <w:rFonts w:ascii="Calibri" w:hAnsi="Calibri" w:cs="Calibri"/>
          <w:noProof/>
          <w:color w:val="000000" w:themeColor="text1"/>
        </w:rPr>
      </w:pPr>
      <w:r w:rsidRPr="00415550">
        <w:rPr>
          <w:rFonts w:ascii="Calibri" w:hAnsi="Calibri" w:cs="Calibri"/>
          <w:noProof/>
          <w:color w:val="000000" w:themeColor="text1"/>
        </w:rPr>
        <w:t>We created semantic dissimilarity matrices both on the participants’ raw similarity judgments and on the normalized scores. The normalized scores were obtained by first z-scoring (</w:t>
      </w:r>
      <w:r w:rsidR="00D776A1" w:rsidRPr="00420681">
        <w:rPr>
          <w:rFonts w:ascii="Calibri" w:hAnsi="Calibri" w:cs="Calibri"/>
          <w:i/>
          <w:noProof/>
          <w:color w:val="000000" w:themeColor="text1"/>
        </w:rPr>
        <w:t>M</w:t>
      </w:r>
      <w:r w:rsidR="00D776A1">
        <w:rPr>
          <w:rFonts w:ascii="Calibri" w:hAnsi="Calibri" w:cs="Calibri"/>
          <w:noProof/>
          <w:color w:val="000000" w:themeColor="text1"/>
        </w:rPr>
        <w:t xml:space="preserve"> = </w:t>
      </w:r>
      <w:r w:rsidRPr="00415550">
        <w:rPr>
          <w:rFonts w:ascii="Calibri" w:hAnsi="Calibri" w:cs="Calibri"/>
          <w:noProof/>
          <w:color w:val="000000" w:themeColor="text1"/>
        </w:rPr>
        <w:t xml:space="preserve">0, </w:t>
      </w:r>
      <w:r w:rsidR="00B84D11" w:rsidRPr="00420681">
        <w:rPr>
          <w:rFonts w:ascii="Calibri" w:hAnsi="Calibri" w:cs="Calibri"/>
          <w:i/>
          <w:noProof/>
          <w:color w:val="000000" w:themeColor="text1"/>
        </w:rPr>
        <w:t>SD</w:t>
      </w:r>
      <w:r w:rsidR="00B84D11">
        <w:rPr>
          <w:rFonts w:ascii="Calibri" w:hAnsi="Calibri" w:cs="Calibri"/>
          <w:noProof/>
          <w:color w:val="000000" w:themeColor="text1"/>
        </w:rPr>
        <w:t xml:space="preserve"> = </w:t>
      </w:r>
      <w:r w:rsidRPr="00415550">
        <w:rPr>
          <w:rFonts w:ascii="Calibri" w:hAnsi="Calibri" w:cs="Calibri"/>
          <w:noProof/>
          <w:color w:val="000000" w:themeColor="text1"/>
        </w:rPr>
        <w:t xml:space="preserve">1) the similarity judgments within participants to account for individual differences in Likert scale use, then </w:t>
      </w:r>
      <w:r w:rsidR="00A640A4">
        <w:rPr>
          <w:rFonts w:ascii="Calibri" w:hAnsi="Calibri" w:cs="Calibri"/>
          <w:noProof/>
          <w:color w:val="000000" w:themeColor="text1"/>
        </w:rPr>
        <w:t>normalizing</w:t>
      </w:r>
      <w:r w:rsidRPr="00415550">
        <w:rPr>
          <w:rFonts w:ascii="Calibri" w:hAnsi="Calibri" w:cs="Calibri"/>
          <w:noProof/>
          <w:color w:val="000000" w:themeColor="text1"/>
        </w:rPr>
        <w:t xml:space="preserve"> </w:t>
      </w:r>
      <w:r w:rsidR="00A8231E" w:rsidRPr="00AF7A39">
        <w:rPr>
          <w:rFonts w:ascii="Calibri" w:hAnsi="Calibri" w:cs="Calibri"/>
          <w:i/>
          <w:noProof/>
          <w:color w:val="000000" w:themeColor="text1"/>
        </w:rPr>
        <w:t>X</w:t>
      </w:r>
      <w:r w:rsidR="00A8231E" w:rsidRPr="00AF7A39">
        <w:rPr>
          <w:rFonts w:ascii="Calibri" w:hAnsi="Calibri" w:cs="Calibri"/>
          <w:noProof/>
          <w:color w:val="000000" w:themeColor="text1"/>
          <w:vertAlign w:val="subscript"/>
        </w:rPr>
        <w:t>new</w:t>
      </w:r>
      <w:r w:rsidR="00A8231E">
        <w:rPr>
          <w:rFonts w:ascii="Calibri" w:hAnsi="Calibri" w:cs="Calibri"/>
          <w:noProof/>
          <w:color w:val="000000" w:themeColor="text1"/>
          <w:vertAlign w:val="subscript"/>
        </w:rPr>
        <w:t xml:space="preserve"> </w:t>
      </w:r>
      <w:r w:rsidR="00A8231E">
        <w:rPr>
          <w:rFonts w:ascii="Calibri" w:hAnsi="Calibri" w:cs="Calibri"/>
          <w:noProof/>
          <w:color w:val="000000" w:themeColor="text1"/>
        </w:rPr>
        <w:t>= (</w:t>
      </w:r>
      <w:r w:rsidR="00A8231E" w:rsidRPr="00AF7A39">
        <w:rPr>
          <w:rFonts w:ascii="Calibri" w:hAnsi="Calibri" w:cs="Calibri"/>
          <w:i/>
          <w:noProof/>
          <w:color w:val="000000" w:themeColor="text1"/>
        </w:rPr>
        <w:t>X</w:t>
      </w:r>
      <w:r w:rsidR="00A8231E">
        <w:rPr>
          <w:rFonts w:ascii="Calibri" w:hAnsi="Calibri" w:cs="Calibri"/>
          <w:i/>
          <w:noProof/>
          <w:color w:val="000000" w:themeColor="text1"/>
        </w:rPr>
        <w:t xml:space="preserve"> </w:t>
      </w:r>
      <w:r w:rsidR="00A8231E">
        <w:rPr>
          <w:rFonts w:ascii="Calibri" w:hAnsi="Calibri" w:cs="Calibri"/>
          <w:noProof/>
          <w:color w:val="000000" w:themeColor="text1"/>
        </w:rPr>
        <w:t xml:space="preserve">- </w:t>
      </w:r>
      <w:r w:rsidR="00A8231E" w:rsidRPr="00AF7A39">
        <w:rPr>
          <w:rFonts w:ascii="Calibri" w:hAnsi="Calibri" w:cs="Calibri"/>
          <w:i/>
          <w:noProof/>
          <w:color w:val="000000" w:themeColor="text1"/>
        </w:rPr>
        <w:t>X</w:t>
      </w:r>
      <w:r w:rsidR="00A8231E" w:rsidRPr="00AF7A39">
        <w:rPr>
          <w:rFonts w:ascii="Calibri" w:hAnsi="Calibri" w:cs="Calibri"/>
          <w:noProof/>
          <w:color w:val="000000" w:themeColor="text1"/>
          <w:vertAlign w:val="subscript"/>
        </w:rPr>
        <w:t>min</w:t>
      </w:r>
      <w:r w:rsidR="00A8231E">
        <w:rPr>
          <w:rFonts w:ascii="Calibri" w:hAnsi="Calibri" w:cs="Calibri"/>
          <w:noProof/>
          <w:color w:val="000000" w:themeColor="text1"/>
        </w:rPr>
        <w:t>)/(</w:t>
      </w:r>
      <w:r w:rsidR="00A8231E" w:rsidRPr="00AF7A39">
        <w:rPr>
          <w:rFonts w:ascii="Calibri" w:hAnsi="Calibri" w:cs="Calibri"/>
          <w:i/>
          <w:noProof/>
          <w:color w:val="000000" w:themeColor="text1"/>
        </w:rPr>
        <w:t>X</w:t>
      </w:r>
      <w:r w:rsidR="00A8231E" w:rsidRPr="00AF7A39">
        <w:rPr>
          <w:rFonts w:ascii="Calibri" w:hAnsi="Calibri" w:cs="Calibri"/>
          <w:noProof/>
          <w:color w:val="000000" w:themeColor="text1"/>
          <w:vertAlign w:val="subscript"/>
        </w:rPr>
        <w:t>max</w:t>
      </w:r>
      <w:r w:rsidR="00A8231E">
        <w:rPr>
          <w:rFonts w:ascii="Calibri" w:hAnsi="Calibri" w:cs="Calibri"/>
          <w:noProof/>
          <w:color w:val="000000" w:themeColor="text1"/>
          <w:vertAlign w:val="subscript"/>
        </w:rPr>
        <w:t xml:space="preserve"> </w:t>
      </w:r>
      <w:r w:rsidR="00A8231E">
        <w:rPr>
          <w:rFonts w:ascii="Calibri" w:hAnsi="Calibri" w:cs="Calibri"/>
          <w:noProof/>
          <w:color w:val="000000" w:themeColor="text1"/>
        </w:rPr>
        <w:t xml:space="preserve">- </w:t>
      </w:r>
      <w:r w:rsidR="00A8231E" w:rsidRPr="00AF7A39">
        <w:rPr>
          <w:rFonts w:ascii="Calibri" w:hAnsi="Calibri" w:cs="Calibri"/>
          <w:i/>
          <w:noProof/>
          <w:color w:val="000000" w:themeColor="text1"/>
        </w:rPr>
        <w:t>X</w:t>
      </w:r>
      <w:r w:rsidR="00A8231E" w:rsidRPr="00AF7A39">
        <w:rPr>
          <w:rFonts w:ascii="Calibri" w:hAnsi="Calibri" w:cs="Calibri"/>
          <w:noProof/>
          <w:color w:val="000000" w:themeColor="text1"/>
          <w:vertAlign w:val="subscript"/>
        </w:rPr>
        <w:t>min</w:t>
      </w:r>
      <w:r w:rsidR="00A8231E">
        <w:rPr>
          <w:rFonts w:ascii="Calibri" w:hAnsi="Calibri" w:cs="Calibri"/>
          <w:noProof/>
          <w:color w:val="000000" w:themeColor="text1"/>
        </w:rPr>
        <w:t xml:space="preserve">) </w:t>
      </w:r>
      <w:r w:rsidRPr="00415550">
        <w:rPr>
          <w:rFonts w:ascii="Calibri" w:hAnsi="Calibri" w:cs="Calibri"/>
          <w:noProof/>
          <w:color w:val="000000" w:themeColor="text1"/>
        </w:rPr>
        <w:t xml:space="preserve">within the three main semantic categories (perception, emission, manner of motion) such that </w:t>
      </w:r>
      <w:r w:rsidR="007E607E" w:rsidRPr="00415550">
        <w:rPr>
          <w:rFonts w:ascii="Calibri" w:hAnsi="Calibri" w:cs="Calibri"/>
          <w:noProof/>
          <w:color w:val="000000" w:themeColor="text1"/>
        </w:rPr>
        <w:t xml:space="preserve">each </w:t>
      </w:r>
      <w:r w:rsidRPr="00415550">
        <w:rPr>
          <w:rFonts w:ascii="Calibri" w:hAnsi="Calibri" w:cs="Calibri"/>
          <w:noProof/>
          <w:color w:val="000000" w:themeColor="text1"/>
        </w:rPr>
        <w:t xml:space="preserve">verb pair had a similarity distance within [0,1] range. </w:t>
      </w:r>
    </w:p>
    <w:p w14:paraId="2216989E" w14:textId="1DA990DE" w:rsidR="00BE5395" w:rsidRDefault="00EC6882">
      <w:pPr>
        <w:pStyle w:val="Body"/>
        <w:spacing w:line="360" w:lineRule="auto"/>
        <w:ind w:firstLine="720"/>
        <w:rPr>
          <w:rFonts w:ascii="Calibri" w:hAnsi="Calibri" w:cs="Calibri"/>
          <w:noProof/>
          <w:color w:val="000000" w:themeColor="text1"/>
        </w:rPr>
      </w:pPr>
      <w:r w:rsidRPr="00415550">
        <w:rPr>
          <w:rFonts w:ascii="Calibri" w:hAnsi="Calibri" w:cs="Calibri"/>
          <w:noProof/>
          <w:color w:val="000000" w:themeColor="text1"/>
        </w:rPr>
        <w:lastRenderedPageBreak/>
        <w:t xml:space="preserve">We generated individual subjects’ similarity matrices separately for the three main semantic categories (i.e. perception, emission and manner of motion verbs), as well as for each semantic subcategory (i.e. sight, touch and amodal perception; light </w:t>
      </w:r>
      <w:r w:rsidR="00507B8C" w:rsidRPr="00415550">
        <w:rPr>
          <w:rFonts w:ascii="Calibri" w:hAnsi="Calibri" w:cs="Calibri"/>
          <w:noProof/>
          <w:color w:val="000000" w:themeColor="text1"/>
        </w:rPr>
        <w:t xml:space="preserve">and </w:t>
      </w:r>
      <w:r w:rsidRPr="00415550">
        <w:rPr>
          <w:rFonts w:ascii="Calibri" w:hAnsi="Calibri" w:cs="Calibri"/>
          <w:noProof/>
          <w:color w:val="000000" w:themeColor="text1"/>
        </w:rPr>
        <w:t>animate</w:t>
      </w:r>
      <w:r w:rsidR="00507B8C" w:rsidRPr="00415550">
        <w:rPr>
          <w:rFonts w:ascii="Calibri" w:hAnsi="Calibri" w:cs="Calibri"/>
          <w:noProof/>
          <w:color w:val="000000" w:themeColor="text1"/>
        </w:rPr>
        <w:t>/</w:t>
      </w:r>
      <w:r w:rsidRPr="00415550">
        <w:rPr>
          <w:rFonts w:ascii="Calibri" w:hAnsi="Calibri" w:cs="Calibri"/>
          <w:noProof/>
          <w:color w:val="000000" w:themeColor="text1"/>
        </w:rPr>
        <w:t>inanimate sound emission). Group similarity matrices were then created by averaging individual subject matrices across participant</w:t>
      </w:r>
      <w:r w:rsidR="007E607E" w:rsidRPr="00415550">
        <w:rPr>
          <w:rFonts w:ascii="Calibri" w:hAnsi="Calibri" w:cs="Calibri"/>
          <w:noProof/>
          <w:color w:val="000000" w:themeColor="text1"/>
        </w:rPr>
        <w:t>s</w:t>
      </w:r>
      <w:r w:rsidRPr="00415550">
        <w:rPr>
          <w:rFonts w:ascii="Calibri" w:hAnsi="Calibri" w:cs="Calibri"/>
          <w:noProof/>
          <w:color w:val="000000" w:themeColor="text1"/>
        </w:rPr>
        <w:t xml:space="preserve"> for each pair of verbs. Dissimilarity matrices were finally obtained as the maximum value of the scale (7 for the raw data, 1 for the normalized score) minus the similarity matrices (Figure 1). Data are publicly available at</w:t>
      </w:r>
      <w:r w:rsidR="00DA018C" w:rsidRPr="00415550">
        <w:rPr>
          <w:rFonts w:ascii="Calibri" w:hAnsi="Calibri" w:cs="Calibri"/>
          <w:noProof/>
          <w:color w:val="000000" w:themeColor="text1"/>
        </w:rPr>
        <w:t xml:space="preserve">: </w:t>
      </w:r>
      <w:r w:rsidR="00314611" w:rsidRPr="00314611">
        <w:rPr>
          <w:rFonts w:ascii="Calibri" w:hAnsi="Calibri" w:cs="Calibri"/>
          <w:noProof/>
          <w:color w:val="000000" w:themeColor="text1"/>
        </w:rPr>
        <w:t>https://osf.io/</w:t>
      </w:r>
    </w:p>
    <w:p w14:paraId="589831D2" w14:textId="1D8DCB9A" w:rsidR="00EC6882" w:rsidRPr="00415550" w:rsidRDefault="00756171" w:rsidP="00EC6882">
      <w:pPr>
        <w:pStyle w:val="Body"/>
        <w:spacing w:line="360" w:lineRule="auto"/>
        <w:rPr>
          <w:rFonts w:ascii="Calibri" w:hAnsi="Calibri" w:cs="Calibri"/>
          <w:b/>
          <w:noProof/>
          <w:color w:val="000000" w:themeColor="text1"/>
        </w:rPr>
      </w:pPr>
      <w:r>
        <w:rPr>
          <w:rFonts w:ascii="Calibri" w:hAnsi="Calibri" w:cs="Calibri"/>
          <w:b/>
          <w:noProof/>
          <w:color w:val="000000" w:themeColor="text1"/>
        </w:rPr>
        <w:t xml:space="preserve">2.4.2 </w:t>
      </w:r>
      <w:r w:rsidR="001B5B58">
        <w:rPr>
          <w:rFonts w:ascii="Calibri" w:hAnsi="Calibri" w:cs="Calibri"/>
          <w:b/>
          <w:noProof/>
          <w:color w:val="000000" w:themeColor="text1"/>
        </w:rPr>
        <w:t>Across and within</w:t>
      </w:r>
      <w:r w:rsidR="002A35A1">
        <w:rPr>
          <w:rFonts w:ascii="Calibri" w:hAnsi="Calibri" w:cs="Calibri"/>
          <w:b/>
          <w:noProof/>
          <w:color w:val="000000" w:themeColor="text1"/>
        </w:rPr>
        <w:t>-</w:t>
      </w:r>
      <w:r w:rsidR="001B5B58">
        <w:rPr>
          <w:rFonts w:ascii="Calibri" w:hAnsi="Calibri" w:cs="Calibri"/>
          <w:b/>
          <w:noProof/>
          <w:color w:val="000000" w:themeColor="text1"/>
        </w:rPr>
        <w:t xml:space="preserve">Group Agreement </w:t>
      </w:r>
    </w:p>
    <w:p w14:paraId="61BC3455" w14:textId="78F7C387" w:rsidR="00EC6882" w:rsidRPr="004E7D05" w:rsidRDefault="004F0A81" w:rsidP="00EC6882">
      <w:pPr>
        <w:pStyle w:val="Body"/>
        <w:spacing w:line="360" w:lineRule="auto"/>
        <w:ind w:firstLine="720"/>
        <w:rPr>
          <w:rFonts w:ascii="Calibri" w:hAnsi="Calibri" w:cs="Calibri"/>
          <w:noProof/>
          <w:color w:val="000000" w:themeColor="text1"/>
        </w:rPr>
      </w:pPr>
      <w:r>
        <w:rPr>
          <w:rFonts w:ascii="Calibri" w:hAnsi="Calibri" w:cs="Calibri"/>
          <w:noProof/>
          <w:color w:val="000000" w:themeColor="text1"/>
        </w:rPr>
        <w:t xml:space="preserve">We used blind and sighted participants’ </w:t>
      </w:r>
      <w:r w:rsidR="00A37298">
        <w:rPr>
          <w:rFonts w:ascii="Calibri" w:hAnsi="Calibri" w:cs="Calibri"/>
          <w:noProof/>
          <w:color w:val="000000" w:themeColor="text1"/>
        </w:rPr>
        <w:t xml:space="preserve">normalized similarity ratings to measure within and across group coherence. </w:t>
      </w:r>
      <w:r w:rsidR="001B5B58">
        <w:rPr>
          <w:rFonts w:ascii="Calibri" w:hAnsi="Calibri" w:cs="Calibri"/>
          <w:noProof/>
          <w:color w:val="000000" w:themeColor="text1"/>
        </w:rPr>
        <w:t>To quantify the similarity of lexical knowledge between blind and sighted participants</w:t>
      </w:r>
      <w:ins w:id="5" w:author="Nora Harhen" w:date="2019-03-21T16:11:00Z">
        <w:r w:rsidR="00864474">
          <w:rPr>
            <w:rFonts w:ascii="Calibri" w:hAnsi="Calibri" w:cs="Calibri"/>
            <w:noProof/>
            <w:color w:val="000000" w:themeColor="text1"/>
          </w:rPr>
          <w:t>,</w:t>
        </w:r>
      </w:ins>
      <w:r w:rsidR="001B5B58">
        <w:rPr>
          <w:rFonts w:ascii="Calibri" w:hAnsi="Calibri" w:cs="Calibri"/>
          <w:noProof/>
          <w:color w:val="000000" w:themeColor="text1"/>
        </w:rPr>
        <w:t xml:space="preserve"> we first </w:t>
      </w:r>
      <w:r w:rsidR="00EC6882" w:rsidRPr="00415550">
        <w:rPr>
          <w:rFonts w:ascii="Calibri" w:hAnsi="Calibri" w:cs="Calibri"/>
          <w:noProof/>
          <w:color w:val="000000" w:themeColor="text1"/>
        </w:rPr>
        <w:t>computed the Spearman’s rho rank correlation between the sighted reference group matrix and the average blind and sighted group dissimilarity matrices, respectively. As the group average matrices are less noisy than the single-subject ones, group-level correlations provide the best between</w:t>
      </w:r>
      <w:r w:rsidR="0048370D" w:rsidRPr="00415550">
        <w:rPr>
          <w:rFonts w:ascii="Calibri" w:hAnsi="Calibri" w:cs="Calibri"/>
          <w:noProof/>
          <w:color w:val="000000" w:themeColor="text1"/>
        </w:rPr>
        <w:t>-</w:t>
      </w:r>
      <w:r w:rsidR="00EC6882" w:rsidRPr="00415550">
        <w:rPr>
          <w:rFonts w:ascii="Calibri" w:hAnsi="Calibri" w:cs="Calibri"/>
          <w:noProof/>
          <w:color w:val="000000" w:themeColor="text1"/>
        </w:rPr>
        <w:t>group similarity estimates. However, they do not take into account within</w:t>
      </w:r>
      <w:r w:rsidR="0048370D" w:rsidRPr="00415550">
        <w:rPr>
          <w:rFonts w:ascii="Calibri" w:hAnsi="Calibri" w:cs="Calibri"/>
          <w:noProof/>
          <w:color w:val="000000" w:themeColor="text1"/>
        </w:rPr>
        <w:t>-</w:t>
      </w:r>
      <w:r w:rsidR="00EC6882" w:rsidRPr="00415550">
        <w:rPr>
          <w:rFonts w:ascii="Calibri" w:hAnsi="Calibri" w:cs="Calibri"/>
          <w:noProof/>
          <w:color w:val="000000" w:themeColor="text1"/>
        </w:rPr>
        <w:t>group variance. To test whether the between</w:t>
      </w:r>
      <w:r w:rsidR="0048370D" w:rsidRPr="00415550">
        <w:rPr>
          <w:rFonts w:ascii="Calibri" w:hAnsi="Calibri" w:cs="Calibri"/>
          <w:noProof/>
          <w:color w:val="000000" w:themeColor="text1"/>
        </w:rPr>
        <w:t>-</w:t>
      </w:r>
      <w:r w:rsidR="00EC6882" w:rsidRPr="00415550">
        <w:rPr>
          <w:rFonts w:ascii="Calibri" w:hAnsi="Calibri" w:cs="Calibri"/>
          <w:noProof/>
          <w:color w:val="000000" w:themeColor="text1"/>
        </w:rPr>
        <w:t xml:space="preserve">group correlations are reliable across individuals, </w:t>
      </w:r>
      <w:r w:rsidR="007233E1">
        <w:rPr>
          <w:rFonts w:ascii="Calibri" w:hAnsi="Calibri" w:cs="Calibri"/>
          <w:noProof/>
          <w:color w:val="000000" w:themeColor="text1"/>
        </w:rPr>
        <w:t>we</w:t>
      </w:r>
      <w:r w:rsidR="00EC6882" w:rsidRPr="00415550">
        <w:rPr>
          <w:rFonts w:ascii="Calibri" w:hAnsi="Calibri" w:cs="Calibri"/>
          <w:noProof/>
          <w:color w:val="000000" w:themeColor="text1"/>
        </w:rPr>
        <w:t xml:space="preserve"> correlate</w:t>
      </w:r>
      <w:r w:rsidR="007233E1">
        <w:rPr>
          <w:rFonts w:ascii="Calibri" w:hAnsi="Calibri" w:cs="Calibri"/>
          <w:noProof/>
          <w:color w:val="000000" w:themeColor="text1"/>
        </w:rPr>
        <w:t>d</w:t>
      </w:r>
      <w:r w:rsidR="00EC6882" w:rsidRPr="00415550">
        <w:rPr>
          <w:rFonts w:ascii="Calibri" w:hAnsi="Calibri" w:cs="Calibri"/>
          <w:noProof/>
          <w:color w:val="000000" w:themeColor="text1"/>
        </w:rPr>
        <w:t xml:space="preserve"> (Spearman’s rho rank correlation) the sighted reference group matrices with the blind and sighted individual single-subject matrices. </w:t>
      </w:r>
      <w:r w:rsidR="00F90919">
        <w:rPr>
          <w:rFonts w:ascii="Calibri" w:hAnsi="Calibri" w:cs="Calibri"/>
          <w:noProof/>
          <w:color w:val="000000" w:themeColor="text1"/>
        </w:rPr>
        <w:t xml:space="preserve">We report </w:t>
      </w:r>
      <w:r w:rsidR="001D3ACA">
        <w:rPr>
          <w:rFonts w:ascii="Calibri" w:hAnsi="Calibri" w:cs="Calibri"/>
          <w:noProof/>
          <w:color w:val="000000" w:themeColor="text1"/>
        </w:rPr>
        <w:t>the</w:t>
      </w:r>
      <w:r w:rsidR="006659A0" w:rsidRPr="006659A0">
        <w:rPr>
          <w:rFonts w:ascii="Calibri" w:hAnsi="Calibri" w:cs="Calibri"/>
          <w:noProof/>
          <w:color w:val="000000" w:themeColor="text1"/>
        </w:rPr>
        <w:t xml:space="preserve"> </w:t>
      </w:r>
      <w:r w:rsidR="006659A0" w:rsidRPr="00415550">
        <w:rPr>
          <w:rFonts w:ascii="Calibri" w:hAnsi="Calibri" w:cs="Calibri"/>
          <w:noProof/>
          <w:color w:val="000000" w:themeColor="text1"/>
        </w:rPr>
        <w:t>Fisher-Z transformed</w:t>
      </w:r>
      <w:r w:rsidR="001D3ACA">
        <w:rPr>
          <w:rFonts w:ascii="Calibri" w:hAnsi="Calibri" w:cs="Calibri"/>
          <w:noProof/>
          <w:color w:val="000000" w:themeColor="text1"/>
        </w:rPr>
        <w:t xml:space="preserve"> average correlations of each subject to the sighted reference, which </w:t>
      </w:r>
      <w:r w:rsidR="001B5B58">
        <w:rPr>
          <w:rFonts w:ascii="Calibri" w:hAnsi="Calibri" w:cs="Calibri"/>
          <w:noProof/>
          <w:color w:val="000000" w:themeColor="text1"/>
        </w:rPr>
        <w:t xml:space="preserve">gives a measure of how correlated each individual blind or sighted test subject is to a randomly sampled group of sighted subjects. </w:t>
      </w:r>
      <w:r w:rsidR="00EC6882" w:rsidRPr="00415550">
        <w:rPr>
          <w:rFonts w:ascii="Calibri" w:hAnsi="Calibri" w:cs="Calibri"/>
          <w:noProof/>
          <w:color w:val="000000" w:themeColor="text1"/>
        </w:rPr>
        <w:t>The significance of these correlations was then tested using Student’s t-tests across the Fisher-Z transformed sin</w:t>
      </w:r>
      <w:r w:rsidR="00EC6882" w:rsidRPr="004E7D05">
        <w:rPr>
          <w:rFonts w:ascii="Calibri" w:hAnsi="Calibri" w:cs="Calibri"/>
          <w:noProof/>
          <w:color w:val="000000" w:themeColor="text1"/>
        </w:rPr>
        <w:t>gle-subject correlations. Correlations were computed on the normalized dissimilarity matrices using the Hmisc package in R (Harrell, 2014).</w:t>
      </w:r>
      <w:r w:rsidR="001B5B58" w:rsidRPr="004E7D05">
        <w:rPr>
          <w:rFonts w:ascii="Calibri" w:hAnsi="Calibri" w:cs="Calibri"/>
          <w:noProof/>
          <w:color w:val="000000" w:themeColor="text1"/>
        </w:rPr>
        <w:t xml:space="preserve"> </w:t>
      </w:r>
    </w:p>
    <w:p w14:paraId="4BC7E180" w14:textId="06565041" w:rsidR="003125A8" w:rsidRDefault="003125A8" w:rsidP="004E7D05">
      <w:pPr>
        <w:pStyle w:val="Body"/>
        <w:spacing w:line="360" w:lineRule="auto"/>
        <w:rPr>
          <w:rFonts w:ascii="Calibri" w:hAnsi="Calibri" w:cs="Calibri"/>
          <w:noProof/>
          <w:color w:val="000000" w:themeColor="text1"/>
        </w:rPr>
      </w:pPr>
      <w:r w:rsidRPr="004E7D05">
        <w:rPr>
          <w:rFonts w:ascii="Calibri" w:hAnsi="Calibri" w:cs="Calibri"/>
          <w:noProof/>
          <w:color w:val="000000" w:themeColor="text1"/>
        </w:rPr>
        <w:tab/>
        <w:t>Finally, we measured within</w:t>
      </w:r>
      <w:r w:rsidR="002A35A1">
        <w:rPr>
          <w:rFonts w:ascii="Calibri" w:hAnsi="Calibri" w:cs="Calibri"/>
          <w:noProof/>
          <w:color w:val="000000" w:themeColor="text1"/>
        </w:rPr>
        <w:t>-</w:t>
      </w:r>
      <w:r w:rsidRPr="004E7D05">
        <w:rPr>
          <w:rFonts w:ascii="Calibri" w:hAnsi="Calibri" w:cs="Calibri"/>
          <w:noProof/>
          <w:color w:val="000000" w:themeColor="text1"/>
        </w:rPr>
        <w:t>group coherence</w:t>
      </w:r>
      <w:r w:rsidR="009E663D" w:rsidRPr="004E7D05">
        <w:rPr>
          <w:rFonts w:ascii="Calibri" w:hAnsi="Calibri" w:cs="Calibri"/>
          <w:noProof/>
          <w:color w:val="000000" w:themeColor="text1"/>
        </w:rPr>
        <w:t xml:space="preserve"> to </w:t>
      </w:r>
      <w:r w:rsidR="00BF31F4" w:rsidRPr="004E7D05">
        <w:rPr>
          <w:rFonts w:ascii="Calibri" w:hAnsi="Calibri" w:cs="Calibri"/>
          <w:noProof/>
          <w:color w:val="000000" w:themeColor="text1"/>
        </w:rPr>
        <w:t xml:space="preserve">compare the degree to which </w:t>
      </w:r>
      <w:r w:rsidR="009E663D" w:rsidRPr="004E7D05">
        <w:rPr>
          <w:rFonts w:ascii="Calibri" w:hAnsi="Calibri" w:cs="Calibri"/>
          <w:noProof/>
          <w:color w:val="000000" w:themeColor="text1"/>
        </w:rPr>
        <w:t>blind and sighted speakers agree amongst themselves on the meanings of</w:t>
      </w:r>
      <w:r w:rsidR="005B26A5" w:rsidRPr="004E7D05">
        <w:rPr>
          <w:rFonts w:ascii="Calibri" w:hAnsi="Calibri" w:cs="Calibri"/>
          <w:noProof/>
          <w:color w:val="000000" w:themeColor="text1"/>
        </w:rPr>
        <w:t xml:space="preserve"> the tested</w:t>
      </w:r>
      <w:r w:rsidR="009E663D" w:rsidRPr="004E7D05">
        <w:rPr>
          <w:rFonts w:ascii="Calibri" w:hAnsi="Calibri" w:cs="Calibri"/>
          <w:noProof/>
          <w:color w:val="000000" w:themeColor="text1"/>
        </w:rPr>
        <w:t xml:space="preserve"> </w:t>
      </w:r>
      <w:r w:rsidR="00BF31F4" w:rsidRPr="004E7D05">
        <w:rPr>
          <w:rFonts w:ascii="Calibri" w:hAnsi="Calibri" w:cs="Calibri"/>
          <w:noProof/>
          <w:color w:val="000000" w:themeColor="text1"/>
        </w:rPr>
        <w:t xml:space="preserve">verbs. First we calculated the Kendall’s W Coefficient of Concordance for each verb type and group. The Kendall’s W is an estimate of </w:t>
      </w:r>
      <w:r w:rsidR="00C14AD9" w:rsidRPr="004E7D05">
        <w:rPr>
          <w:rFonts w:ascii="Calibri" w:hAnsi="Calibri" w:cs="Calibri"/>
          <w:noProof/>
          <w:color w:val="000000" w:themeColor="text1"/>
        </w:rPr>
        <w:t>the</w:t>
      </w:r>
      <w:r w:rsidR="00BF31F4" w:rsidRPr="004E7D05">
        <w:rPr>
          <w:rFonts w:ascii="Calibri" w:hAnsi="Calibri" w:cs="Calibri"/>
          <w:noProof/>
          <w:color w:val="000000" w:themeColor="text1"/>
        </w:rPr>
        <w:t xml:space="preserve"> </w:t>
      </w:r>
      <w:r w:rsidR="00C14AD9" w:rsidRPr="004E7D05">
        <w:rPr>
          <w:rFonts w:ascii="Calibri" w:hAnsi="Calibri" w:cs="Calibri"/>
          <w:noProof/>
          <w:color w:val="000000" w:themeColor="text1"/>
        </w:rPr>
        <w:t>correlation between</w:t>
      </w:r>
      <w:r w:rsidR="00BF31F4" w:rsidRPr="004E7D05">
        <w:rPr>
          <w:rFonts w:ascii="Calibri" w:hAnsi="Calibri" w:cs="Calibri"/>
          <w:noProof/>
          <w:color w:val="000000" w:themeColor="text1"/>
        </w:rPr>
        <w:t xml:space="preserve"> </w:t>
      </w:r>
      <w:r w:rsidR="005B3CBB" w:rsidRPr="004E7D05">
        <w:rPr>
          <w:rFonts w:ascii="Calibri" w:hAnsi="Calibri" w:cs="Calibri"/>
          <w:noProof/>
          <w:color w:val="000000" w:themeColor="text1"/>
        </w:rPr>
        <w:t>all</w:t>
      </w:r>
      <w:r w:rsidR="00BF31F4" w:rsidRPr="004E7D05">
        <w:rPr>
          <w:rFonts w:ascii="Calibri" w:hAnsi="Calibri" w:cs="Calibri"/>
          <w:noProof/>
          <w:color w:val="000000" w:themeColor="text1"/>
        </w:rPr>
        <w:t xml:space="preserve"> pairs of participants within a group and has previously been used to measure subject agreement </w:t>
      </w:r>
      <w:r w:rsidR="00AF35BA" w:rsidRPr="004E7D05">
        <w:rPr>
          <w:rFonts w:ascii="Calibri" w:hAnsi="Calibri" w:cs="Calibri"/>
          <w:noProof/>
          <w:color w:val="000000" w:themeColor="text1"/>
        </w:rPr>
        <w:t xml:space="preserve">on semantic similarity measures </w:t>
      </w:r>
      <w:r w:rsidR="00BF31F4" w:rsidRPr="004E7D05">
        <w:rPr>
          <w:rFonts w:ascii="Calibri" w:hAnsi="Calibri" w:cs="Calibri"/>
          <w:noProof/>
          <w:color w:val="000000" w:themeColor="text1"/>
        </w:rPr>
        <w:t>(</w:t>
      </w:r>
      <w:r w:rsidR="00C44F17" w:rsidRPr="004E7D05">
        <w:rPr>
          <w:rFonts w:ascii="Calibri" w:hAnsi="Calibri" w:cs="Calibri"/>
          <w:noProof/>
          <w:color w:val="000000" w:themeColor="text1"/>
        </w:rPr>
        <w:t>Barsalou &amp; Sewell, 1984</w:t>
      </w:r>
      <w:r w:rsidR="007E2FB8" w:rsidRPr="004E7D05">
        <w:rPr>
          <w:rFonts w:ascii="Calibri" w:hAnsi="Calibri" w:cs="Calibri"/>
          <w:noProof/>
          <w:color w:val="000000" w:themeColor="text1"/>
        </w:rPr>
        <w:t>, Barsalou, 1987, Barsalou, 1993</w:t>
      </w:r>
      <w:r w:rsidR="00BF31F4" w:rsidRPr="004E7D05">
        <w:rPr>
          <w:rFonts w:ascii="Calibri" w:hAnsi="Calibri" w:cs="Calibri"/>
          <w:noProof/>
          <w:color w:val="000000" w:themeColor="text1"/>
        </w:rPr>
        <w:t>)</w:t>
      </w:r>
      <w:r w:rsidR="00F96072" w:rsidRPr="004E7D05">
        <w:rPr>
          <w:rFonts w:ascii="Calibri" w:hAnsi="Calibri" w:cs="Calibri"/>
          <w:noProof/>
          <w:color w:val="000000" w:themeColor="text1"/>
        </w:rPr>
        <w:t xml:space="preserve">. </w:t>
      </w:r>
      <w:r w:rsidR="00B17AC7">
        <w:rPr>
          <w:rFonts w:ascii="Calibri" w:hAnsi="Calibri" w:cs="Calibri"/>
          <w:noProof/>
          <w:color w:val="000000" w:themeColor="text1"/>
        </w:rPr>
        <w:t>Since</w:t>
      </w:r>
      <w:r w:rsidR="00F96072">
        <w:rPr>
          <w:rFonts w:ascii="Calibri" w:hAnsi="Calibri" w:cs="Calibri"/>
          <w:noProof/>
          <w:color w:val="000000" w:themeColor="text1"/>
        </w:rPr>
        <w:t xml:space="preserve"> Kendall’s W is a group-wise-metric</w:t>
      </w:r>
      <w:r w:rsidR="007F287F">
        <w:rPr>
          <w:rFonts w:ascii="Calibri" w:hAnsi="Calibri" w:cs="Calibri"/>
          <w:noProof/>
          <w:color w:val="000000" w:themeColor="text1"/>
        </w:rPr>
        <w:t xml:space="preserve"> with no variance,</w:t>
      </w:r>
      <w:r w:rsidR="00F96072">
        <w:rPr>
          <w:rFonts w:ascii="Calibri" w:hAnsi="Calibri" w:cs="Calibri"/>
          <w:noProof/>
          <w:color w:val="000000" w:themeColor="text1"/>
        </w:rPr>
        <w:t xml:space="preserve"> we used a leave</w:t>
      </w:r>
      <w:r w:rsidR="007B0271">
        <w:rPr>
          <w:rFonts w:ascii="Calibri" w:hAnsi="Calibri" w:cs="Calibri"/>
          <w:noProof/>
          <w:color w:val="000000" w:themeColor="text1"/>
        </w:rPr>
        <w:t>-</w:t>
      </w:r>
      <w:r w:rsidR="00F96072">
        <w:rPr>
          <w:rFonts w:ascii="Calibri" w:hAnsi="Calibri" w:cs="Calibri"/>
          <w:noProof/>
          <w:color w:val="000000" w:themeColor="text1"/>
        </w:rPr>
        <w:t>one</w:t>
      </w:r>
      <w:r w:rsidR="007B0271">
        <w:rPr>
          <w:rFonts w:ascii="Calibri" w:hAnsi="Calibri" w:cs="Calibri"/>
          <w:noProof/>
          <w:color w:val="000000" w:themeColor="text1"/>
        </w:rPr>
        <w:t>-</w:t>
      </w:r>
      <w:r w:rsidR="00F96072">
        <w:rPr>
          <w:rFonts w:ascii="Calibri" w:hAnsi="Calibri" w:cs="Calibri"/>
          <w:noProof/>
          <w:color w:val="000000" w:themeColor="text1"/>
        </w:rPr>
        <w:t>subject</w:t>
      </w:r>
      <w:r w:rsidR="007B0271">
        <w:rPr>
          <w:rFonts w:ascii="Calibri" w:hAnsi="Calibri" w:cs="Calibri"/>
          <w:noProof/>
          <w:color w:val="000000" w:themeColor="text1"/>
        </w:rPr>
        <w:t>-</w:t>
      </w:r>
      <w:r w:rsidR="00F96072">
        <w:rPr>
          <w:rFonts w:ascii="Calibri" w:hAnsi="Calibri" w:cs="Calibri"/>
          <w:noProof/>
          <w:color w:val="000000" w:themeColor="text1"/>
        </w:rPr>
        <w:t xml:space="preserve">out procedure to test </w:t>
      </w:r>
      <w:r w:rsidR="005B7196">
        <w:rPr>
          <w:rFonts w:ascii="Calibri" w:hAnsi="Calibri" w:cs="Calibri"/>
          <w:noProof/>
          <w:color w:val="000000" w:themeColor="text1"/>
        </w:rPr>
        <w:t xml:space="preserve">for differences in </w:t>
      </w:r>
      <w:r w:rsidR="005B7196">
        <w:rPr>
          <w:rFonts w:ascii="Calibri" w:hAnsi="Calibri" w:cs="Calibri"/>
          <w:noProof/>
          <w:color w:val="000000" w:themeColor="text1"/>
        </w:rPr>
        <w:lastRenderedPageBreak/>
        <w:t>within</w:t>
      </w:r>
      <w:r w:rsidR="002A35A1">
        <w:rPr>
          <w:rFonts w:ascii="Calibri" w:hAnsi="Calibri" w:cs="Calibri"/>
          <w:noProof/>
          <w:color w:val="000000" w:themeColor="text1"/>
        </w:rPr>
        <w:t>-</w:t>
      </w:r>
      <w:r w:rsidR="005B7196">
        <w:rPr>
          <w:rFonts w:ascii="Calibri" w:hAnsi="Calibri" w:cs="Calibri"/>
          <w:noProof/>
          <w:color w:val="000000" w:themeColor="text1"/>
        </w:rPr>
        <w:t>group coherence across groups.</w:t>
      </w:r>
      <w:r w:rsidR="00A94BB2">
        <w:rPr>
          <w:rFonts w:ascii="Calibri" w:hAnsi="Calibri" w:cs="Calibri"/>
          <w:noProof/>
          <w:color w:val="000000" w:themeColor="text1"/>
        </w:rPr>
        <w:t xml:space="preserve"> This analysis correlated responses </w:t>
      </w:r>
      <w:r w:rsidR="00E942D1">
        <w:rPr>
          <w:rFonts w:ascii="Calibri" w:hAnsi="Calibri" w:cs="Calibri"/>
          <w:noProof/>
          <w:color w:val="000000" w:themeColor="text1"/>
        </w:rPr>
        <w:t xml:space="preserve">of each participant </w:t>
      </w:r>
      <w:r w:rsidR="00A94BB2">
        <w:rPr>
          <w:rFonts w:ascii="Calibri" w:hAnsi="Calibri" w:cs="Calibri"/>
          <w:noProof/>
          <w:color w:val="000000" w:themeColor="text1"/>
        </w:rPr>
        <w:t>to their own group holding their own data out (n-1)</w:t>
      </w:r>
      <w:r w:rsidR="00E942D1">
        <w:rPr>
          <w:rFonts w:ascii="Calibri" w:hAnsi="Calibri" w:cs="Calibri"/>
          <w:noProof/>
          <w:color w:val="000000" w:themeColor="text1"/>
        </w:rPr>
        <w:t>.</w:t>
      </w:r>
      <w:r w:rsidR="00FA5624">
        <w:rPr>
          <w:rFonts w:ascii="Calibri" w:hAnsi="Calibri" w:cs="Calibri"/>
          <w:noProof/>
          <w:color w:val="000000" w:themeColor="text1"/>
        </w:rPr>
        <w:t xml:space="preserve"> </w:t>
      </w:r>
      <w:r w:rsidR="00C931C8">
        <w:rPr>
          <w:rFonts w:ascii="Calibri" w:hAnsi="Calibri" w:cs="Calibri"/>
          <w:noProof/>
          <w:color w:val="000000" w:themeColor="text1"/>
        </w:rPr>
        <w:t>The</w:t>
      </w:r>
      <w:r w:rsidR="000563DE">
        <w:rPr>
          <w:rFonts w:ascii="Calibri" w:hAnsi="Calibri" w:cs="Calibri"/>
          <w:noProof/>
          <w:color w:val="000000" w:themeColor="text1"/>
        </w:rPr>
        <w:t xml:space="preserve"> Kendall W and leave-one-subject out pro</w:t>
      </w:r>
      <w:r w:rsidR="002E123E">
        <w:rPr>
          <w:rFonts w:ascii="Calibri" w:hAnsi="Calibri" w:cs="Calibri"/>
          <w:noProof/>
          <w:color w:val="000000" w:themeColor="text1"/>
        </w:rPr>
        <w:t>c</w:t>
      </w:r>
      <w:r w:rsidR="000563DE">
        <w:rPr>
          <w:rFonts w:ascii="Calibri" w:hAnsi="Calibri" w:cs="Calibri"/>
          <w:noProof/>
          <w:color w:val="000000" w:themeColor="text1"/>
        </w:rPr>
        <w:t>edure produced nearly identical measures of within</w:t>
      </w:r>
      <w:r w:rsidR="002A35A1">
        <w:rPr>
          <w:rFonts w:ascii="Calibri" w:hAnsi="Calibri" w:cs="Calibri"/>
          <w:noProof/>
          <w:color w:val="000000" w:themeColor="text1"/>
        </w:rPr>
        <w:t>-</w:t>
      </w:r>
      <w:r w:rsidR="000563DE">
        <w:rPr>
          <w:rFonts w:ascii="Calibri" w:hAnsi="Calibri" w:cs="Calibri"/>
          <w:noProof/>
          <w:color w:val="000000" w:themeColor="text1"/>
        </w:rPr>
        <w:t>group coherence.</w:t>
      </w:r>
    </w:p>
    <w:p w14:paraId="0C308210" w14:textId="10E4B94C" w:rsidR="00EC6882" w:rsidRPr="00415550" w:rsidRDefault="00756171" w:rsidP="00EC6882">
      <w:pPr>
        <w:pStyle w:val="Body"/>
        <w:spacing w:after="0" w:line="360" w:lineRule="auto"/>
        <w:rPr>
          <w:rFonts w:ascii="Calibri" w:hAnsi="Calibri" w:cs="Calibri"/>
          <w:b/>
          <w:bCs/>
          <w:noProof/>
          <w:color w:val="000000" w:themeColor="text1"/>
        </w:rPr>
      </w:pPr>
      <w:r>
        <w:rPr>
          <w:rFonts w:ascii="Calibri" w:hAnsi="Calibri" w:cs="Calibri"/>
          <w:b/>
          <w:bCs/>
          <w:noProof/>
          <w:color w:val="000000" w:themeColor="text1"/>
        </w:rPr>
        <w:t xml:space="preserve">2.4.3 </w:t>
      </w:r>
      <w:r w:rsidR="00EC6882" w:rsidRPr="00415550">
        <w:rPr>
          <w:rFonts w:ascii="Calibri" w:hAnsi="Calibri" w:cs="Calibri"/>
          <w:b/>
          <w:bCs/>
          <w:noProof/>
          <w:color w:val="000000" w:themeColor="text1"/>
        </w:rPr>
        <w:t xml:space="preserve">Multidimensional Scaling </w:t>
      </w:r>
    </w:p>
    <w:p w14:paraId="3BFA69D8" w14:textId="7FBB038B" w:rsidR="00EC6882" w:rsidRPr="00415550" w:rsidRDefault="00EC6882" w:rsidP="00EC6882">
      <w:pPr>
        <w:pStyle w:val="Body"/>
        <w:spacing w:line="360" w:lineRule="auto"/>
        <w:ind w:firstLine="720"/>
        <w:rPr>
          <w:rFonts w:ascii="Calibri" w:hAnsi="Calibri" w:cs="Calibri"/>
          <w:noProof/>
          <w:color w:val="000000" w:themeColor="text1"/>
        </w:rPr>
      </w:pPr>
      <w:r w:rsidRPr="00415550">
        <w:rPr>
          <w:rFonts w:ascii="Calibri" w:hAnsi="Calibri" w:cs="Calibri"/>
          <w:noProof/>
          <w:color w:val="000000" w:themeColor="text1"/>
        </w:rPr>
        <w:t>Multidimensional scaling (MDS) was used to visualize the natural clustering of the group dissimilarity matrices using the basic MDS approach as implemented in the SMACOF package in R (Mair, de Leeuw &amp; Groenen, 2015). Specifically, we computed two-way interval MDS models using the Stress Majorization of a Complicated Function (SMACOF) approach, which minimizes the stress-function by means of an iterative majorization process (i.e. the SMACOF algorithm; de Leeuw &amp; Heiser, 1977,</w:t>
      </w:r>
      <w:r w:rsidR="005C17B0" w:rsidRPr="00415550">
        <w:rPr>
          <w:rFonts w:ascii="Calibri" w:hAnsi="Calibri" w:cs="Calibri"/>
          <w:noProof/>
          <w:color w:val="000000" w:themeColor="text1"/>
        </w:rPr>
        <w:t xml:space="preserve"> </w:t>
      </w:r>
      <w:r w:rsidR="005C17B0" w:rsidRPr="00415550">
        <w:rPr>
          <w:rFonts w:ascii="Calibri" w:eastAsia="Times New Roman" w:hAnsi="Calibri" w:cs="Calibri"/>
          <w:color w:val="000000" w:themeColor="text1"/>
        </w:rPr>
        <w:t>De Leeuw, &amp; Mair, 2011</w:t>
      </w:r>
      <w:r w:rsidRPr="00415550">
        <w:rPr>
          <w:rFonts w:ascii="Calibri" w:hAnsi="Calibri" w:cs="Calibri"/>
          <w:noProof/>
          <w:color w:val="000000" w:themeColor="text1"/>
        </w:rPr>
        <w:t>). We determined the dimensionality of the models by creating scree plots, which show the st</w:t>
      </w:r>
      <w:r w:rsidR="00655C01">
        <w:rPr>
          <w:rFonts w:ascii="Calibri" w:hAnsi="Calibri" w:cs="Calibri"/>
          <w:noProof/>
          <w:color w:val="000000" w:themeColor="text1"/>
        </w:rPr>
        <w:t>r</w:t>
      </w:r>
      <w:r w:rsidRPr="00415550">
        <w:rPr>
          <w:rFonts w:ascii="Calibri" w:hAnsi="Calibri" w:cs="Calibri"/>
          <w:noProof/>
          <w:color w:val="000000" w:themeColor="text1"/>
        </w:rPr>
        <w:t>ess values as a function of dimensions (ranging between 2–10,</w:t>
      </w:r>
      <w:r w:rsidR="005713EA" w:rsidRPr="00415550">
        <w:rPr>
          <w:rFonts w:ascii="Calibri" w:hAnsi="Calibri" w:cs="Calibri"/>
          <w:noProof/>
          <w:color w:val="000000" w:themeColor="text1"/>
        </w:rPr>
        <w:t xml:space="preserve"> </w:t>
      </w:r>
      <w:r w:rsidR="002204BE" w:rsidRPr="00415550">
        <w:rPr>
          <w:rFonts w:ascii="Calibri" w:hAnsi="Calibri" w:cs="Calibri"/>
          <w:noProof/>
          <w:color w:val="000000" w:themeColor="text1"/>
        </w:rPr>
        <w:t>s</w:t>
      </w:r>
      <w:r w:rsidR="005713EA" w:rsidRPr="00415550">
        <w:rPr>
          <w:rFonts w:ascii="Calibri" w:hAnsi="Calibri" w:cs="Calibri"/>
          <w:noProof/>
          <w:color w:val="000000" w:themeColor="text1"/>
        </w:rPr>
        <w:t>ee</w:t>
      </w:r>
      <w:r w:rsidRPr="00415550">
        <w:rPr>
          <w:rFonts w:ascii="Calibri" w:hAnsi="Calibri" w:cs="Calibri"/>
          <w:noProof/>
          <w:color w:val="000000" w:themeColor="text1"/>
        </w:rPr>
        <w:t xml:space="preserve"> Supplementary </w:t>
      </w:r>
      <w:r w:rsidR="005E3DD2" w:rsidRPr="00415550">
        <w:rPr>
          <w:rFonts w:ascii="Calibri" w:hAnsi="Calibri" w:cs="Calibri"/>
          <w:noProof/>
          <w:color w:val="000000" w:themeColor="text1"/>
        </w:rPr>
        <w:t>Figure 1</w:t>
      </w:r>
      <w:r w:rsidRPr="00415550">
        <w:rPr>
          <w:rFonts w:ascii="Calibri" w:hAnsi="Calibri" w:cs="Calibri"/>
          <w:noProof/>
          <w:color w:val="000000" w:themeColor="text1"/>
        </w:rPr>
        <w:t>), and selecting the value at which adding dimensions no longer improves the model fit substantially (i.e. the elbow of the curve). Based on this heuristic, we report the results of basic MDS models fit with 4 dimensions. For each MDS, the goodness-of-fit is given as the Kruskal’s normalized stress-1 value. The smaller the stress value, the better the fit of the solution. The fit significance is evaluated with a permutation test which provides a null distribution of stress values based on the random permutation (</w:t>
      </w:r>
      <w:r w:rsidR="00C57379" w:rsidRPr="00C57379">
        <w:rPr>
          <w:rFonts w:ascii="Calibri" w:hAnsi="Calibri" w:cs="Calibri"/>
          <w:i/>
          <w:noProof/>
          <w:color w:val="000000" w:themeColor="text1"/>
        </w:rPr>
        <w:t>N</w:t>
      </w:r>
      <w:r w:rsidR="00C57379">
        <w:rPr>
          <w:rFonts w:ascii="Calibri" w:hAnsi="Calibri" w:cs="Calibri"/>
          <w:noProof/>
          <w:color w:val="000000" w:themeColor="text1"/>
        </w:rPr>
        <w:t xml:space="preserve"> = </w:t>
      </w:r>
      <w:r w:rsidRPr="00415550">
        <w:rPr>
          <w:rFonts w:ascii="Calibri" w:hAnsi="Calibri" w:cs="Calibri"/>
          <w:noProof/>
          <w:color w:val="000000" w:themeColor="text1"/>
        </w:rPr>
        <w:t>1000) of the dissimilarity matrices (Mair, de Leeuw &amp; Groenen, 2015).</w:t>
      </w:r>
    </w:p>
    <w:p w14:paraId="10BB48A1" w14:textId="7CC24B1F" w:rsidR="00EC6882" w:rsidRPr="00415550" w:rsidRDefault="00D314EB" w:rsidP="00EC6882">
      <w:pPr>
        <w:pStyle w:val="Body"/>
        <w:spacing w:line="360" w:lineRule="auto"/>
        <w:rPr>
          <w:rFonts w:ascii="Calibri" w:hAnsi="Calibri" w:cs="Calibri"/>
          <w:b/>
          <w:bCs/>
          <w:noProof/>
          <w:color w:val="000000" w:themeColor="text1"/>
        </w:rPr>
      </w:pPr>
      <w:r>
        <w:rPr>
          <w:rFonts w:ascii="Calibri" w:hAnsi="Calibri" w:cs="Calibri"/>
          <w:b/>
          <w:bCs/>
          <w:noProof/>
          <w:color w:val="000000" w:themeColor="text1"/>
        </w:rPr>
        <w:t xml:space="preserve">2.4.4 </w:t>
      </w:r>
      <w:r w:rsidR="00EC6882" w:rsidRPr="00415550">
        <w:rPr>
          <w:rFonts w:ascii="Calibri" w:hAnsi="Calibri" w:cs="Calibri"/>
          <w:b/>
          <w:bCs/>
          <w:noProof/>
          <w:color w:val="000000" w:themeColor="text1"/>
        </w:rPr>
        <w:t>Hierarchical Agglomerative Clustering and Dendrograms</w:t>
      </w:r>
    </w:p>
    <w:p w14:paraId="7BDE1510" w14:textId="76893DC5" w:rsidR="00EC6882" w:rsidRPr="00415550" w:rsidRDefault="00EC6882" w:rsidP="00EC6882">
      <w:pPr>
        <w:pStyle w:val="Body"/>
        <w:spacing w:line="360" w:lineRule="auto"/>
        <w:ind w:firstLine="720"/>
        <w:rPr>
          <w:rFonts w:ascii="Calibri" w:hAnsi="Calibri" w:cs="Calibri"/>
          <w:noProof/>
          <w:color w:val="000000" w:themeColor="text1"/>
        </w:rPr>
      </w:pPr>
      <w:r w:rsidRPr="00415550">
        <w:rPr>
          <w:rFonts w:ascii="Calibri" w:hAnsi="Calibri" w:cs="Calibri"/>
          <w:noProof/>
          <w:color w:val="000000" w:themeColor="text1"/>
        </w:rPr>
        <w:t>Data were hierarchical</w:t>
      </w:r>
      <w:r w:rsidR="00507B8C" w:rsidRPr="00415550">
        <w:rPr>
          <w:rFonts w:ascii="Calibri" w:hAnsi="Calibri" w:cs="Calibri"/>
          <w:noProof/>
          <w:color w:val="000000" w:themeColor="text1"/>
        </w:rPr>
        <w:t>ly</w:t>
      </w:r>
      <w:r w:rsidRPr="00415550">
        <w:rPr>
          <w:rFonts w:ascii="Calibri" w:hAnsi="Calibri" w:cs="Calibri"/>
          <w:noProof/>
          <w:color w:val="000000" w:themeColor="text1"/>
        </w:rPr>
        <w:t xml:space="preserve"> clustered beginning with each observation as its own, single-item cluster and progressively merging clusters up the hierarchy </w:t>
      </w:r>
      <w:r w:rsidR="00D87EE7" w:rsidRPr="00415550">
        <w:rPr>
          <w:rFonts w:ascii="Calibri" w:hAnsi="Calibri" w:cs="Calibri"/>
          <w:noProof/>
          <w:color w:val="000000" w:themeColor="text1"/>
        </w:rPr>
        <w:t>(Murtagh &amp; Legendre, 2014)</w:t>
      </w:r>
      <w:r w:rsidRPr="00415550">
        <w:rPr>
          <w:rFonts w:ascii="Calibri" w:hAnsi="Calibri" w:cs="Calibri"/>
          <w:noProof/>
          <w:color w:val="000000" w:themeColor="text1"/>
        </w:rPr>
        <w:t>. We used Ward's minimum variance criterion to create clusters, which merges clusters minimizing the total within-cluster variance (i.e. the weighted squared distance between cluster centers) relative to other possible merges</w:t>
      </w:r>
      <w:r w:rsidR="00D87EE7" w:rsidRPr="00415550">
        <w:rPr>
          <w:rFonts w:ascii="Calibri" w:hAnsi="Calibri" w:cs="Calibri"/>
          <w:noProof/>
          <w:color w:val="000000" w:themeColor="text1"/>
        </w:rPr>
        <w:t xml:space="preserve"> (Murtagh &amp; Legendre, 2014)</w:t>
      </w:r>
      <w:r w:rsidRPr="00415550">
        <w:rPr>
          <w:rFonts w:ascii="Calibri" w:hAnsi="Calibri" w:cs="Calibri"/>
          <w:noProof/>
          <w:color w:val="000000" w:themeColor="text1"/>
        </w:rPr>
        <w:t xml:space="preserve">. Thus, the dendrogram is built from the bottom up: each verb is originally assigned to its own cluster and, at each step, the two closest clusters (i.e. those whose merged result has the least variance) are merged into a new, larger cluster, eventually converging at </w:t>
      </w:r>
      <w:r w:rsidR="00262939" w:rsidRPr="00415550">
        <w:rPr>
          <w:rFonts w:ascii="Calibri" w:hAnsi="Calibri" w:cs="Calibri"/>
          <w:noProof/>
          <w:color w:val="000000" w:themeColor="text1"/>
        </w:rPr>
        <w:t xml:space="preserve">the </w:t>
      </w:r>
      <w:r w:rsidRPr="00415550">
        <w:rPr>
          <w:rFonts w:ascii="Calibri" w:hAnsi="Calibri" w:cs="Calibri"/>
          <w:noProof/>
          <w:color w:val="000000" w:themeColor="text1"/>
        </w:rPr>
        <w:t>origin of the branching. Distances between cluster centers were recomputed by the Lance–Williams dissimilarity update formula (Murtagh &amp; Legendre, 201</w:t>
      </w:r>
      <w:r w:rsidR="003618B1" w:rsidRPr="00415550">
        <w:rPr>
          <w:rFonts w:ascii="Calibri" w:hAnsi="Calibri" w:cs="Calibri"/>
          <w:noProof/>
          <w:color w:val="000000" w:themeColor="text1"/>
        </w:rPr>
        <w:t>4</w:t>
      </w:r>
      <w:r w:rsidRPr="00415550">
        <w:rPr>
          <w:rFonts w:ascii="Calibri" w:hAnsi="Calibri" w:cs="Calibri"/>
          <w:noProof/>
          <w:color w:val="000000" w:themeColor="text1"/>
        </w:rPr>
        <w:t xml:space="preserve">). This procedure tends to lead to compact and spherical clusters. Analyses were done using </w:t>
      </w:r>
      <w:r w:rsidRPr="00415550">
        <w:rPr>
          <w:rFonts w:ascii="Calibri" w:hAnsi="Calibri" w:cs="Calibri"/>
          <w:noProof/>
          <w:color w:val="000000" w:themeColor="text1"/>
        </w:rPr>
        <w:lastRenderedPageBreak/>
        <w:t xml:space="preserve">the pvclust package in R (Suzuki &amp; Shimodaira, 2006), which assesses the clusters’ reliability using multiscale bootstrap resampling. This procedure computes several clusters by resampling over specific verb pairs. Then, the reliability across resampling is calculated for each branching and used to generate the final dendrogram. This algorithm is a computationally fast way of implementing standard double-bootstrap, in which the standard error of each bootstrap replication is estimated using bootstrap resampling within the resampled replication. </w:t>
      </w:r>
    </w:p>
    <w:p w14:paraId="11DAF915" w14:textId="2AF13A9C" w:rsidR="00EC6882" w:rsidRPr="00415550" w:rsidRDefault="00EC6882" w:rsidP="008706BF">
      <w:pPr>
        <w:pStyle w:val="Heading1"/>
        <w:numPr>
          <w:ilvl w:val="0"/>
          <w:numId w:val="3"/>
        </w:numPr>
        <w:spacing w:line="360" w:lineRule="auto"/>
        <w:jc w:val="both"/>
        <w:rPr>
          <w:rFonts w:ascii="Calibri" w:hAnsi="Calibri" w:cs="Calibri"/>
          <w:noProof/>
          <w:color w:val="000000" w:themeColor="text1"/>
          <w:sz w:val="24"/>
          <w:szCs w:val="24"/>
        </w:rPr>
      </w:pPr>
      <w:r w:rsidRPr="00415550">
        <w:rPr>
          <w:rFonts w:ascii="Calibri" w:hAnsi="Calibri" w:cs="Calibri"/>
          <w:noProof/>
          <w:color w:val="000000" w:themeColor="text1"/>
          <w:sz w:val="24"/>
          <w:szCs w:val="24"/>
        </w:rPr>
        <w:t xml:space="preserve">Results </w:t>
      </w:r>
    </w:p>
    <w:p w14:paraId="18924E42" w14:textId="3C69AD3D" w:rsidR="00EC6882" w:rsidRPr="00415550" w:rsidRDefault="00231C98" w:rsidP="00EC6882">
      <w:pPr>
        <w:pStyle w:val="Heading2"/>
        <w:spacing w:line="360" w:lineRule="auto"/>
        <w:jc w:val="both"/>
        <w:rPr>
          <w:rFonts w:ascii="Calibri" w:hAnsi="Calibri" w:cs="Calibri"/>
          <w:noProof/>
          <w:color w:val="000000" w:themeColor="text1"/>
          <w:lang w:val="en-US"/>
        </w:rPr>
      </w:pPr>
      <w:r>
        <w:rPr>
          <w:rFonts w:ascii="Calibri" w:hAnsi="Calibri" w:cs="Calibri"/>
          <w:noProof/>
          <w:color w:val="000000" w:themeColor="text1"/>
          <w:lang w:val="en-US"/>
        </w:rPr>
        <w:t xml:space="preserve">3.1 </w:t>
      </w:r>
      <w:r w:rsidR="00EC6882" w:rsidRPr="00415550">
        <w:rPr>
          <w:rFonts w:ascii="Calibri" w:hAnsi="Calibri" w:cs="Calibri"/>
          <w:noProof/>
          <w:color w:val="000000" w:themeColor="text1"/>
          <w:lang w:val="en-US"/>
        </w:rPr>
        <w:t xml:space="preserve">Blind individuals distinguish </w:t>
      </w:r>
      <w:r w:rsidR="00180668">
        <w:rPr>
          <w:rFonts w:ascii="Calibri" w:hAnsi="Calibri" w:cs="Calibri"/>
          <w:noProof/>
          <w:color w:val="000000" w:themeColor="text1"/>
          <w:lang w:val="en-US"/>
        </w:rPr>
        <w:t>visual</w:t>
      </w:r>
      <w:r w:rsidR="00EC6882" w:rsidRPr="00415550">
        <w:rPr>
          <w:rFonts w:ascii="Calibri" w:hAnsi="Calibri" w:cs="Calibri"/>
          <w:noProof/>
          <w:color w:val="000000" w:themeColor="text1"/>
          <w:lang w:val="en-US"/>
        </w:rPr>
        <w:t xml:space="preserve"> verbs from verbs in other modalities and amodal verbs</w:t>
      </w:r>
    </w:p>
    <w:p w14:paraId="4C27BE34" w14:textId="30DF686F" w:rsidR="004B4E24" w:rsidRDefault="00EC6882">
      <w:pPr>
        <w:pStyle w:val="Body"/>
        <w:spacing w:line="360" w:lineRule="auto"/>
        <w:rPr>
          <w:rFonts w:ascii="Calibri" w:hAnsi="Calibri" w:cs="Calibri"/>
          <w:noProof/>
          <w:color w:val="000000" w:themeColor="text1"/>
        </w:rPr>
      </w:pPr>
      <w:r w:rsidRPr="00415550">
        <w:rPr>
          <w:rFonts w:ascii="Calibri" w:hAnsi="Calibri" w:cs="Calibri"/>
          <w:noProof/>
          <w:color w:val="000000" w:themeColor="text1"/>
        </w:rPr>
        <w:t>For sighted and blind participants, group-wise MDS revealed analogous semantic structure</w:t>
      </w:r>
      <w:r w:rsidR="00753717" w:rsidRPr="00415550">
        <w:rPr>
          <w:rFonts w:ascii="Calibri" w:hAnsi="Calibri" w:cs="Calibri"/>
          <w:noProof/>
          <w:color w:val="000000" w:themeColor="text1"/>
        </w:rPr>
        <w:t>s</w:t>
      </w:r>
      <w:r w:rsidRPr="00415550">
        <w:rPr>
          <w:rFonts w:ascii="Calibri" w:hAnsi="Calibri" w:cs="Calibri"/>
          <w:noProof/>
          <w:color w:val="000000" w:themeColor="text1"/>
        </w:rPr>
        <w:t xml:space="preserve"> across groups. Figure 2 shows the first 2 dimensions that emerge for the blind and sighted groups. </w:t>
      </w:r>
      <w:r w:rsidR="00262939" w:rsidRPr="00415550">
        <w:rPr>
          <w:rFonts w:ascii="Calibri" w:hAnsi="Calibri" w:cs="Calibri"/>
          <w:noProof/>
          <w:color w:val="000000" w:themeColor="text1"/>
        </w:rPr>
        <w:t>P</w:t>
      </w:r>
      <w:r w:rsidRPr="00415550">
        <w:rPr>
          <w:rFonts w:ascii="Calibri" w:hAnsi="Calibri" w:cs="Calibri"/>
          <w:noProof/>
          <w:color w:val="000000" w:themeColor="text1"/>
        </w:rPr>
        <w:t xml:space="preserve">erception verbs separate into three major clusters by modality (sight, touch, amodal). Among these clusters, visual verbs (e.g. </w:t>
      </w:r>
      <w:r w:rsidR="00262939" w:rsidRPr="004E7D05">
        <w:rPr>
          <w:rFonts w:ascii="Calibri" w:hAnsi="Calibri" w:cs="Calibri"/>
          <w:i/>
          <w:noProof/>
          <w:color w:val="000000" w:themeColor="text1"/>
        </w:rPr>
        <w:t xml:space="preserve">to </w:t>
      </w:r>
      <w:r w:rsidRPr="004E7D05">
        <w:rPr>
          <w:rFonts w:ascii="Calibri" w:hAnsi="Calibri" w:cs="Calibri"/>
          <w:i/>
          <w:noProof/>
          <w:color w:val="000000" w:themeColor="text1"/>
        </w:rPr>
        <w:t>peek</w:t>
      </w:r>
      <w:r w:rsidRPr="00415550">
        <w:rPr>
          <w:rFonts w:ascii="Calibri" w:hAnsi="Calibri" w:cs="Calibri"/>
          <w:noProof/>
          <w:color w:val="000000" w:themeColor="text1"/>
        </w:rPr>
        <w:t xml:space="preserve">) and amodal verbs (e.g. </w:t>
      </w:r>
      <w:r w:rsidR="00262939" w:rsidRPr="004E7D05">
        <w:rPr>
          <w:rFonts w:ascii="Calibri" w:hAnsi="Calibri" w:cs="Calibri"/>
          <w:i/>
          <w:noProof/>
          <w:color w:val="000000" w:themeColor="text1"/>
        </w:rPr>
        <w:t xml:space="preserve">to </w:t>
      </w:r>
      <w:r w:rsidRPr="004E7D05">
        <w:rPr>
          <w:rFonts w:ascii="Calibri" w:hAnsi="Calibri" w:cs="Calibri"/>
          <w:i/>
          <w:noProof/>
          <w:color w:val="000000" w:themeColor="text1"/>
        </w:rPr>
        <w:t>investigate</w:t>
      </w:r>
      <w:r w:rsidRPr="00415550">
        <w:rPr>
          <w:rFonts w:ascii="Calibri" w:hAnsi="Calibri" w:cs="Calibri"/>
          <w:noProof/>
          <w:color w:val="000000" w:themeColor="text1"/>
        </w:rPr>
        <w:t xml:space="preserve">) are closer (more similar) to each other than to touch verbs (e.g. </w:t>
      </w:r>
      <w:r w:rsidRPr="004E7D05">
        <w:rPr>
          <w:rFonts w:ascii="Calibri" w:hAnsi="Calibri" w:cs="Calibri"/>
          <w:i/>
          <w:noProof/>
          <w:color w:val="000000" w:themeColor="text1"/>
        </w:rPr>
        <w:t>to feel</w:t>
      </w:r>
      <w:r w:rsidRPr="00415550">
        <w:rPr>
          <w:rFonts w:ascii="Calibri" w:hAnsi="Calibri" w:cs="Calibri"/>
          <w:noProof/>
          <w:color w:val="000000" w:themeColor="text1"/>
        </w:rPr>
        <w:t xml:space="preserve">). Likewise, the emission verbs separate according to light </w:t>
      </w:r>
      <w:r w:rsidRPr="00C029EF">
        <w:rPr>
          <w:rFonts w:ascii="Calibri" w:hAnsi="Calibri" w:cs="Calibri"/>
          <w:noProof/>
          <w:color w:val="000000" w:themeColor="text1"/>
        </w:rPr>
        <w:t>versus</w:t>
      </w:r>
      <w:r w:rsidRPr="00415550">
        <w:rPr>
          <w:rFonts w:ascii="Calibri" w:hAnsi="Calibri" w:cs="Calibri"/>
          <w:noProof/>
          <w:color w:val="000000" w:themeColor="text1"/>
        </w:rPr>
        <w:t xml:space="preserve"> sound verbs and</w:t>
      </w:r>
      <w:r w:rsidR="00262939" w:rsidRPr="00415550">
        <w:rPr>
          <w:rFonts w:ascii="Calibri" w:hAnsi="Calibri" w:cs="Calibri"/>
          <w:noProof/>
          <w:color w:val="000000" w:themeColor="text1"/>
        </w:rPr>
        <w:t>,</w:t>
      </w:r>
      <w:r w:rsidRPr="00415550">
        <w:rPr>
          <w:rFonts w:ascii="Calibri" w:hAnsi="Calibri" w:cs="Calibri"/>
          <w:noProof/>
          <w:color w:val="000000" w:themeColor="text1"/>
        </w:rPr>
        <w:t xml:space="preserve"> among sound verbs</w:t>
      </w:r>
      <w:r w:rsidR="00262939" w:rsidRPr="00415550">
        <w:rPr>
          <w:rFonts w:ascii="Calibri" w:hAnsi="Calibri" w:cs="Calibri"/>
          <w:noProof/>
          <w:color w:val="000000" w:themeColor="text1"/>
        </w:rPr>
        <w:t>,</w:t>
      </w:r>
      <w:r w:rsidRPr="00415550">
        <w:rPr>
          <w:rFonts w:ascii="Calibri" w:hAnsi="Calibri" w:cs="Calibri"/>
          <w:noProof/>
          <w:color w:val="000000" w:themeColor="text1"/>
        </w:rPr>
        <w:t xml:space="preserve"> into agentive and non-agentive verbs (Figure 2). Similar results were obtained when raw similarity scores were compared across groups using standard parametric statistics (</w:t>
      </w:r>
      <w:r w:rsidR="002204BE" w:rsidRPr="00415550">
        <w:rPr>
          <w:rFonts w:ascii="Calibri" w:hAnsi="Calibri" w:cs="Calibri"/>
          <w:noProof/>
          <w:color w:val="000000" w:themeColor="text1"/>
        </w:rPr>
        <w:t>s</w:t>
      </w:r>
      <w:r w:rsidRPr="00415550">
        <w:rPr>
          <w:rFonts w:ascii="Calibri" w:hAnsi="Calibri" w:cs="Calibri"/>
          <w:noProof/>
          <w:color w:val="000000" w:themeColor="text1"/>
        </w:rPr>
        <w:t>ee Supplementa</w:t>
      </w:r>
      <w:r w:rsidR="005E3DD2" w:rsidRPr="00415550">
        <w:rPr>
          <w:rFonts w:ascii="Calibri" w:hAnsi="Calibri" w:cs="Calibri"/>
          <w:noProof/>
          <w:color w:val="000000" w:themeColor="text1"/>
        </w:rPr>
        <w:t>ry</w:t>
      </w:r>
      <w:r w:rsidRPr="00415550">
        <w:rPr>
          <w:rFonts w:ascii="Calibri" w:hAnsi="Calibri" w:cs="Calibri"/>
          <w:noProof/>
          <w:color w:val="000000" w:themeColor="text1"/>
        </w:rPr>
        <w:t xml:space="preserve"> </w:t>
      </w:r>
      <w:r w:rsidR="005E3DD2" w:rsidRPr="00415550">
        <w:rPr>
          <w:rFonts w:ascii="Calibri" w:hAnsi="Calibri" w:cs="Calibri"/>
          <w:noProof/>
          <w:color w:val="000000" w:themeColor="text1"/>
        </w:rPr>
        <w:t>Information</w:t>
      </w:r>
      <w:r w:rsidRPr="00415550">
        <w:rPr>
          <w:rFonts w:ascii="Calibri" w:hAnsi="Calibri" w:cs="Calibri"/>
          <w:noProof/>
          <w:color w:val="000000" w:themeColor="text1"/>
        </w:rPr>
        <w:t xml:space="preserve"> </w:t>
      </w:r>
      <w:r w:rsidR="00DB7734" w:rsidRPr="00415550">
        <w:rPr>
          <w:rFonts w:ascii="Calibri" w:hAnsi="Calibri" w:cs="Calibri"/>
          <w:noProof/>
          <w:color w:val="000000" w:themeColor="text1"/>
        </w:rPr>
        <w:t xml:space="preserve">and Supplementary Figure 2 </w:t>
      </w:r>
      <w:r w:rsidRPr="00415550">
        <w:rPr>
          <w:rFonts w:ascii="Calibri" w:hAnsi="Calibri" w:cs="Calibri"/>
          <w:noProof/>
          <w:color w:val="000000" w:themeColor="text1"/>
        </w:rPr>
        <w:t>for details). For both blind and sighted groups</w:t>
      </w:r>
      <w:ins w:id="6" w:author="Nora Harhen" w:date="2019-03-21T16:15:00Z">
        <w:r w:rsidR="00864474">
          <w:rPr>
            <w:rFonts w:ascii="Calibri" w:hAnsi="Calibri" w:cs="Calibri"/>
            <w:noProof/>
            <w:color w:val="000000" w:themeColor="text1"/>
          </w:rPr>
          <w:t>,</w:t>
        </w:r>
      </w:ins>
      <w:r w:rsidRPr="00415550">
        <w:rPr>
          <w:rFonts w:ascii="Calibri" w:hAnsi="Calibri" w:cs="Calibri"/>
          <w:noProof/>
          <w:color w:val="000000" w:themeColor="text1"/>
        </w:rPr>
        <w:t xml:space="preserve"> the basic MDS fits were good, i.e. stress measures were low and comp</w:t>
      </w:r>
      <w:r w:rsidR="00444C2F">
        <w:rPr>
          <w:rFonts w:ascii="Calibri" w:hAnsi="Calibri" w:cs="Calibri"/>
          <w:noProof/>
          <w:color w:val="000000" w:themeColor="text1"/>
        </w:rPr>
        <w:t>a</w:t>
      </w:r>
      <w:r w:rsidRPr="00415550">
        <w:rPr>
          <w:rFonts w:ascii="Calibri" w:hAnsi="Calibri" w:cs="Calibri"/>
          <w:noProof/>
          <w:color w:val="000000" w:themeColor="text1"/>
        </w:rPr>
        <w:t xml:space="preserve">rable across groups for all verb categories (perception verbs stress: sighted 0.12, blind 0.12; emission verbs stress: sighted 0.14, blind 0.13; within-group goodness-of-fit significances </w:t>
      </w:r>
      <w:r w:rsidRPr="00E21E0C">
        <w:rPr>
          <w:rFonts w:ascii="Calibri" w:hAnsi="Calibri" w:cs="Calibri"/>
          <w:i/>
          <w:noProof/>
          <w:color w:val="000000" w:themeColor="text1"/>
        </w:rPr>
        <w:t>p</w:t>
      </w:r>
      <w:r w:rsidRPr="00415550">
        <w:rPr>
          <w:rFonts w:ascii="Calibri" w:hAnsi="Calibri" w:cs="Calibri"/>
          <w:noProof/>
          <w:color w:val="000000" w:themeColor="text1"/>
        </w:rPr>
        <w:t>’s</w:t>
      </w:r>
      <w:r w:rsidR="00E21E0C">
        <w:rPr>
          <w:rFonts w:ascii="Calibri" w:hAnsi="Calibri" w:cs="Calibri"/>
          <w:noProof/>
          <w:color w:val="000000" w:themeColor="text1"/>
        </w:rPr>
        <w:t xml:space="preserve"> </w:t>
      </w:r>
      <w:r w:rsidRPr="00415550">
        <w:rPr>
          <w:rFonts w:ascii="Calibri" w:hAnsi="Calibri" w:cs="Calibri"/>
          <w:noProof/>
          <w:color w:val="000000" w:themeColor="text1"/>
        </w:rPr>
        <w:t>&lt;</w:t>
      </w:r>
      <w:r w:rsidR="00E21E0C">
        <w:rPr>
          <w:rFonts w:ascii="Calibri" w:hAnsi="Calibri" w:cs="Calibri"/>
          <w:noProof/>
          <w:color w:val="000000" w:themeColor="text1"/>
        </w:rPr>
        <w:t xml:space="preserve"> </w:t>
      </w:r>
      <w:r w:rsidRPr="00415550">
        <w:rPr>
          <w:rFonts w:ascii="Calibri" w:hAnsi="Calibri" w:cs="Calibri"/>
          <w:noProof/>
          <w:color w:val="000000" w:themeColor="text1"/>
        </w:rPr>
        <w:t xml:space="preserve">0.0001). </w:t>
      </w:r>
    </w:p>
    <w:p w14:paraId="4E0FA2DB" w14:textId="5DB978EF" w:rsidR="00EC6882" w:rsidRPr="00415550" w:rsidRDefault="00E567BC" w:rsidP="00EC6882">
      <w:pPr>
        <w:pStyle w:val="Body"/>
        <w:spacing w:line="360" w:lineRule="auto"/>
        <w:rPr>
          <w:rFonts w:ascii="Calibri" w:hAnsi="Calibri" w:cs="Calibri"/>
          <w:b/>
          <w:bCs/>
          <w:noProof/>
          <w:color w:val="000000" w:themeColor="text1"/>
        </w:rPr>
      </w:pPr>
      <w:r>
        <w:rPr>
          <w:rFonts w:ascii="Calibri" w:hAnsi="Calibri" w:cs="Calibri"/>
          <w:b/>
          <w:bCs/>
          <w:noProof/>
          <w:color w:val="000000" w:themeColor="text1"/>
        </w:rPr>
        <w:t xml:space="preserve">3.2 </w:t>
      </w:r>
      <w:r w:rsidR="00EC6882" w:rsidRPr="00415550">
        <w:rPr>
          <w:rFonts w:ascii="Calibri" w:hAnsi="Calibri" w:cs="Calibri"/>
          <w:b/>
          <w:bCs/>
          <w:noProof/>
          <w:color w:val="000000" w:themeColor="text1"/>
        </w:rPr>
        <w:t xml:space="preserve">Preserved semantic similarity structure </w:t>
      </w:r>
      <w:r w:rsidR="00E220F8">
        <w:rPr>
          <w:rFonts w:ascii="Calibri" w:hAnsi="Calibri" w:cs="Calibri"/>
          <w:b/>
          <w:bCs/>
          <w:noProof/>
          <w:color w:val="000000" w:themeColor="text1"/>
        </w:rPr>
        <w:t>of</w:t>
      </w:r>
      <w:r w:rsidR="00E220F8" w:rsidRPr="00415550">
        <w:rPr>
          <w:rFonts w:ascii="Calibri" w:hAnsi="Calibri" w:cs="Calibri"/>
          <w:b/>
          <w:bCs/>
          <w:noProof/>
          <w:color w:val="000000" w:themeColor="text1"/>
        </w:rPr>
        <w:t xml:space="preserve"> </w:t>
      </w:r>
      <w:r w:rsidR="00180668">
        <w:rPr>
          <w:rFonts w:ascii="Calibri" w:hAnsi="Calibri" w:cs="Calibri"/>
          <w:b/>
          <w:bCs/>
          <w:noProof/>
          <w:color w:val="000000" w:themeColor="text1"/>
        </w:rPr>
        <w:t>visual</w:t>
      </w:r>
      <w:r w:rsidR="00EC6882" w:rsidRPr="00415550">
        <w:rPr>
          <w:rFonts w:ascii="Calibri" w:hAnsi="Calibri" w:cs="Calibri"/>
          <w:b/>
          <w:bCs/>
          <w:noProof/>
          <w:color w:val="000000" w:themeColor="text1"/>
        </w:rPr>
        <w:t xml:space="preserve"> verbs in blind</w:t>
      </w:r>
      <w:r w:rsidR="00E220F8">
        <w:rPr>
          <w:rFonts w:ascii="Calibri" w:hAnsi="Calibri" w:cs="Calibri"/>
          <w:b/>
          <w:bCs/>
          <w:noProof/>
          <w:color w:val="000000" w:themeColor="text1"/>
        </w:rPr>
        <w:t xml:space="preserve"> people</w:t>
      </w:r>
    </w:p>
    <w:p w14:paraId="48E77A88" w14:textId="183EA6F1" w:rsidR="00EC6882" w:rsidRPr="00415550" w:rsidRDefault="005B16B1" w:rsidP="00EC6882">
      <w:pPr>
        <w:pStyle w:val="Body"/>
        <w:spacing w:after="0" w:line="360" w:lineRule="auto"/>
        <w:ind w:firstLine="720"/>
        <w:rPr>
          <w:rFonts w:ascii="Calibri" w:hAnsi="Calibri" w:cs="Calibri"/>
          <w:i/>
          <w:noProof/>
          <w:color w:val="000000" w:themeColor="text1"/>
        </w:rPr>
      </w:pPr>
      <w:r>
        <w:rPr>
          <w:rFonts w:ascii="Calibri" w:hAnsi="Calibri" w:cs="Calibri"/>
          <w:i/>
          <w:noProof/>
          <w:color w:val="000000" w:themeColor="text1"/>
        </w:rPr>
        <w:t xml:space="preserve">3.2.1 </w:t>
      </w:r>
      <w:r w:rsidR="000C0199">
        <w:rPr>
          <w:rFonts w:ascii="Calibri" w:hAnsi="Calibri" w:cs="Calibri"/>
          <w:i/>
          <w:noProof/>
          <w:color w:val="000000" w:themeColor="text1"/>
        </w:rPr>
        <w:t>Agreement of</w:t>
      </w:r>
      <w:r w:rsidR="00EC6882" w:rsidRPr="00415550">
        <w:rPr>
          <w:rFonts w:ascii="Calibri" w:hAnsi="Calibri" w:cs="Calibri"/>
          <w:i/>
          <w:noProof/>
          <w:color w:val="000000" w:themeColor="text1"/>
        </w:rPr>
        <w:t xml:space="preserve"> semantic similarity ratings </w:t>
      </w:r>
      <w:r w:rsidR="00EF398F">
        <w:rPr>
          <w:rFonts w:ascii="Calibri" w:hAnsi="Calibri" w:cs="Calibri"/>
          <w:i/>
          <w:noProof/>
          <w:color w:val="000000" w:themeColor="text1"/>
        </w:rPr>
        <w:t>within and across groups</w:t>
      </w:r>
      <w:r w:rsidR="00EC6882" w:rsidRPr="00415550">
        <w:rPr>
          <w:rFonts w:ascii="Calibri" w:hAnsi="Calibri" w:cs="Calibri"/>
          <w:i/>
          <w:noProof/>
          <w:color w:val="000000" w:themeColor="text1"/>
        </w:rPr>
        <w:t xml:space="preserve">. </w:t>
      </w:r>
    </w:p>
    <w:p w14:paraId="54016745" w14:textId="36973B20" w:rsidR="00870B96" w:rsidRPr="00415550" w:rsidRDefault="00EC6882" w:rsidP="00EC6882">
      <w:pPr>
        <w:pStyle w:val="Body"/>
        <w:spacing w:after="0" w:line="360" w:lineRule="auto"/>
        <w:rPr>
          <w:rFonts w:ascii="Calibri" w:hAnsi="Calibri" w:cs="Calibri"/>
          <w:noProof/>
          <w:color w:val="000000" w:themeColor="text1"/>
        </w:rPr>
      </w:pPr>
      <w:r w:rsidRPr="00415550">
        <w:rPr>
          <w:rFonts w:ascii="Calibri" w:hAnsi="Calibri" w:cs="Calibri"/>
          <w:noProof/>
          <w:color w:val="000000" w:themeColor="text1"/>
        </w:rPr>
        <w:t xml:space="preserve">Do blind individuals make similar distinctions among visual verbs as sighted individuals? To address this question, we first asked whether the semantic similarity ratings of blind adults were as correlated with </w:t>
      </w:r>
      <w:r w:rsidR="00507B8C" w:rsidRPr="00415550">
        <w:rPr>
          <w:rFonts w:ascii="Calibri" w:hAnsi="Calibri" w:cs="Calibri"/>
          <w:noProof/>
          <w:color w:val="000000" w:themeColor="text1"/>
        </w:rPr>
        <w:t xml:space="preserve">those of </w:t>
      </w:r>
      <w:r w:rsidRPr="00415550">
        <w:rPr>
          <w:rFonts w:ascii="Calibri" w:hAnsi="Calibri" w:cs="Calibri"/>
          <w:noProof/>
          <w:color w:val="000000" w:themeColor="text1"/>
        </w:rPr>
        <w:t xml:space="preserve">a group of sighted participants as two independent groups of sighted participants are to each other. </w:t>
      </w:r>
    </w:p>
    <w:p w14:paraId="7481C7D6" w14:textId="03A628E8" w:rsidR="00436627" w:rsidRDefault="00EC6882">
      <w:pPr>
        <w:pStyle w:val="Body"/>
        <w:spacing w:after="0" w:line="360" w:lineRule="auto"/>
        <w:ind w:firstLine="720"/>
        <w:rPr>
          <w:rFonts w:ascii="Calibri" w:hAnsi="Calibri" w:cs="Calibri"/>
          <w:noProof/>
          <w:color w:val="000000" w:themeColor="text1"/>
        </w:rPr>
      </w:pPr>
      <w:r w:rsidRPr="00415550">
        <w:rPr>
          <w:rFonts w:ascii="Calibri" w:hAnsi="Calibri" w:cs="Calibri"/>
          <w:noProof/>
          <w:color w:val="000000" w:themeColor="text1"/>
        </w:rPr>
        <w:lastRenderedPageBreak/>
        <w:t xml:space="preserve">At the group level, the average ratings of blind individuals for visual verbs were as highly correlated with those of the sighted reference group as the two sighted groups </w:t>
      </w:r>
      <w:r w:rsidR="00780760" w:rsidRPr="00415550">
        <w:rPr>
          <w:rFonts w:ascii="Calibri" w:hAnsi="Calibri" w:cs="Calibri"/>
          <w:noProof/>
          <w:color w:val="000000" w:themeColor="text1"/>
        </w:rPr>
        <w:t xml:space="preserve">were </w:t>
      </w:r>
      <w:r w:rsidRPr="00415550">
        <w:rPr>
          <w:rFonts w:ascii="Calibri" w:hAnsi="Calibri" w:cs="Calibri"/>
          <w:noProof/>
          <w:color w:val="000000" w:themeColor="text1"/>
        </w:rPr>
        <w:t>to each other (</w:t>
      </w:r>
      <w:r w:rsidR="006A67AE" w:rsidRPr="00415550">
        <w:rPr>
          <w:rFonts w:ascii="Calibri" w:hAnsi="Calibri" w:cs="Calibri"/>
          <w:noProof/>
          <w:color w:val="000000" w:themeColor="text1"/>
        </w:rPr>
        <w:t>visual</w:t>
      </w:r>
      <w:r w:rsidRPr="00415550">
        <w:rPr>
          <w:rFonts w:ascii="Calibri" w:hAnsi="Calibri" w:cs="Calibri"/>
          <w:noProof/>
          <w:color w:val="000000" w:themeColor="text1"/>
        </w:rPr>
        <w:t xml:space="preserve"> perception verbs: sighted to sighted reference group </w:t>
      </w:r>
      <w:r w:rsidRPr="005A7F27">
        <w:rPr>
          <w:rFonts w:ascii="Calibri" w:hAnsi="Calibri" w:cs="Calibri"/>
          <w:i/>
          <w:noProof/>
          <w:color w:val="000000" w:themeColor="text1"/>
        </w:rPr>
        <w:t>rho</w:t>
      </w:r>
      <w:r w:rsidRPr="00415550">
        <w:rPr>
          <w:rFonts w:ascii="Calibri" w:hAnsi="Calibri" w:cs="Calibri"/>
          <w:noProof/>
          <w:color w:val="000000" w:themeColor="text1"/>
        </w:rPr>
        <w:t>(89)</w:t>
      </w:r>
      <w:r w:rsidR="00730679">
        <w:rPr>
          <w:rFonts w:ascii="Calibri" w:hAnsi="Calibri" w:cs="Calibri"/>
          <w:noProof/>
          <w:color w:val="000000" w:themeColor="text1"/>
        </w:rPr>
        <w:t xml:space="preserve"> </w:t>
      </w:r>
      <w:r w:rsidRPr="00415550">
        <w:rPr>
          <w:rFonts w:ascii="Calibri" w:hAnsi="Calibri" w:cs="Calibri"/>
          <w:noProof/>
          <w:color w:val="000000" w:themeColor="text1"/>
        </w:rPr>
        <w:t>=</w:t>
      </w:r>
      <w:r w:rsidR="00730679">
        <w:rPr>
          <w:rFonts w:ascii="Calibri" w:hAnsi="Calibri" w:cs="Calibri"/>
          <w:noProof/>
          <w:color w:val="000000" w:themeColor="text1"/>
        </w:rPr>
        <w:t xml:space="preserve"> </w:t>
      </w:r>
      <w:r w:rsidRPr="00415550">
        <w:rPr>
          <w:rFonts w:ascii="Calibri" w:hAnsi="Calibri" w:cs="Calibri"/>
          <w:noProof/>
          <w:color w:val="000000" w:themeColor="text1"/>
        </w:rPr>
        <w:t xml:space="preserve">0.84, blind to sighted reference group </w:t>
      </w:r>
      <w:r w:rsidRPr="005A7F27">
        <w:rPr>
          <w:rFonts w:ascii="Calibri" w:hAnsi="Calibri" w:cs="Calibri"/>
          <w:i/>
          <w:noProof/>
          <w:color w:val="000000" w:themeColor="text1"/>
        </w:rPr>
        <w:t>rho</w:t>
      </w:r>
      <w:r w:rsidRPr="00415550">
        <w:rPr>
          <w:rFonts w:ascii="Calibri" w:hAnsi="Calibri" w:cs="Calibri"/>
          <w:noProof/>
          <w:color w:val="000000" w:themeColor="text1"/>
        </w:rPr>
        <w:t>(89)</w:t>
      </w:r>
      <w:r w:rsidR="00A562E1">
        <w:rPr>
          <w:rFonts w:ascii="Calibri" w:hAnsi="Calibri" w:cs="Calibri"/>
          <w:noProof/>
          <w:color w:val="000000" w:themeColor="text1"/>
        </w:rPr>
        <w:t xml:space="preserve"> </w:t>
      </w:r>
      <w:r w:rsidRPr="00415550">
        <w:rPr>
          <w:rFonts w:ascii="Calibri" w:hAnsi="Calibri" w:cs="Calibri"/>
          <w:noProof/>
          <w:color w:val="000000" w:themeColor="text1"/>
        </w:rPr>
        <w:t>=</w:t>
      </w:r>
      <w:r w:rsidR="00A562E1">
        <w:rPr>
          <w:rFonts w:ascii="Calibri" w:hAnsi="Calibri" w:cs="Calibri"/>
          <w:noProof/>
          <w:color w:val="000000" w:themeColor="text1"/>
        </w:rPr>
        <w:t xml:space="preserve"> </w:t>
      </w:r>
      <w:r w:rsidRPr="00415550">
        <w:rPr>
          <w:rFonts w:ascii="Calibri" w:hAnsi="Calibri" w:cs="Calibri"/>
          <w:noProof/>
          <w:color w:val="000000" w:themeColor="text1"/>
        </w:rPr>
        <w:t>0.81; light emission</w:t>
      </w:r>
      <w:r w:rsidR="006A67AE" w:rsidRPr="00415550">
        <w:rPr>
          <w:rFonts w:ascii="Calibri" w:hAnsi="Calibri" w:cs="Calibri"/>
          <w:noProof/>
          <w:color w:val="000000" w:themeColor="text1"/>
        </w:rPr>
        <w:t xml:space="preserve"> verbs</w:t>
      </w:r>
      <w:r w:rsidRPr="00415550">
        <w:rPr>
          <w:rFonts w:ascii="Calibri" w:hAnsi="Calibri" w:cs="Calibri"/>
          <w:noProof/>
          <w:color w:val="000000" w:themeColor="text1"/>
        </w:rPr>
        <w:t xml:space="preserve">: sighted to sighted reference group </w:t>
      </w:r>
      <w:r w:rsidRPr="005A7F27">
        <w:rPr>
          <w:rFonts w:ascii="Calibri" w:hAnsi="Calibri" w:cs="Calibri"/>
          <w:i/>
          <w:noProof/>
          <w:color w:val="000000" w:themeColor="text1"/>
        </w:rPr>
        <w:t>rho</w:t>
      </w:r>
      <w:r w:rsidRPr="00415550">
        <w:rPr>
          <w:rFonts w:ascii="Calibri" w:hAnsi="Calibri" w:cs="Calibri"/>
          <w:noProof/>
          <w:color w:val="000000" w:themeColor="text1"/>
        </w:rPr>
        <w:t>(103)</w:t>
      </w:r>
      <w:r w:rsidR="00385917">
        <w:rPr>
          <w:rFonts w:ascii="Calibri" w:hAnsi="Calibri" w:cs="Calibri"/>
          <w:noProof/>
          <w:color w:val="000000" w:themeColor="text1"/>
        </w:rPr>
        <w:t xml:space="preserve"> </w:t>
      </w:r>
      <w:r w:rsidRPr="00415550">
        <w:rPr>
          <w:rFonts w:ascii="Calibri" w:hAnsi="Calibri" w:cs="Calibri"/>
          <w:noProof/>
          <w:color w:val="000000" w:themeColor="text1"/>
        </w:rPr>
        <w:t>=</w:t>
      </w:r>
      <w:r w:rsidR="00385917">
        <w:rPr>
          <w:rFonts w:ascii="Calibri" w:hAnsi="Calibri" w:cs="Calibri"/>
          <w:noProof/>
          <w:color w:val="000000" w:themeColor="text1"/>
        </w:rPr>
        <w:t xml:space="preserve"> </w:t>
      </w:r>
      <w:r w:rsidRPr="00415550">
        <w:rPr>
          <w:rFonts w:ascii="Calibri" w:hAnsi="Calibri" w:cs="Calibri"/>
          <w:noProof/>
          <w:color w:val="000000" w:themeColor="text1"/>
        </w:rPr>
        <w:t xml:space="preserve">0.91, blind to sighted reference group </w:t>
      </w:r>
      <w:r w:rsidRPr="005A7F27">
        <w:rPr>
          <w:rFonts w:ascii="Calibri" w:hAnsi="Calibri" w:cs="Calibri"/>
          <w:i/>
          <w:noProof/>
          <w:color w:val="000000" w:themeColor="text1"/>
        </w:rPr>
        <w:t>rho</w:t>
      </w:r>
      <w:r w:rsidRPr="00415550">
        <w:rPr>
          <w:rFonts w:ascii="Calibri" w:hAnsi="Calibri" w:cs="Calibri"/>
          <w:noProof/>
          <w:color w:val="000000" w:themeColor="text1"/>
        </w:rPr>
        <w:t>(103)</w:t>
      </w:r>
      <w:r w:rsidR="00B807E3">
        <w:rPr>
          <w:rFonts w:ascii="Calibri" w:hAnsi="Calibri" w:cs="Calibri"/>
          <w:noProof/>
          <w:color w:val="000000" w:themeColor="text1"/>
        </w:rPr>
        <w:t xml:space="preserve"> </w:t>
      </w:r>
      <w:r w:rsidRPr="00415550">
        <w:rPr>
          <w:rFonts w:ascii="Calibri" w:hAnsi="Calibri" w:cs="Calibri"/>
          <w:noProof/>
          <w:color w:val="000000" w:themeColor="text1"/>
        </w:rPr>
        <w:t>=</w:t>
      </w:r>
      <w:r w:rsidR="00B807E3">
        <w:rPr>
          <w:rFonts w:ascii="Calibri" w:hAnsi="Calibri" w:cs="Calibri"/>
          <w:noProof/>
          <w:color w:val="000000" w:themeColor="text1"/>
        </w:rPr>
        <w:t xml:space="preserve"> </w:t>
      </w:r>
      <w:r w:rsidRPr="00415550">
        <w:rPr>
          <w:rFonts w:ascii="Calibri" w:hAnsi="Calibri" w:cs="Calibri"/>
          <w:noProof/>
          <w:color w:val="000000" w:themeColor="text1"/>
        </w:rPr>
        <w:t>0.93, Figure 3</w:t>
      </w:r>
      <w:r w:rsidR="009431CB">
        <w:rPr>
          <w:rFonts w:ascii="Calibri" w:hAnsi="Calibri" w:cs="Calibri"/>
          <w:noProof/>
          <w:color w:val="000000" w:themeColor="text1"/>
        </w:rPr>
        <w:t>A</w:t>
      </w:r>
      <w:r w:rsidRPr="00415550">
        <w:rPr>
          <w:rFonts w:ascii="Calibri" w:hAnsi="Calibri" w:cs="Calibri"/>
          <w:noProof/>
          <w:color w:val="000000" w:themeColor="text1"/>
        </w:rPr>
        <w:t>).</w:t>
      </w:r>
      <w:r w:rsidRPr="00415550" w:rsidDel="00970887">
        <w:rPr>
          <w:rFonts w:ascii="Calibri" w:hAnsi="Calibri" w:cs="Calibri"/>
          <w:noProof/>
          <w:color w:val="000000" w:themeColor="text1"/>
        </w:rPr>
        <w:t xml:space="preserve"> </w:t>
      </w:r>
      <w:r w:rsidR="002117F1" w:rsidRPr="004E7D05">
        <w:rPr>
          <w:rFonts w:ascii="Calibri" w:hAnsi="Calibri" w:cs="Calibri"/>
          <w:noProof/>
          <w:color w:val="000000" w:themeColor="text1"/>
        </w:rPr>
        <w:t>T</w:t>
      </w:r>
      <w:r w:rsidRPr="004336B5">
        <w:rPr>
          <w:rFonts w:ascii="Calibri" w:hAnsi="Calibri" w:cs="Calibri"/>
          <w:noProof/>
          <w:color w:val="000000" w:themeColor="text1"/>
        </w:rPr>
        <w:t xml:space="preserve">o </w:t>
      </w:r>
      <w:r w:rsidR="00B600BE" w:rsidRPr="004E7D05">
        <w:rPr>
          <w:rFonts w:ascii="Calibri" w:hAnsi="Calibri" w:cs="Calibri"/>
          <w:noProof/>
          <w:color w:val="000000" w:themeColor="text1"/>
        </w:rPr>
        <w:t xml:space="preserve">take </w:t>
      </w:r>
      <w:r w:rsidRPr="004336B5">
        <w:rPr>
          <w:rFonts w:ascii="Calibri" w:hAnsi="Calibri" w:cs="Calibri"/>
          <w:noProof/>
          <w:color w:val="000000" w:themeColor="text1"/>
        </w:rPr>
        <w:t>variability across individuals</w:t>
      </w:r>
      <w:r w:rsidR="00B600BE" w:rsidRPr="004E7D05">
        <w:rPr>
          <w:rFonts w:ascii="Calibri" w:hAnsi="Calibri" w:cs="Calibri"/>
          <w:noProof/>
          <w:color w:val="000000" w:themeColor="text1"/>
        </w:rPr>
        <w:t xml:space="preserve"> into account</w:t>
      </w:r>
      <w:r w:rsidRPr="004336B5">
        <w:rPr>
          <w:rFonts w:ascii="Calibri" w:hAnsi="Calibri" w:cs="Calibri"/>
          <w:noProof/>
          <w:color w:val="000000" w:themeColor="text1"/>
        </w:rPr>
        <w:t xml:space="preserve">, we iteratively correlated the ratings of individual blind </w:t>
      </w:r>
      <w:r w:rsidR="00436627" w:rsidRPr="004E7D05">
        <w:rPr>
          <w:rFonts w:ascii="Calibri" w:hAnsi="Calibri" w:cs="Calibri"/>
          <w:noProof/>
          <w:color w:val="000000" w:themeColor="text1"/>
        </w:rPr>
        <w:t xml:space="preserve">and sighted </w:t>
      </w:r>
      <w:r w:rsidRPr="004336B5">
        <w:rPr>
          <w:rFonts w:ascii="Calibri" w:hAnsi="Calibri" w:cs="Calibri"/>
          <w:noProof/>
          <w:color w:val="000000" w:themeColor="text1"/>
        </w:rPr>
        <w:t xml:space="preserve">participants to the mean ratings of the sighted reference </w:t>
      </w:r>
      <w:r w:rsidRPr="003A3FF9">
        <w:rPr>
          <w:rFonts w:ascii="Calibri" w:hAnsi="Calibri" w:cs="Calibri"/>
          <w:noProof/>
          <w:color w:val="000000" w:themeColor="text1"/>
        </w:rPr>
        <w:t>group</w:t>
      </w:r>
      <w:r w:rsidR="00406874" w:rsidRPr="004E7D05">
        <w:rPr>
          <w:rFonts w:ascii="Calibri" w:hAnsi="Calibri" w:cs="Calibri"/>
          <w:noProof/>
          <w:color w:val="000000" w:themeColor="text1"/>
        </w:rPr>
        <w:t>.</w:t>
      </w:r>
      <w:r w:rsidRPr="003A3FF9">
        <w:rPr>
          <w:rFonts w:ascii="Calibri" w:hAnsi="Calibri" w:cs="Calibri"/>
          <w:noProof/>
          <w:color w:val="000000" w:themeColor="text1"/>
        </w:rPr>
        <w:t xml:space="preserve"> </w:t>
      </w:r>
      <w:r w:rsidRPr="00415550">
        <w:rPr>
          <w:rFonts w:ascii="Calibri" w:hAnsi="Calibri" w:cs="Calibri"/>
          <w:noProof/>
          <w:color w:val="000000" w:themeColor="text1"/>
        </w:rPr>
        <w:t xml:space="preserve">For </w:t>
      </w:r>
      <w:r w:rsidR="006A67AE" w:rsidRPr="00415550">
        <w:rPr>
          <w:rFonts w:ascii="Calibri" w:hAnsi="Calibri" w:cs="Calibri"/>
          <w:noProof/>
          <w:color w:val="000000" w:themeColor="text1"/>
        </w:rPr>
        <w:t>visual</w:t>
      </w:r>
      <w:r w:rsidRPr="00415550">
        <w:rPr>
          <w:rFonts w:ascii="Calibri" w:hAnsi="Calibri" w:cs="Calibri"/>
          <w:noProof/>
          <w:color w:val="000000" w:themeColor="text1"/>
        </w:rPr>
        <w:t xml:space="preserve"> perception verbs, the ratings of blind and sighted individuals were equally well-correlated with </w:t>
      </w:r>
      <w:r w:rsidR="00753717" w:rsidRPr="00415550">
        <w:rPr>
          <w:rFonts w:ascii="Calibri" w:hAnsi="Calibri" w:cs="Calibri"/>
          <w:noProof/>
          <w:color w:val="000000" w:themeColor="text1"/>
        </w:rPr>
        <w:t xml:space="preserve">those of </w:t>
      </w:r>
      <w:r w:rsidRPr="00415550">
        <w:rPr>
          <w:rFonts w:ascii="Calibri" w:hAnsi="Calibri" w:cs="Calibri"/>
          <w:noProof/>
          <w:color w:val="000000" w:themeColor="text1"/>
        </w:rPr>
        <w:t xml:space="preserve">the sighted reference group (sighted to sighted reference </w:t>
      </w:r>
      <w:r w:rsidR="006D5EB6" w:rsidRPr="006D5EB6">
        <w:rPr>
          <w:rFonts w:ascii="Calibri" w:hAnsi="Calibri" w:cs="Calibri"/>
          <w:i/>
          <w:noProof/>
          <w:color w:val="000000" w:themeColor="text1"/>
        </w:rPr>
        <w:t>M</w:t>
      </w:r>
      <w:r w:rsidR="00F34ACF">
        <w:rPr>
          <w:rFonts w:ascii="Calibri" w:hAnsi="Calibri" w:cs="Calibri"/>
          <w:noProof/>
          <w:color w:val="000000" w:themeColor="text1"/>
        </w:rPr>
        <w:t xml:space="preserve"> </w:t>
      </w:r>
      <w:r w:rsidRPr="00F227FC">
        <w:rPr>
          <w:rFonts w:ascii="Calibri" w:hAnsi="Calibri" w:cs="Calibri"/>
          <w:i/>
          <w:noProof/>
          <w:color w:val="000000" w:themeColor="text1"/>
        </w:rPr>
        <w:t>Fisher-z</w:t>
      </w:r>
      <w:r w:rsidR="00D1786C">
        <w:rPr>
          <w:rFonts w:ascii="Calibri" w:hAnsi="Calibri" w:cs="Calibri"/>
          <w:noProof/>
          <w:color w:val="000000" w:themeColor="text1"/>
        </w:rPr>
        <w:t xml:space="preserve"> </w:t>
      </w:r>
      <w:r w:rsidRPr="00415550">
        <w:rPr>
          <w:rFonts w:ascii="Calibri" w:hAnsi="Calibri" w:cs="Calibri"/>
          <w:noProof/>
          <w:color w:val="000000" w:themeColor="text1"/>
        </w:rPr>
        <w:t>=</w:t>
      </w:r>
      <w:r w:rsidR="00D1786C">
        <w:rPr>
          <w:rFonts w:ascii="Calibri" w:hAnsi="Calibri" w:cs="Calibri"/>
          <w:noProof/>
          <w:color w:val="000000" w:themeColor="text1"/>
        </w:rPr>
        <w:t xml:space="preserve"> </w:t>
      </w:r>
      <w:r w:rsidRPr="00415550">
        <w:rPr>
          <w:rFonts w:ascii="Calibri" w:hAnsi="Calibri" w:cs="Calibri"/>
          <w:noProof/>
          <w:color w:val="000000" w:themeColor="text1"/>
        </w:rPr>
        <w:t xml:space="preserve">0.51, </w:t>
      </w:r>
      <w:r w:rsidR="00B84D11" w:rsidRPr="006D5EB6">
        <w:rPr>
          <w:rFonts w:ascii="Calibri" w:hAnsi="Calibri" w:cs="Calibri"/>
          <w:i/>
          <w:noProof/>
          <w:color w:val="000000" w:themeColor="text1"/>
        </w:rPr>
        <w:t>SD</w:t>
      </w:r>
      <w:r w:rsidR="00B84D11">
        <w:rPr>
          <w:rFonts w:ascii="Calibri" w:hAnsi="Calibri" w:cs="Calibri"/>
          <w:noProof/>
          <w:color w:val="000000" w:themeColor="text1"/>
        </w:rPr>
        <w:t xml:space="preserve"> = </w:t>
      </w:r>
      <w:r w:rsidRPr="00415550">
        <w:rPr>
          <w:rFonts w:ascii="Calibri" w:hAnsi="Calibri" w:cs="Calibri"/>
          <w:noProof/>
          <w:color w:val="000000" w:themeColor="text1"/>
        </w:rPr>
        <w:t xml:space="preserve">0.12; blind to sighted reference </w:t>
      </w:r>
      <w:r w:rsidR="006D5EB6" w:rsidRPr="006D5EB6">
        <w:rPr>
          <w:rFonts w:ascii="Calibri" w:hAnsi="Calibri" w:cs="Calibri"/>
          <w:i/>
          <w:noProof/>
          <w:color w:val="000000" w:themeColor="text1"/>
        </w:rPr>
        <w:t>M</w:t>
      </w:r>
      <w:r w:rsidR="00F34ACF">
        <w:rPr>
          <w:rFonts w:ascii="Calibri" w:hAnsi="Calibri" w:cs="Calibri"/>
          <w:noProof/>
          <w:color w:val="000000" w:themeColor="text1"/>
        </w:rPr>
        <w:t xml:space="preserve"> </w:t>
      </w:r>
      <w:r w:rsidRPr="00793439">
        <w:rPr>
          <w:rFonts w:ascii="Calibri" w:hAnsi="Calibri" w:cs="Calibri"/>
          <w:i/>
          <w:noProof/>
          <w:color w:val="000000" w:themeColor="text1"/>
        </w:rPr>
        <w:t>Fisher-z</w:t>
      </w:r>
      <w:r w:rsidR="00793439">
        <w:rPr>
          <w:rFonts w:ascii="Calibri" w:hAnsi="Calibri" w:cs="Calibri"/>
          <w:noProof/>
          <w:color w:val="000000" w:themeColor="text1"/>
        </w:rPr>
        <w:t xml:space="preserve"> </w:t>
      </w:r>
      <w:r w:rsidRPr="00415550">
        <w:rPr>
          <w:rFonts w:ascii="Calibri" w:hAnsi="Calibri" w:cs="Calibri"/>
          <w:noProof/>
          <w:color w:val="000000" w:themeColor="text1"/>
        </w:rPr>
        <w:t>=</w:t>
      </w:r>
      <w:r w:rsidR="00793439">
        <w:rPr>
          <w:rFonts w:ascii="Calibri" w:hAnsi="Calibri" w:cs="Calibri"/>
          <w:noProof/>
          <w:color w:val="000000" w:themeColor="text1"/>
        </w:rPr>
        <w:t xml:space="preserve"> </w:t>
      </w:r>
      <w:r w:rsidRPr="00415550">
        <w:rPr>
          <w:rFonts w:ascii="Calibri" w:hAnsi="Calibri" w:cs="Calibri"/>
          <w:noProof/>
          <w:color w:val="000000" w:themeColor="text1"/>
        </w:rPr>
        <w:t xml:space="preserve">0.55, </w:t>
      </w:r>
      <w:r w:rsidR="00B84D11" w:rsidRPr="00382CB5">
        <w:rPr>
          <w:rFonts w:ascii="Calibri" w:hAnsi="Calibri" w:cs="Calibri"/>
          <w:i/>
          <w:noProof/>
          <w:color w:val="000000" w:themeColor="text1"/>
        </w:rPr>
        <w:t>SD</w:t>
      </w:r>
      <w:r w:rsidR="00B84D11">
        <w:rPr>
          <w:rFonts w:ascii="Calibri" w:hAnsi="Calibri" w:cs="Calibri"/>
          <w:noProof/>
          <w:color w:val="000000" w:themeColor="text1"/>
        </w:rPr>
        <w:t xml:space="preserve"> = </w:t>
      </w:r>
      <w:r w:rsidRPr="00415550">
        <w:rPr>
          <w:rFonts w:ascii="Calibri" w:hAnsi="Calibri" w:cs="Calibri"/>
          <w:noProof/>
          <w:color w:val="000000" w:themeColor="text1"/>
        </w:rPr>
        <w:t xml:space="preserve">0.15; </w:t>
      </w:r>
      <w:bookmarkStart w:id="7" w:name="_Hlk522785353"/>
      <w:r w:rsidR="005E7456" w:rsidRPr="00415550">
        <w:rPr>
          <w:rFonts w:ascii="Calibri" w:hAnsi="Calibri" w:cs="Calibri"/>
          <w:noProof/>
          <w:color w:val="000000" w:themeColor="text1"/>
        </w:rPr>
        <w:t>two-sample t-test</w:t>
      </w:r>
      <w:r w:rsidR="005E7456">
        <w:rPr>
          <w:rFonts w:ascii="Calibri" w:hAnsi="Calibri" w:cs="Calibri"/>
          <w:noProof/>
          <w:color w:val="000000" w:themeColor="text1"/>
        </w:rPr>
        <w:t xml:space="preserve"> across groups</w:t>
      </w:r>
      <w:bookmarkEnd w:id="7"/>
      <w:r w:rsidRPr="00415550">
        <w:rPr>
          <w:rFonts w:ascii="Calibri" w:hAnsi="Calibri" w:cs="Calibri"/>
          <w:noProof/>
          <w:color w:val="000000" w:themeColor="text1"/>
        </w:rPr>
        <w:t>:</w:t>
      </w:r>
      <w:r w:rsidR="006A67AE" w:rsidRPr="00415550">
        <w:rPr>
          <w:rFonts w:ascii="Calibri" w:hAnsi="Calibri" w:cs="Calibri"/>
          <w:noProof/>
          <w:color w:val="000000" w:themeColor="text1"/>
        </w:rPr>
        <w:t xml:space="preserve"> </w:t>
      </w:r>
      <w:r w:rsidRPr="00382CB5">
        <w:rPr>
          <w:rFonts w:ascii="Calibri" w:hAnsi="Calibri" w:cs="Calibri"/>
          <w:i/>
          <w:noProof/>
          <w:color w:val="000000" w:themeColor="text1"/>
        </w:rPr>
        <w:t>t</w:t>
      </w:r>
      <w:r w:rsidRPr="00415550">
        <w:rPr>
          <w:rFonts w:ascii="Calibri" w:hAnsi="Calibri" w:cs="Calibri"/>
          <w:noProof/>
          <w:color w:val="000000" w:themeColor="text1"/>
        </w:rPr>
        <w:t>(41.55)</w:t>
      </w:r>
      <w:r w:rsidR="00793439">
        <w:rPr>
          <w:rFonts w:ascii="Calibri" w:hAnsi="Calibri" w:cs="Calibri"/>
          <w:noProof/>
          <w:color w:val="000000" w:themeColor="text1"/>
        </w:rPr>
        <w:t xml:space="preserve"> </w:t>
      </w:r>
      <w:r w:rsidRPr="00415550">
        <w:rPr>
          <w:rFonts w:ascii="Calibri" w:hAnsi="Calibri" w:cs="Calibri"/>
          <w:noProof/>
          <w:color w:val="000000" w:themeColor="text1"/>
        </w:rPr>
        <w:t>=</w:t>
      </w:r>
      <w:r w:rsidR="00793439">
        <w:rPr>
          <w:rFonts w:ascii="Calibri" w:hAnsi="Calibri" w:cs="Calibri"/>
          <w:noProof/>
          <w:color w:val="000000" w:themeColor="text1"/>
        </w:rPr>
        <w:t xml:space="preserve"> </w:t>
      </w:r>
      <w:r w:rsidRPr="00415550">
        <w:rPr>
          <w:rFonts w:ascii="Calibri" w:hAnsi="Calibri" w:cs="Calibri"/>
          <w:noProof/>
          <w:color w:val="000000" w:themeColor="text1"/>
        </w:rPr>
        <w:t xml:space="preserve">-0.84, </w:t>
      </w:r>
      <w:r w:rsidR="006866A2" w:rsidRPr="006866A2">
        <w:rPr>
          <w:rFonts w:ascii="Calibri" w:hAnsi="Calibri" w:cs="Calibri"/>
          <w:i/>
          <w:noProof/>
          <w:color w:val="000000" w:themeColor="text1"/>
        </w:rPr>
        <w:t xml:space="preserve">p = </w:t>
      </w:r>
      <w:r w:rsidRPr="00415550">
        <w:rPr>
          <w:rFonts w:ascii="Calibri" w:hAnsi="Calibri" w:cs="Calibri"/>
          <w:noProof/>
          <w:color w:val="000000" w:themeColor="text1"/>
        </w:rPr>
        <w:t>0.4</w:t>
      </w:r>
      <w:r w:rsidR="006A67AE" w:rsidRPr="00415550">
        <w:rPr>
          <w:rFonts w:ascii="Calibri" w:hAnsi="Calibri" w:cs="Calibri"/>
          <w:noProof/>
          <w:color w:val="000000" w:themeColor="text1"/>
        </w:rPr>
        <w:t>)</w:t>
      </w:r>
      <w:r w:rsidR="00F66E34">
        <w:rPr>
          <w:rFonts w:ascii="Calibri" w:hAnsi="Calibri" w:cs="Calibri"/>
          <w:noProof/>
          <w:color w:val="000000" w:themeColor="text1"/>
        </w:rPr>
        <w:t>.</w:t>
      </w:r>
    </w:p>
    <w:p w14:paraId="5527080D" w14:textId="0D42207D" w:rsidR="00542B35" w:rsidRPr="00415550" w:rsidRDefault="00EC6882" w:rsidP="00EC6882">
      <w:pPr>
        <w:pStyle w:val="Body"/>
        <w:spacing w:after="0" w:line="360" w:lineRule="auto"/>
        <w:ind w:firstLine="720"/>
        <w:rPr>
          <w:rFonts w:ascii="Calibri" w:hAnsi="Calibri" w:cs="Calibri"/>
          <w:noProof/>
          <w:color w:val="000000" w:themeColor="text1"/>
        </w:rPr>
      </w:pPr>
      <w:r w:rsidRPr="00415550">
        <w:rPr>
          <w:rFonts w:ascii="Calibri" w:hAnsi="Calibri" w:cs="Calibri"/>
          <w:noProof/>
          <w:color w:val="000000" w:themeColor="text1"/>
        </w:rPr>
        <w:t xml:space="preserve">We observed </w:t>
      </w:r>
      <w:r w:rsidR="00E74FE8">
        <w:rPr>
          <w:rFonts w:ascii="Calibri" w:hAnsi="Calibri" w:cs="Calibri"/>
          <w:noProof/>
          <w:color w:val="000000" w:themeColor="text1"/>
        </w:rPr>
        <w:t>the same</w:t>
      </w:r>
      <w:r w:rsidRPr="00415550">
        <w:rPr>
          <w:rFonts w:ascii="Calibri" w:hAnsi="Calibri" w:cs="Calibri"/>
          <w:noProof/>
          <w:color w:val="000000" w:themeColor="text1"/>
        </w:rPr>
        <w:t xml:space="preserve"> pattern for verbs of light emission. The individual ratings from blind and sighted participants were equally well correlated with </w:t>
      </w:r>
      <w:r w:rsidR="00753717" w:rsidRPr="00415550">
        <w:rPr>
          <w:rFonts w:ascii="Calibri" w:hAnsi="Calibri" w:cs="Calibri"/>
          <w:noProof/>
          <w:color w:val="000000" w:themeColor="text1"/>
        </w:rPr>
        <w:t xml:space="preserve">those of </w:t>
      </w:r>
      <w:r w:rsidRPr="00415550">
        <w:rPr>
          <w:rFonts w:ascii="Calibri" w:hAnsi="Calibri" w:cs="Calibri"/>
          <w:noProof/>
          <w:color w:val="000000" w:themeColor="text1"/>
        </w:rPr>
        <w:t xml:space="preserve">the sighted reference group (sighted to sighted reference </w:t>
      </w:r>
      <w:r w:rsidR="0038231F" w:rsidRPr="0038231F">
        <w:rPr>
          <w:rFonts w:ascii="Calibri" w:hAnsi="Calibri" w:cs="Calibri"/>
          <w:i/>
          <w:noProof/>
          <w:color w:val="000000" w:themeColor="text1"/>
        </w:rPr>
        <w:t>M</w:t>
      </w:r>
      <w:r w:rsidR="00681CD3">
        <w:rPr>
          <w:rFonts w:ascii="Calibri" w:hAnsi="Calibri" w:cs="Calibri"/>
          <w:noProof/>
          <w:color w:val="000000" w:themeColor="text1"/>
        </w:rPr>
        <w:t xml:space="preserve"> </w:t>
      </w:r>
      <w:r w:rsidRPr="0038231F">
        <w:rPr>
          <w:rFonts w:ascii="Calibri" w:hAnsi="Calibri" w:cs="Calibri"/>
          <w:i/>
          <w:noProof/>
          <w:color w:val="000000" w:themeColor="text1"/>
        </w:rPr>
        <w:t>Fisher-z</w:t>
      </w:r>
      <w:r w:rsidR="0038231F">
        <w:rPr>
          <w:rFonts w:ascii="Calibri" w:hAnsi="Calibri" w:cs="Calibri"/>
          <w:i/>
          <w:noProof/>
          <w:color w:val="000000" w:themeColor="text1"/>
        </w:rPr>
        <w:t xml:space="preserve"> </w:t>
      </w:r>
      <w:r w:rsidRPr="00415550">
        <w:rPr>
          <w:rFonts w:ascii="Calibri" w:hAnsi="Calibri" w:cs="Calibri"/>
          <w:noProof/>
          <w:color w:val="000000" w:themeColor="text1"/>
        </w:rPr>
        <w:t>=</w:t>
      </w:r>
      <w:r w:rsidR="0038231F">
        <w:rPr>
          <w:rFonts w:ascii="Calibri" w:hAnsi="Calibri" w:cs="Calibri"/>
          <w:noProof/>
          <w:color w:val="000000" w:themeColor="text1"/>
        </w:rPr>
        <w:t xml:space="preserve"> </w:t>
      </w:r>
      <w:r w:rsidRPr="00415550">
        <w:rPr>
          <w:rFonts w:ascii="Calibri" w:hAnsi="Calibri" w:cs="Calibri"/>
          <w:noProof/>
          <w:color w:val="000000" w:themeColor="text1"/>
        </w:rPr>
        <w:t xml:space="preserve">0.68, </w:t>
      </w:r>
      <w:r w:rsidR="00B84D11" w:rsidRPr="009E18D0">
        <w:rPr>
          <w:rFonts w:ascii="Calibri" w:hAnsi="Calibri" w:cs="Calibri"/>
          <w:i/>
          <w:noProof/>
          <w:color w:val="000000" w:themeColor="text1"/>
        </w:rPr>
        <w:t>SD</w:t>
      </w:r>
      <w:r w:rsidR="00B84D11">
        <w:rPr>
          <w:rFonts w:ascii="Calibri" w:hAnsi="Calibri" w:cs="Calibri"/>
          <w:noProof/>
          <w:color w:val="000000" w:themeColor="text1"/>
        </w:rPr>
        <w:t xml:space="preserve"> = </w:t>
      </w:r>
      <w:r w:rsidRPr="00415550">
        <w:rPr>
          <w:rFonts w:ascii="Calibri" w:hAnsi="Calibri" w:cs="Calibri"/>
          <w:noProof/>
          <w:color w:val="000000" w:themeColor="text1"/>
        </w:rPr>
        <w:t xml:space="preserve">0.16; blind to sighted reference, </w:t>
      </w:r>
      <w:r w:rsidR="00F34ACF">
        <w:rPr>
          <w:rFonts w:ascii="Calibri" w:hAnsi="Calibri" w:cs="Calibri"/>
          <w:noProof/>
          <w:color w:val="000000" w:themeColor="text1"/>
        </w:rPr>
        <w:t xml:space="preserve">Mean </w:t>
      </w:r>
      <w:r w:rsidRPr="00396D34">
        <w:rPr>
          <w:rFonts w:ascii="Calibri" w:hAnsi="Calibri" w:cs="Calibri"/>
          <w:i/>
          <w:noProof/>
          <w:color w:val="000000" w:themeColor="text1"/>
        </w:rPr>
        <w:t>Fisher-z</w:t>
      </w:r>
      <w:r w:rsidR="00396D34">
        <w:rPr>
          <w:rFonts w:ascii="Calibri" w:hAnsi="Calibri" w:cs="Calibri"/>
          <w:noProof/>
          <w:color w:val="000000" w:themeColor="text1"/>
        </w:rPr>
        <w:t xml:space="preserve"> </w:t>
      </w:r>
      <w:r w:rsidRPr="00415550">
        <w:rPr>
          <w:rFonts w:ascii="Calibri" w:hAnsi="Calibri" w:cs="Calibri"/>
          <w:noProof/>
          <w:color w:val="000000" w:themeColor="text1"/>
        </w:rPr>
        <w:t>=</w:t>
      </w:r>
      <w:r w:rsidR="00396D34">
        <w:rPr>
          <w:rFonts w:ascii="Calibri" w:hAnsi="Calibri" w:cs="Calibri"/>
          <w:noProof/>
          <w:color w:val="000000" w:themeColor="text1"/>
        </w:rPr>
        <w:t xml:space="preserve"> </w:t>
      </w:r>
      <w:r w:rsidRPr="00415550">
        <w:rPr>
          <w:rFonts w:ascii="Calibri" w:hAnsi="Calibri" w:cs="Calibri"/>
          <w:noProof/>
          <w:color w:val="000000" w:themeColor="text1"/>
        </w:rPr>
        <w:t xml:space="preserve">0.7, </w:t>
      </w:r>
      <w:r w:rsidR="00B84D11" w:rsidRPr="00396D34">
        <w:rPr>
          <w:rFonts w:ascii="Calibri" w:hAnsi="Calibri" w:cs="Calibri"/>
          <w:i/>
          <w:noProof/>
          <w:color w:val="000000" w:themeColor="text1"/>
        </w:rPr>
        <w:t>SD</w:t>
      </w:r>
      <w:r w:rsidR="00B84D11">
        <w:rPr>
          <w:rFonts w:ascii="Calibri" w:hAnsi="Calibri" w:cs="Calibri"/>
          <w:noProof/>
          <w:color w:val="000000" w:themeColor="text1"/>
        </w:rPr>
        <w:t xml:space="preserve"> = </w:t>
      </w:r>
      <w:r w:rsidRPr="00415550">
        <w:rPr>
          <w:rFonts w:ascii="Calibri" w:hAnsi="Calibri" w:cs="Calibri"/>
          <w:noProof/>
          <w:color w:val="000000" w:themeColor="text1"/>
        </w:rPr>
        <w:t xml:space="preserve">0.17; </w:t>
      </w:r>
      <w:r w:rsidR="006A67AE" w:rsidRPr="00415550">
        <w:rPr>
          <w:rFonts w:ascii="Calibri" w:hAnsi="Calibri" w:cs="Calibri"/>
          <w:noProof/>
          <w:color w:val="000000" w:themeColor="text1"/>
        </w:rPr>
        <w:t>two-sample t-test</w:t>
      </w:r>
      <w:r w:rsidR="001141D6">
        <w:rPr>
          <w:rFonts w:ascii="Calibri" w:hAnsi="Calibri" w:cs="Calibri"/>
          <w:noProof/>
          <w:color w:val="000000" w:themeColor="text1"/>
        </w:rPr>
        <w:t xml:space="preserve"> across groups</w:t>
      </w:r>
      <w:r w:rsidR="00D43967">
        <w:rPr>
          <w:rFonts w:ascii="Calibri" w:hAnsi="Calibri" w:cs="Calibri"/>
          <w:noProof/>
          <w:color w:val="000000" w:themeColor="text1"/>
        </w:rPr>
        <w:t>:</w:t>
      </w:r>
      <w:r w:rsidR="006A67AE" w:rsidRPr="00415550">
        <w:rPr>
          <w:rFonts w:ascii="Calibri" w:hAnsi="Calibri" w:cs="Calibri"/>
          <w:noProof/>
          <w:color w:val="000000" w:themeColor="text1"/>
        </w:rPr>
        <w:t xml:space="preserve"> </w:t>
      </w:r>
      <w:r w:rsidRPr="00311D53">
        <w:rPr>
          <w:rFonts w:ascii="Calibri" w:hAnsi="Calibri" w:cs="Calibri"/>
          <w:i/>
          <w:noProof/>
          <w:color w:val="000000" w:themeColor="text1"/>
        </w:rPr>
        <w:t>t</w:t>
      </w:r>
      <w:r w:rsidRPr="00415550">
        <w:rPr>
          <w:rFonts w:ascii="Calibri" w:hAnsi="Calibri" w:cs="Calibri"/>
          <w:noProof/>
          <w:color w:val="000000" w:themeColor="text1"/>
        </w:rPr>
        <w:t>(43.82)</w:t>
      </w:r>
      <w:r w:rsidR="00311D53">
        <w:rPr>
          <w:rFonts w:ascii="Calibri" w:hAnsi="Calibri" w:cs="Calibri"/>
          <w:noProof/>
          <w:color w:val="000000" w:themeColor="text1"/>
        </w:rPr>
        <w:t xml:space="preserve"> </w:t>
      </w:r>
      <w:r w:rsidRPr="00415550">
        <w:rPr>
          <w:rFonts w:ascii="Calibri" w:hAnsi="Calibri" w:cs="Calibri"/>
          <w:noProof/>
          <w:color w:val="000000" w:themeColor="text1"/>
        </w:rPr>
        <w:t>=</w:t>
      </w:r>
      <w:r w:rsidR="00311D53">
        <w:rPr>
          <w:rFonts w:ascii="Calibri" w:hAnsi="Calibri" w:cs="Calibri"/>
          <w:noProof/>
          <w:color w:val="000000" w:themeColor="text1"/>
        </w:rPr>
        <w:t xml:space="preserve"> </w:t>
      </w:r>
      <w:r w:rsidRPr="00415550">
        <w:rPr>
          <w:rFonts w:ascii="Calibri" w:hAnsi="Calibri" w:cs="Calibri"/>
          <w:noProof/>
          <w:color w:val="000000" w:themeColor="text1"/>
        </w:rPr>
        <w:t xml:space="preserve">0.25, </w:t>
      </w:r>
      <w:r w:rsidR="006866A2" w:rsidRPr="006866A2">
        <w:rPr>
          <w:rFonts w:ascii="Calibri" w:hAnsi="Calibri" w:cs="Calibri"/>
          <w:i/>
          <w:noProof/>
          <w:color w:val="000000" w:themeColor="text1"/>
        </w:rPr>
        <w:t xml:space="preserve">p = </w:t>
      </w:r>
      <w:r w:rsidRPr="00415550">
        <w:rPr>
          <w:rFonts w:ascii="Calibri" w:hAnsi="Calibri" w:cs="Calibri"/>
          <w:noProof/>
          <w:color w:val="000000" w:themeColor="text1"/>
        </w:rPr>
        <w:t>0.8</w:t>
      </w:r>
      <w:r w:rsidR="006A67AE" w:rsidRPr="00415550">
        <w:rPr>
          <w:rFonts w:ascii="Calibri" w:hAnsi="Calibri" w:cs="Calibri"/>
          <w:noProof/>
          <w:color w:val="000000" w:themeColor="text1"/>
        </w:rPr>
        <w:t>)</w:t>
      </w:r>
      <w:r w:rsidR="00D92F17">
        <w:rPr>
          <w:rFonts w:ascii="Calibri" w:hAnsi="Calibri" w:cs="Calibri"/>
          <w:noProof/>
          <w:color w:val="000000" w:themeColor="text1"/>
        </w:rPr>
        <w:t>.</w:t>
      </w:r>
      <w:r w:rsidR="006A67AE" w:rsidRPr="00415550">
        <w:rPr>
          <w:rFonts w:ascii="Calibri" w:hAnsi="Calibri" w:cs="Calibri"/>
          <w:noProof/>
          <w:color w:val="000000" w:themeColor="text1"/>
        </w:rPr>
        <w:t xml:space="preserve"> </w:t>
      </w:r>
    </w:p>
    <w:p w14:paraId="052CD971" w14:textId="751CCC7A" w:rsidR="009A0DD3" w:rsidRDefault="00375A25" w:rsidP="00974A07">
      <w:pPr>
        <w:pStyle w:val="Body"/>
        <w:spacing w:after="0" w:line="360" w:lineRule="auto"/>
        <w:ind w:firstLine="720"/>
        <w:rPr>
          <w:rFonts w:ascii="Calibri" w:hAnsi="Calibri" w:cs="Calibri"/>
          <w:noProof/>
          <w:color w:val="000000" w:themeColor="text1"/>
        </w:rPr>
      </w:pPr>
      <w:r w:rsidRPr="00415550">
        <w:rPr>
          <w:rFonts w:ascii="Calibri" w:hAnsi="Calibri" w:cs="Calibri"/>
          <w:noProof/>
          <w:color w:val="000000" w:themeColor="text1"/>
        </w:rPr>
        <w:t xml:space="preserve">We next asked </w:t>
      </w:r>
      <w:r w:rsidR="00B73AC1" w:rsidRPr="00415550">
        <w:rPr>
          <w:rFonts w:ascii="Calibri" w:hAnsi="Calibri" w:cs="Calibri"/>
          <w:noProof/>
          <w:color w:val="000000" w:themeColor="text1"/>
        </w:rPr>
        <w:t xml:space="preserve">whether </w:t>
      </w:r>
      <w:r w:rsidRPr="00415550">
        <w:rPr>
          <w:rFonts w:ascii="Calibri" w:hAnsi="Calibri" w:cs="Calibri"/>
          <w:noProof/>
          <w:color w:val="000000" w:themeColor="text1"/>
        </w:rPr>
        <w:t xml:space="preserve">visual verbs were less similar </w:t>
      </w:r>
      <w:r w:rsidR="009A3D07" w:rsidRPr="00415550">
        <w:rPr>
          <w:rFonts w:ascii="Calibri" w:hAnsi="Calibri" w:cs="Calibri"/>
          <w:noProof/>
          <w:color w:val="000000" w:themeColor="text1"/>
        </w:rPr>
        <w:t>between</w:t>
      </w:r>
      <w:r w:rsidRPr="00415550">
        <w:rPr>
          <w:rFonts w:ascii="Calibri" w:hAnsi="Calibri" w:cs="Calibri"/>
          <w:noProof/>
          <w:color w:val="000000" w:themeColor="text1"/>
        </w:rPr>
        <w:t xml:space="preserve"> blind and sighted </w:t>
      </w:r>
      <w:r w:rsidR="00C203A7" w:rsidRPr="00415550">
        <w:rPr>
          <w:rFonts w:ascii="Calibri" w:hAnsi="Calibri" w:cs="Calibri"/>
          <w:noProof/>
          <w:color w:val="000000" w:themeColor="text1"/>
        </w:rPr>
        <w:t xml:space="preserve">participants, </w:t>
      </w:r>
      <w:r w:rsidRPr="00415550">
        <w:rPr>
          <w:rFonts w:ascii="Calibri" w:hAnsi="Calibri" w:cs="Calibri"/>
          <w:noProof/>
          <w:color w:val="000000" w:themeColor="text1"/>
        </w:rPr>
        <w:t>as compared to amodal verbs. On the contrary</w:t>
      </w:r>
      <w:r w:rsidR="004A3E0E" w:rsidRPr="00415550">
        <w:rPr>
          <w:rFonts w:ascii="Calibri" w:hAnsi="Calibri" w:cs="Calibri"/>
          <w:noProof/>
          <w:color w:val="000000" w:themeColor="text1"/>
        </w:rPr>
        <w:t xml:space="preserve">, </w:t>
      </w:r>
      <w:bookmarkStart w:id="8" w:name="_Hlk523908049"/>
      <w:r w:rsidR="000F15ED" w:rsidRPr="00415550">
        <w:rPr>
          <w:rFonts w:ascii="Calibri" w:hAnsi="Calibri" w:cs="Calibri"/>
          <w:noProof/>
          <w:color w:val="000000" w:themeColor="text1"/>
        </w:rPr>
        <w:t>relative to the sighted</w:t>
      </w:r>
      <w:r w:rsidR="00294EDA" w:rsidRPr="00415550">
        <w:rPr>
          <w:rFonts w:ascii="Calibri" w:hAnsi="Calibri" w:cs="Calibri"/>
          <w:noProof/>
          <w:color w:val="000000" w:themeColor="text1"/>
        </w:rPr>
        <w:t xml:space="preserve"> test group</w:t>
      </w:r>
      <w:r w:rsidR="000F15ED" w:rsidRPr="00415550">
        <w:rPr>
          <w:rFonts w:ascii="Calibri" w:hAnsi="Calibri" w:cs="Calibri"/>
          <w:noProof/>
          <w:color w:val="000000" w:themeColor="text1"/>
        </w:rPr>
        <w:t xml:space="preserve">, </w:t>
      </w:r>
      <w:r w:rsidR="000A2D60" w:rsidRPr="00415550">
        <w:rPr>
          <w:rFonts w:ascii="Calibri" w:hAnsi="Calibri" w:cs="Calibri"/>
          <w:noProof/>
          <w:color w:val="000000" w:themeColor="text1"/>
        </w:rPr>
        <w:t>the ratings of</w:t>
      </w:r>
      <w:r w:rsidR="00750625" w:rsidRPr="00415550">
        <w:rPr>
          <w:rFonts w:ascii="Calibri" w:hAnsi="Calibri" w:cs="Calibri"/>
          <w:noProof/>
          <w:color w:val="000000" w:themeColor="text1"/>
        </w:rPr>
        <w:t xml:space="preserve"> blind participants </w:t>
      </w:r>
      <w:r w:rsidR="005E63FC" w:rsidRPr="00415550">
        <w:rPr>
          <w:rFonts w:ascii="Calibri" w:hAnsi="Calibri" w:cs="Calibri"/>
          <w:noProof/>
          <w:color w:val="000000" w:themeColor="text1"/>
        </w:rPr>
        <w:t>were slightly, but not significantly</w:t>
      </w:r>
      <w:r w:rsidR="00B11B58" w:rsidRPr="00415550">
        <w:rPr>
          <w:rFonts w:ascii="Calibri" w:hAnsi="Calibri" w:cs="Calibri"/>
          <w:noProof/>
          <w:color w:val="000000" w:themeColor="text1"/>
        </w:rPr>
        <w:t xml:space="preserve"> more similar to </w:t>
      </w:r>
      <w:r w:rsidR="00753717" w:rsidRPr="00415550">
        <w:rPr>
          <w:rFonts w:ascii="Calibri" w:hAnsi="Calibri" w:cs="Calibri"/>
          <w:noProof/>
          <w:color w:val="000000" w:themeColor="text1"/>
        </w:rPr>
        <w:t xml:space="preserve">those of </w:t>
      </w:r>
      <w:r w:rsidR="00B11B58" w:rsidRPr="00415550">
        <w:rPr>
          <w:rFonts w:ascii="Calibri" w:hAnsi="Calibri" w:cs="Calibri"/>
          <w:noProof/>
          <w:color w:val="000000" w:themeColor="text1"/>
        </w:rPr>
        <w:t>the sighted reference g</w:t>
      </w:r>
      <w:r w:rsidR="00FE2476" w:rsidRPr="00415550">
        <w:rPr>
          <w:rFonts w:ascii="Calibri" w:hAnsi="Calibri" w:cs="Calibri"/>
          <w:noProof/>
          <w:color w:val="000000" w:themeColor="text1"/>
        </w:rPr>
        <w:t>r</w:t>
      </w:r>
      <w:r w:rsidR="00B11B58" w:rsidRPr="00415550">
        <w:rPr>
          <w:rFonts w:ascii="Calibri" w:hAnsi="Calibri" w:cs="Calibri"/>
          <w:noProof/>
          <w:color w:val="000000" w:themeColor="text1"/>
        </w:rPr>
        <w:t>oup for visual verbs as compared to amodal verbs</w:t>
      </w:r>
      <w:r w:rsidR="00BD7708" w:rsidRPr="00415550">
        <w:rPr>
          <w:rFonts w:ascii="Calibri" w:hAnsi="Calibri" w:cs="Calibri"/>
          <w:noProof/>
          <w:color w:val="000000" w:themeColor="text1"/>
        </w:rPr>
        <w:t xml:space="preserve"> </w:t>
      </w:r>
      <w:bookmarkEnd w:id="8"/>
      <w:r w:rsidR="00542B35" w:rsidRPr="00415550">
        <w:rPr>
          <w:rFonts w:ascii="Calibri" w:hAnsi="Calibri" w:cs="Calibri"/>
          <w:noProof/>
          <w:color w:val="000000" w:themeColor="text1"/>
        </w:rPr>
        <w:t>(</w:t>
      </w:r>
      <w:r w:rsidR="00315954" w:rsidRPr="00415550">
        <w:rPr>
          <w:rFonts w:ascii="Calibri" w:hAnsi="Calibri" w:cs="Calibri"/>
          <w:noProof/>
          <w:color w:val="000000" w:themeColor="text1"/>
        </w:rPr>
        <w:t>2 Group(</w:t>
      </w:r>
      <w:r w:rsidR="00542B35" w:rsidRPr="00415550">
        <w:rPr>
          <w:rFonts w:ascii="Calibri" w:hAnsi="Calibri" w:cs="Calibri"/>
          <w:noProof/>
          <w:color w:val="000000" w:themeColor="text1"/>
        </w:rPr>
        <w:t>blind</w:t>
      </w:r>
      <w:r w:rsidR="00315954" w:rsidRPr="00415550">
        <w:rPr>
          <w:rFonts w:ascii="Calibri" w:hAnsi="Calibri" w:cs="Calibri"/>
          <w:noProof/>
          <w:color w:val="000000" w:themeColor="text1"/>
        </w:rPr>
        <w:t xml:space="preserve">, </w:t>
      </w:r>
      <w:r w:rsidR="00405A41" w:rsidRPr="00415550">
        <w:rPr>
          <w:rFonts w:ascii="Calibri" w:hAnsi="Calibri" w:cs="Calibri"/>
          <w:noProof/>
          <w:color w:val="000000" w:themeColor="text1"/>
        </w:rPr>
        <w:t>sighted</w:t>
      </w:r>
      <w:r w:rsidR="00315954" w:rsidRPr="00415550">
        <w:rPr>
          <w:rFonts w:ascii="Calibri" w:hAnsi="Calibri" w:cs="Calibri"/>
          <w:noProof/>
          <w:color w:val="000000" w:themeColor="text1"/>
        </w:rPr>
        <w:t>) x 2 Modality(</w:t>
      </w:r>
      <w:r w:rsidR="00405A41" w:rsidRPr="00415550">
        <w:rPr>
          <w:rFonts w:ascii="Calibri" w:hAnsi="Calibri" w:cs="Calibri"/>
          <w:noProof/>
          <w:color w:val="000000" w:themeColor="text1"/>
        </w:rPr>
        <w:t>visual</w:t>
      </w:r>
      <w:r w:rsidR="00315954" w:rsidRPr="00415550">
        <w:rPr>
          <w:rFonts w:ascii="Calibri" w:hAnsi="Calibri" w:cs="Calibri"/>
          <w:noProof/>
          <w:color w:val="000000" w:themeColor="text1"/>
        </w:rPr>
        <w:t>,</w:t>
      </w:r>
      <w:r w:rsidR="00405A41" w:rsidRPr="00415550">
        <w:rPr>
          <w:rFonts w:ascii="Calibri" w:hAnsi="Calibri" w:cs="Calibri"/>
          <w:noProof/>
          <w:color w:val="000000" w:themeColor="text1"/>
        </w:rPr>
        <w:t xml:space="preserve"> amodal</w:t>
      </w:r>
      <w:r w:rsidR="00315954" w:rsidRPr="00415550">
        <w:rPr>
          <w:rFonts w:ascii="Calibri" w:hAnsi="Calibri" w:cs="Calibri"/>
          <w:noProof/>
          <w:color w:val="000000" w:themeColor="text1"/>
        </w:rPr>
        <w:t>)</w:t>
      </w:r>
      <w:r w:rsidR="0064656B" w:rsidRPr="00415550">
        <w:rPr>
          <w:rFonts w:ascii="Calibri" w:hAnsi="Calibri" w:cs="Calibri"/>
          <w:noProof/>
          <w:color w:val="000000" w:themeColor="text1"/>
        </w:rPr>
        <w:t xml:space="preserve"> </w:t>
      </w:r>
      <w:r w:rsidR="00315954" w:rsidRPr="00415550">
        <w:rPr>
          <w:rFonts w:ascii="Calibri" w:hAnsi="Calibri" w:cs="Calibri"/>
          <w:noProof/>
          <w:color w:val="000000" w:themeColor="text1"/>
        </w:rPr>
        <w:t>r</w:t>
      </w:r>
      <w:r w:rsidR="0064656B" w:rsidRPr="00415550">
        <w:rPr>
          <w:rFonts w:ascii="Calibri" w:hAnsi="Calibri" w:cs="Calibri"/>
          <w:noProof/>
          <w:color w:val="000000" w:themeColor="text1"/>
        </w:rPr>
        <w:t>epeated measures ANOVA</w:t>
      </w:r>
      <w:r w:rsidR="006B3EBD" w:rsidRPr="00415550">
        <w:rPr>
          <w:rFonts w:ascii="Calibri" w:hAnsi="Calibri" w:cs="Calibri"/>
          <w:noProof/>
          <w:color w:val="000000" w:themeColor="text1"/>
        </w:rPr>
        <w:t>s</w:t>
      </w:r>
      <w:r w:rsidR="00306A17" w:rsidRPr="00415550">
        <w:rPr>
          <w:rFonts w:ascii="Calibri" w:hAnsi="Calibri" w:cs="Calibri"/>
          <w:noProof/>
          <w:color w:val="000000" w:themeColor="text1"/>
        </w:rPr>
        <w:t xml:space="preserve"> </w:t>
      </w:r>
      <w:bookmarkStart w:id="9" w:name="_Hlk523908004"/>
      <w:r w:rsidR="00306A17" w:rsidRPr="00415550">
        <w:rPr>
          <w:rFonts w:ascii="Calibri" w:hAnsi="Calibri" w:cs="Calibri"/>
          <w:noProof/>
          <w:color w:val="000000" w:themeColor="text1"/>
        </w:rPr>
        <w:t xml:space="preserve">on </w:t>
      </w:r>
      <w:r w:rsidR="00BD7708" w:rsidRPr="00415550">
        <w:rPr>
          <w:rFonts w:ascii="Calibri" w:hAnsi="Calibri" w:cs="Calibri"/>
          <w:noProof/>
          <w:color w:val="000000" w:themeColor="text1"/>
        </w:rPr>
        <w:t>blind to sighted reference and sighted to sighted reference</w:t>
      </w:r>
      <w:bookmarkEnd w:id="9"/>
      <w:r w:rsidR="00315954" w:rsidRPr="00415550">
        <w:rPr>
          <w:rFonts w:ascii="Calibri" w:hAnsi="Calibri" w:cs="Calibri"/>
          <w:noProof/>
          <w:color w:val="000000" w:themeColor="text1"/>
        </w:rPr>
        <w:t>;</w:t>
      </w:r>
      <w:r w:rsidR="00405A41" w:rsidRPr="00415550">
        <w:rPr>
          <w:rFonts w:ascii="Calibri" w:hAnsi="Calibri" w:cs="Calibri"/>
          <w:noProof/>
          <w:color w:val="000000" w:themeColor="text1"/>
        </w:rPr>
        <w:t xml:space="preserve"> </w:t>
      </w:r>
      <w:r w:rsidR="006131ED" w:rsidRPr="00415550">
        <w:rPr>
          <w:rFonts w:ascii="Calibri" w:hAnsi="Calibri" w:cs="Calibri"/>
          <w:noProof/>
          <w:color w:val="000000" w:themeColor="text1"/>
        </w:rPr>
        <w:t>visual perception vs. amodal perception verbs</w:t>
      </w:r>
      <w:r w:rsidR="00315954" w:rsidRPr="00415550">
        <w:rPr>
          <w:rFonts w:ascii="Calibri" w:hAnsi="Calibri" w:cs="Calibri"/>
          <w:noProof/>
          <w:color w:val="000000" w:themeColor="text1"/>
        </w:rPr>
        <w:t xml:space="preserve">: main effect of Group </w:t>
      </w:r>
      <w:r w:rsidR="00315954" w:rsidRPr="009C4615">
        <w:rPr>
          <w:rFonts w:ascii="Calibri" w:hAnsi="Calibri" w:cs="Calibri"/>
          <w:i/>
          <w:noProof/>
          <w:color w:val="000000" w:themeColor="text1"/>
        </w:rPr>
        <w:t>F</w:t>
      </w:r>
      <w:r w:rsidR="00315954" w:rsidRPr="00415550">
        <w:rPr>
          <w:rFonts w:ascii="Calibri" w:hAnsi="Calibri" w:cs="Calibri"/>
          <w:noProof/>
          <w:color w:val="000000" w:themeColor="text1"/>
        </w:rPr>
        <w:t>(</w:t>
      </w:r>
      <w:r w:rsidR="00E81220" w:rsidRPr="00415550">
        <w:rPr>
          <w:rFonts w:ascii="Calibri" w:hAnsi="Calibri" w:cs="Calibri"/>
          <w:noProof/>
          <w:color w:val="000000" w:themeColor="text1"/>
        </w:rPr>
        <w:t>1,44</w:t>
      </w:r>
      <w:r w:rsidR="00315954" w:rsidRPr="00415550">
        <w:rPr>
          <w:rFonts w:ascii="Calibri" w:hAnsi="Calibri" w:cs="Calibri"/>
          <w:noProof/>
          <w:color w:val="000000" w:themeColor="text1"/>
        </w:rPr>
        <w:t>)</w:t>
      </w:r>
      <w:r w:rsidR="004A4D7E">
        <w:rPr>
          <w:rFonts w:ascii="Calibri" w:hAnsi="Calibri" w:cs="Calibri"/>
          <w:noProof/>
          <w:color w:val="000000" w:themeColor="text1"/>
        </w:rPr>
        <w:t xml:space="preserve"> </w:t>
      </w:r>
      <w:r w:rsidR="00315954" w:rsidRPr="00415550">
        <w:rPr>
          <w:rFonts w:ascii="Calibri" w:hAnsi="Calibri" w:cs="Calibri"/>
          <w:noProof/>
          <w:color w:val="000000" w:themeColor="text1"/>
        </w:rPr>
        <w:t>=</w:t>
      </w:r>
      <w:r w:rsidR="004A4D7E">
        <w:rPr>
          <w:rFonts w:ascii="Calibri" w:hAnsi="Calibri" w:cs="Calibri"/>
          <w:noProof/>
          <w:color w:val="000000" w:themeColor="text1"/>
        </w:rPr>
        <w:t xml:space="preserve"> </w:t>
      </w:r>
      <w:r w:rsidR="006131ED" w:rsidRPr="00415550">
        <w:rPr>
          <w:rFonts w:ascii="Calibri" w:hAnsi="Calibri" w:cs="Calibri"/>
          <w:noProof/>
          <w:color w:val="000000" w:themeColor="text1"/>
        </w:rPr>
        <w:t>0</w:t>
      </w:r>
      <w:r w:rsidR="00315954" w:rsidRPr="00415550">
        <w:rPr>
          <w:rFonts w:ascii="Calibri" w:hAnsi="Calibri" w:cs="Calibri"/>
          <w:noProof/>
          <w:color w:val="000000" w:themeColor="text1"/>
        </w:rPr>
        <w:t xml:space="preserve">, </w:t>
      </w:r>
      <w:r w:rsidR="006866A2" w:rsidRPr="006866A2">
        <w:rPr>
          <w:rFonts w:ascii="Calibri" w:hAnsi="Calibri" w:cs="Calibri"/>
          <w:i/>
          <w:noProof/>
          <w:color w:val="000000" w:themeColor="text1"/>
        </w:rPr>
        <w:t xml:space="preserve">p = </w:t>
      </w:r>
      <w:r w:rsidR="006131ED" w:rsidRPr="00415550">
        <w:rPr>
          <w:rFonts w:ascii="Calibri" w:hAnsi="Calibri" w:cs="Calibri"/>
          <w:noProof/>
          <w:color w:val="000000" w:themeColor="text1"/>
        </w:rPr>
        <w:t>0.9</w:t>
      </w:r>
      <w:r w:rsidR="00315954" w:rsidRPr="00415550">
        <w:rPr>
          <w:rFonts w:ascii="Calibri" w:hAnsi="Calibri" w:cs="Calibri"/>
          <w:noProof/>
          <w:color w:val="000000" w:themeColor="text1"/>
        </w:rPr>
        <w:t xml:space="preserve">, main effect of Modality </w:t>
      </w:r>
      <w:r w:rsidR="00315954" w:rsidRPr="009C4615">
        <w:rPr>
          <w:rFonts w:ascii="Calibri" w:hAnsi="Calibri" w:cs="Calibri"/>
          <w:i/>
          <w:noProof/>
          <w:color w:val="000000" w:themeColor="text1"/>
        </w:rPr>
        <w:t>F</w:t>
      </w:r>
      <w:r w:rsidR="00315954" w:rsidRPr="00415550">
        <w:rPr>
          <w:rFonts w:ascii="Calibri" w:hAnsi="Calibri" w:cs="Calibri"/>
          <w:noProof/>
          <w:color w:val="000000" w:themeColor="text1"/>
        </w:rPr>
        <w:t>(</w:t>
      </w:r>
      <w:r w:rsidR="006131ED" w:rsidRPr="00415550">
        <w:rPr>
          <w:rFonts w:ascii="Calibri" w:hAnsi="Calibri" w:cs="Calibri"/>
          <w:noProof/>
          <w:color w:val="000000" w:themeColor="text1"/>
        </w:rPr>
        <w:t>1,44</w:t>
      </w:r>
      <w:r w:rsidR="00315954" w:rsidRPr="00415550">
        <w:rPr>
          <w:rFonts w:ascii="Calibri" w:hAnsi="Calibri" w:cs="Calibri"/>
          <w:noProof/>
          <w:color w:val="000000" w:themeColor="text1"/>
        </w:rPr>
        <w:t>)</w:t>
      </w:r>
      <w:r w:rsidR="004A4D7E">
        <w:rPr>
          <w:rFonts w:ascii="Calibri" w:hAnsi="Calibri" w:cs="Calibri"/>
          <w:noProof/>
          <w:color w:val="000000" w:themeColor="text1"/>
        </w:rPr>
        <w:t xml:space="preserve"> </w:t>
      </w:r>
      <w:r w:rsidR="00315954" w:rsidRPr="00415550">
        <w:rPr>
          <w:rFonts w:ascii="Calibri" w:hAnsi="Calibri" w:cs="Calibri"/>
          <w:noProof/>
          <w:color w:val="000000" w:themeColor="text1"/>
        </w:rPr>
        <w:t>=</w:t>
      </w:r>
      <w:r w:rsidR="004A4D7E">
        <w:rPr>
          <w:rFonts w:ascii="Calibri" w:hAnsi="Calibri" w:cs="Calibri"/>
          <w:noProof/>
          <w:color w:val="000000" w:themeColor="text1"/>
        </w:rPr>
        <w:t xml:space="preserve"> </w:t>
      </w:r>
      <w:r w:rsidR="006131ED" w:rsidRPr="00415550">
        <w:rPr>
          <w:rFonts w:ascii="Calibri" w:hAnsi="Calibri" w:cs="Calibri"/>
          <w:noProof/>
          <w:color w:val="000000" w:themeColor="text1"/>
        </w:rPr>
        <w:t>5.39</w:t>
      </w:r>
      <w:r w:rsidR="00315954" w:rsidRPr="00415550">
        <w:rPr>
          <w:rFonts w:ascii="Calibri" w:hAnsi="Calibri" w:cs="Calibri"/>
          <w:noProof/>
          <w:color w:val="000000" w:themeColor="text1"/>
        </w:rPr>
        <w:t xml:space="preserve">, </w:t>
      </w:r>
      <w:r w:rsidR="006866A2" w:rsidRPr="006866A2">
        <w:rPr>
          <w:rFonts w:ascii="Calibri" w:hAnsi="Calibri" w:cs="Calibri"/>
          <w:i/>
          <w:noProof/>
          <w:color w:val="000000" w:themeColor="text1"/>
        </w:rPr>
        <w:t xml:space="preserve">p = </w:t>
      </w:r>
      <w:r w:rsidR="006131ED" w:rsidRPr="00415550">
        <w:rPr>
          <w:rFonts w:ascii="Calibri" w:hAnsi="Calibri" w:cs="Calibri"/>
          <w:noProof/>
          <w:color w:val="000000" w:themeColor="text1"/>
        </w:rPr>
        <w:t>0.25</w:t>
      </w:r>
      <w:r w:rsidR="00315954" w:rsidRPr="00415550">
        <w:rPr>
          <w:rFonts w:ascii="Calibri" w:hAnsi="Calibri" w:cs="Calibri"/>
          <w:noProof/>
          <w:color w:val="000000" w:themeColor="text1"/>
        </w:rPr>
        <w:t xml:space="preserve">, Group x Modality interaction </w:t>
      </w:r>
      <w:r w:rsidR="00315954" w:rsidRPr="009C4615">
        <w:rPr>
          <w:rFonts w:ascii="Calibri" w:hAnsi="Calibri" w:cs="Calibri"/>
          <w:i/>
          <w:noProof/>
          <w:color w:val="000000" w:themeColor="text1"/>
        </w:rPr>
        <w:t>F</w:t>
      </w:r>
      <w:r w:rsidR="00315954" w:rsidRPr="00415550">
        <w:rPr>
          <w:rFonts w:ascii="Calibri" w:hAnsi="Calibri" w:cs="Calibri"/>
          <w:noProof/>
          <w:color w:val="000000" w:themeColor="text1"/>
        </w:rPr>
        <w:t>(</w:t>
      </w:r>
      <w:r w:rsidR="006131ED" w:rsidRPr="00415550">
        <w:rPr>
          <w:rFonts w:ascii="Calibri" w:hAnsi="Calibri" w:cs="Calibri"/>
          <w:noProof/>
          <w:color w:val="000000" w:themeColor="text1"/>
        </w:rPr>
        <w:t>1,44</w:t>
      </w:r>
      <w:r w:rsidR="00315954" w:rsidRPr="00415550">
        <w:rPr>
          <w:rFonts w:ascii="Calibri" w:hAnsi="Calibri" w:cs="Calibri"/>
          <w:noProof/>
          <w:color w:val="000000" w:themeColor="text1"/>
        </w:rPr>
        <w:t>)</w:t>
      </w:r>
      <w:r w:rsidR="004A4D7E">
        <w:rPr>
          <w:rFonts w:ascii="Calibri" w:hAnsi="Calibri" w:cs="Calibri"/>
          <w:noProof/>
          <w:color w:val="000000" w:themeColor="text1"/>
        </w:rPr>
        <w:t xml:space="preserve"> </w:t>
      </w:r>
      <w:r w:rsidR="00315954" w:rsidRPr="00415550">
        <w:rPr>
          <w:rFonts w:ascii="Calibri" w:hAnsi="Calibri" w:cs="Calibri"/>
          <w:noProof/>
          <w:color w:val="000000" w:themeColor="text1"/>
        </w:rPr>
        <w:t>=</w:t>
      </w:r>
      <w:r w:rsidR="004A4D7E">
        <w:rPr>
          <w:rFonts w:ascii="Calibri" w:hAnsi="Calibri" w:cs="Calibri"/>
          <w:noProof/>
          <w:color w:val="000000" w:themeColor="text1"/>
        </w:rPr>
        <w:t xml:space="preserve"> </w:t>
      </w:r>
      <w:r w:rsidR="006131ED" w:rsidRPr="00415550">
        <w:rPr>
          <w:rFonts w:ascii="Calibri" w:hAnsi="Calibri" w:cs="Calibri"/>
          <w:noProof/>
          <w:color w:val="000000" w:themeColor="text1"/>
        </w:rPr>
        <w:t>3.14</w:t>
      </w:r>
      <w:r w:rsidR="00315954" w:rsidRPr="00415550">
        <w:rPr>
          <w:rFonts w:ascii="Calibri" w:hAnsi="Calibri" w:cs="Calibri"/>
          <w:noProof/>
          <w:color w:val="000000" w:themeColor="text1"/>
        </w:rPr>
        <w:t xml:space="preserve">, </w:t>
      </w:r>
      <w:r w:rsidR="006866A2" w:rsidRPr="006866A2">
        <w:rPr>
          <w:rFonts w:ascii="Calibri" w:hAnsi="Calibri" w:cs="Calibri"/>
          <w:i/>
          <w:noProof/>
          <w:color w:val="000000" w:themeColor="text1"/>
        </w:rPr>
        <w:t xml:space="preserve">p = </w:t>
      </w:r>
      <w:r w:rsidR="006131ED" w:rsidRPr="00415550">
        <w:rPr>
          <w:rFonts w:ascii="Calibri" w:hAnsi="Calibri" w:cs="Calibri"/>
          <w:noProof/>
          <w:color w:val="000000" w:themeColor="text1"/>
        </w:rPr>
        <w:t>0.08</w:t>
      </w:r>
      <w:r w:rsidR="0064656B" w:rsidRPr="00415550">
        <w:rPr>
          <w:rFonts w:ascii="Calibri" w:hAnsi="Calibri" w:cs="Calibri"/>
          <w:noProof/>
          <w:color w:val="000000" w:themeColor="text1"/>
        </w:rPr>
        <w:t xml:space="preserve">; </w:t>
      </w:r>
      <w:r w:rsidR="006131ED" w:rsidRPr="00415550">
        <w:rPr>
          <w:rFonts w:ascii="Calibri" w:hAnsi="Calibri" w:cs="Calibri"/>
          <w:noProof/>
          <w:color w:val="000000" w:themeColor="text1"/>
        </w:rPr>
        <w:t>light emission vs. motion verbs</w:t>
      </w:r>
      <w:r w:rsidR="00315954" w:rsidRPr="00415550">
        <w:rPr>
          <w:rFonts w:ascii="Calibri" w:hAnsi="Calibri" w:cs="Calibri"/>
          <w:noProof/>
          <w:color w:val="000000" w:themeColor="text1"/>
        </w:rPr>
        <w:t xml:space="preserve">: main effect of Group </w:t>
      </w:r>
      <w:r w:rsidR="00315954" w:rsidRPr="009C4615">
        <w:rPr>
          <w:rFonts w:ascii="Calibri" w:hAnsi="Calibri" w:cs="Calibri"/>
          <w:i/>
          <w:noProof/>
          <w:color w:val="000000" w:themeColor="text1"/>
        </w:rPr>
        <w:t>F</w:t>
      </w:r>
      <w:r w:rsidR="00315954" w:rsidRPr="00415550">
        <w:rPr>
          <w:rFonts w:ascii="Calibri" w:hAnsi="Calibri" w:cs="Calibri"/>
          <w:noProof/>
          <w:color w:val="000000" w:themeColor="text1"/>
        </w:rPr>
        <w:t>(</w:t>
      </w:r>
      <w:r w:rsidR="006131ED" w:rsidRPr="00415550">
        <w:rPr>
          <w:rFonts w:ascii="Calibri" w:hAnsi="Calibri" w:cs="Calibri"/>
          <w:noProof/>
          <w:color w:val="000000" w:themeColor="text1"/>
        </w:rPr>
        <w:t>1,43</w:t>
      </w:r>
      <w:r w:rsidR="00315954" w:rsidRPr="00415550">
        <w:rPr>
          <w:rFonts w:ascii="Calibri" w:hAnsi="Calibri" w:cs="Calibri"/>
          <w:noProof/>
          <w:color w:val="000000" w:themeColor="text1"/>
        </w:rPr>
        <w:t>)</w:t>
      </w:r>
      <w:r w:rsidR="004A4D7E">
        <w:rPr>
          <w:rFonts w:ascii="Calibri" w:hAnsi="Calibri" w:cs="Calibri"/>
          <w:noProof/>
          <w:color w:val="000000" w:themeColor="text1"/>
        </w:rPr>
        <w:t xml:space="preserve"> </w:t>
      </w:r>
      <w:r w:rsidR="00315954" w:rsidRPr="00415550">
        <w:rPr>
          <w:rFonts w:ascii="Calibri" w:hAnsi="Calibri" w:cs="Calibri"/>
          <w:noProof/>
          <w:color w:val="000000" w:themeColor="text1"/>
        </w:rPr>
        <w:t>=</w:t>
      </w:r>
      <w:r w:rsidR="004A4D7E">
        <w:rPr>
          <w:rFonts w:ascii="Calibri" w:hAnsi="Calibri" w:cs="Calibri"/>
          <w:noProof/>
          <w:color w:val="000000" w:themeColor="text1"/>
        </w:rPr>
        <w:t xml:space="preserve"> </w:t>
      </w:r>
      <w:r w:rsidR="006131ED" w:rsidRPr="00415550">
        <w:rPr>
          <w:rFonts w:ascii="Calibri" w:hAnsi="Calibri" w:cs="Calibri"/>
          <w:noProof/>
          <w:color w:val="000000" w:themeColor="text1"/>
        </w:rPr>
        <w:t>0.03</w:t>
      </w:r>
      <w:r w:rsidR="00315954" w:rsidRPr="00415550">
        <w:rPr>
          <w:rFonts w:ascii="Calibri" w:hAnsi="Calibri" w:cs="Calibri"/>
          <w:noProof/>
          <w:color w:val="000000" w:themeColor="text1"/>
        </w:rPr>
        <w:t xml:space="preserve">, </w:t>
      </w:r>
      <w:r w:rsidR="006866A2" w:rsidRPr="006866A2">
        <w:rPr>
          <w:rFonts w:ascii="Calibri" w:hAnsi="Calibri" w:cs="Calibri"/>
          <w:i/>
          <w:noProof/>
          <w:color w:val="000000" w:themeColor="text1"/>
        </w:rPr>
        <w:t xml:space="preserve">p = </w:t>
      </w:r>
      <w:r w:rsidR="006131ED" w:rsidRPr="00415550">
        <w:rPr>
          <w:rFonts w:ascii="Calibri" w:hAnsi="Calibri" w:cs="Calibri"/>
          <w:noProof/>
          <w:color w:val="000000" w:themeColor="text1"/>
        </w:rPr>
        <w:t>0.88</w:t>
      </w:r>
      <w:r w:rsidR="00315954" w:rsidRPr="00415550">
        <w:rPr>
          <w:rFonts w:ascii="Calibri" w:hAnsi="Calibri" w:cs="Calibri"/>
          <w:noProof/>
          <w:color w:val="000000" w:themeColor="text1"/>
        </w:rPr>
        <w:t xml:space="preserve">, main effect of Modality </w:t>
      </w:r>
      <w:r w:rsidR="00315954" w:rsidRPr="009C4615">
        <w:rPr>
          <w:rFonts w:ascii="Calibri" w:hAnsi="Calibri" w:cs="Calibri"/>
          <w:i/>
          <w:noProof/>
          <w:color w:val="000000" w:themeColor="text1"/>
        </w:rPr>
        <w:t>F</w:t>
      </w:r>
      <w:r w:rsidR="00315954" w:rsidRPr="00415550">
        <w:rPr>
          <w:rFonts w:ascii="Calibri" w:hAnsi="Calibri" w:cs="Calibri"/>
          <w:noProof/>
          <w:color w:val="000000" w:themeColor="text1"/>
        </w:rPr>
        <w:t>(</w:t>
      </w:r>
      <w:r w:rsidR="006131ED" w:rsidRPr="00415550">
        <w:rPr>
          <w:rFonts w:ascii="Calibri" w:hAnsi="Calibri" w:cs="Calibri"/>
          <w:noProof/>
          <w:color w:val="000000" w:themeColor="text1"/>
        </w:rPr>
        <w:t>1,43</w:t>
      </w:r>
      <w:r w:rsidR="00315954" w:rsidRPr="00415550">
        <w:rPr>
          <w:rFonts w:ascii="Calibri" w:hAnsi="Calibri" w:cs="Calibri"/>
          <w:noProof/>
          <w:color w:val="000000" w:themeColor="text1"/>
        </w:rPr>
        <w:t>)</w:t>
      </w:r>
      <w:r w:rsidR="004A4D7E">
        <w:rPr>
          <w:rFonts w:ascii="Calibri" w:hAnsi="Calibri" w:cs="Calibri"/>
          <w:noProof/>
          <w:color w:val="000000" w:themeColor="text1"/>
        </w:rPr>
        <w:t xml:space="preserve"> </w:t>
      </w:r>
      <w:r w:rsidR="00315954" w:rsidRPr="00415550">
        <w:rPr>
          <w:rFonts w:ascii="Calibri" w:hAnsi="Calibri" w:cs="Calibri"/>
          <w:noProof/>
          <w:color w:val="000000" w:themeColor="text1"/>
        </w:rPr>
        <w:t>=</w:t>
      </w:r>
      <w:r w:rsidR="004A4D7E">
        <w:rPr>
          <w:rFonts w:ascii="Calibri" w:hAnsi="Calibri" w:cs="Calibri"/>
          <w:noProof/>
          <w:color w:val="000000" w:themeColor="text1"/>
        </w:rPr>
        <w:t xml:space="preserve"> </w:t>
      </w:r>
      <w:r w:rsidR="006131ED" w:rsidRPr="00415550">
        <w:rPr>
          <w:rFonts w:ascii="Calibri" w:hAnsi="Calibri" w:cs="Calibri"/>
          <w:noProof/>
          <w:color w:val="000000" w:themeColor="text1"/>
        </w:rPr>
        <w:t>22.89</w:t>
      </w:r>
      <w:r w:rsidR="00315954" w:rsidRPr="00415550">
        <w:rPr>
          <w:rFonts w:ascii="Calibri" w:hAnsi="Calibri" w:cs="Calibri"/>
          <w:noProof/>
          <w:color w:val="000000" w:themeColor="text1"/>
        </w:rPr>
        <w:t xml:space="preserve">, </w:t>
      </w:r>
      <w:r w:rsidR="00315954" w:rsidRPr="004A4D7E">
        <w:rPr>
          <w:rFonts w:ascii="Calibri" w:hAnsi="Calibri" w:cs="Calibri"/>
          <w:i/>
          <w:noProof/>
          <w:color w:val="000000" w:themeColor="text1"/>
        </w:rPr>
        <w:t>p</w:t>
      </w:r>
      <w:r w:rsidR="004A4D7E">
        <w:rPr>
          <w:rFonts w:ascii="Calibri" w:hAnsi="Calibri" w:cs="Calibri"/>
          <w:noProof/>
          <w:color w:val="000000" w:themeColor="text1"/>
        </w:rPr>
        <w:t xml:space="preserve"> </w:t>
      </w:r>
      <w:r w:rsidR="006131ED" w:rsidRPr="00415550">
        <w:rPr>
          <w:rFonts w:ascii="Calibri" w:hAnsi="Calibri" w:cs="Calibri"/>
          <w:noProof/>
          <w:color w:val="000000" w:themeColor="text1"/>
        </w:rPr>
        <w:t>&lt;</w:t>
      </w:r>
      <w:r w:rsidR="004A4D7E">
        <w:rPr>
          <w:rFonts w:ascii="Calibri" w:hAnsi="Calibri" w:cs="Calibri"/>
          <w:noProof/>
          <w:color w:val="000000" w:themeColor="text1"/>
        </w:rPr>
        <w:t xml:space="preserve"> </w:t>
      </w:r>
      <w:r w:rsidR="006131ED" w:rsidRPr="00415550">
        <w:rPr>
          <w:rFonts w:ascii="Calibri" w:hAnsi="Calibri" w:cs="Calibri"/>
          <w:noProof/>
          <w:color w:val="000000" w:themeColor="text1"/>
        </w:rPr>
        <w:t>0.0001</w:t>
      </w:r>
      <w:r w:rsidR="00315954" w:rsidRPr="00415550">
        <w:rPr>
          <w:rFonts w:ascii="Calibri" w:hAnsi="Calibri" w:cs="Calibri"/>
          <w:noProof/>
          <w:color w:val="000000" w:themeColor="text1"/>
        </w:rPr>
        <w:t xml:space="preserve">, Group x Modality interaction </w:t>
      </w:r>
      <w:r w:rsidR="00315954" w:rsidRPr="009C4615">
        <w:rPr>
          <w:rFonts w:ascii="Calibri" w:hAnsi="Calibri" w:cs="Calibri"/>
          <w:i/>
          <w:noProof/>
          <w:color w:val="000000" w:themeColor="text1"/>
        </w:rPr>
        <w:t>F</w:t>
      </w:r>
      <w:r w:rsidR="00315954" w:rsidRPr="00415550">
        <w:rPr>
          <w:rFonts w:ascii="Calibri" w:hAnsi="Calibri" w:cs="Calibri"/>
          <w:noProof/>
          <w:color w:val="000000" w:themeColor="text1"/>
        </w:rPr>
        <w:t>(</w:t>
      </w:r>
      <w:r w:rsidR="006131ED" w:rsidRPr="00415550">
        <w:rPr>
          <w:rFonts w:ascii="Calibri" w:hAnsi="Calibri" w:cs="Calibri"/>
          <w:noProof/>
          <w:color w:val="000000" w:themeColor="text1"/>
        </w:rPr>
        <w:t>1,43</w:t>
      </w:r>
      <w:r w:rsidR="00315954" w:rsidRPr="00415550">
        <w:rPr>
          <w:rFonts w:ascii="Calibri" w:hAnsi="Calibri" w:cs="Calibri"/>
          <w:noProof/>
          <w:color w:val="000000" w:themeColor="text1"/>
        </w:rPr>
        <w:t>)</w:t>
      </w:r>
      <w:r w:rsidR="004A4D7E">
        <w:rPr>
          <w:rFonts w:ascii="Calibri" w:hAnsi="Calibri" w:cs="Calibri"/>
          <w:noProof/>
          <w:color w:val="000000" w:themeColor="text1"/>
        </w:rPr>
        <w:t xml:space="preserve"> </w:t>
      </w:r>
      <w:r w:rsidR="00315954" w:rsidRPr="00415550">
        <w:rPr>
          <w:rFonts w:ascii="Calibri" w:hAnsi="Calibri" w:cs="Calibri"/>
          <w:noProof/>
          <w:color w:val="000000" w:themeColor="text1"/>
        </w:rPr>
        <w:t>=</w:t>
      </w:r>
      <w:r w:rsidR="004A4D7E">
        <w:rPr>
          <w:rFonts w:ascii="Calibri" w:hAnsi="Calibri" w:cs="Calibri"/>
          <w:noProof/>
          <w:color w:val="000000" w:themeColor="text1"/>
        </w:rPr>
        <w:t xml:space="preserve"> </w:t>
      </w:r>
      <w:r w:rsidR="006131ED" w:rsidRPr="00415550">
        <w:rPr>
          <w:rFonts w:ascii="Calibri" w:hAnsi="Calibri" w:cs="Calibri"/>
          <w:noProof/>
          <w:color w:val="000000" w:themeColor="text1"/>
        </w:rPr>
        <w:t>0.06</w:t>
      </w:r>
      <w:r w:rsidR="00315954" w:rsidRPr="00415550">
        <w:rPr>
          <w:rFonts w:ascii="Calibri" w:hAnsi="Calibri" w:cs="Calibri"/>
          <w:noProof/>
          <w:color w:val="000000" w:themeColor="text1"/>
        </w:rPr>
        <w:t xml:space="preserve">, </w:t>
      </w:r>
      <w:r w:rsidR="006866A2" w:rsidRPr="006866A2">
        <w:rPr>
          <w:rFonts w:ascii="Calibri" w:hAnsi="Calibri" w:cs="Calibri"/>
          <w:i/>
          <w:noProof/>
          <w:color w:val="000000" w:themeColor="text1"/>
        </w:rPr>
        <w:t xml:space="preserve">p = </w:t>
      </w:r>
      <w:r w:rsidR="006131ED" w:rsidRPr="00415550">
        <w:rPr>
          <w:rFonts w:ascii="Calibri" w:hAnsi="Calibri" w:cs="Calibri"/>
          <w:noProof/>
          <w:color w:val="000000" w:themeColor="text1"/>
        </w:rPr>
        <w:t>0.8</w:t>
      </w:r>
      <w:r w:rsidR="00A94D89" w:rsidRPr="00415550">
        <w:rPr>
          <w:rFonts w:ascii="Calibri" w:hAnsi="Calibri" w:cs="Calibri"/>
          <w:noProof/>
          <w:color w:val="000000" w:themeColor="text1"/>
        </w:rPr>
        <w:t>)</w:t>
      </w:r>
      <w:r w:rsidR="00315954" w:rsidRPr="00415550">
        <w:rPr>
          <w:rFonts w:ascii="Calibri" w:hAnsi="Calibri" w:cs="Calibri"/>
          <w:noProof/>
          <w:color w:val="000000" w:themeColor="text1"/>
        </w:rPr>
        <w:t>.</w:t>
      </w:r>
      <w:r w:rsidR="00BD7708" w:rsidRPr="00415550">
        <w:rPr>
          <w:rFonts w:ascii="Calibri" w:hAnsi="Calibri" w:cs="Calibri"/>
          <w:noProof/>
          <w:color w:val="000000" w:themeColor="text1"/>
        </w:rPr>
        <w:t xml:space="preserve"> </w:t>
      </w:r>
    </w:p>
    <w:p w14:paraId="7AAA4477" w14:textId="1018B82D" w:rsidR="00EC6882" w:rsidRDefault="00E46668" w:rsidP="00B20830">
      <w:pPr>
        <w:pStyle w:val="Body"/>
        <w:spacing w:after="0" w:line="360" w:lineRule="auto"/>
        <w:ind w:firstLine="720"/>
        <w:rPr>
          <w:rFonts w:ascii="Calibri" w:hAnsi="Calibri" w:cs="Calibri"/>
          <w:noProof/>
          <w:color w:val="000000" w:themeColor="text1"/>
        </w:rPr>
      </w:pPr>
      <w:r w:rsidRPr="00AE67AC">
        <w:rPr>
          <w:rFonts w:ascii="Calibri" w:hAnsi="Calibri" w:cs="Calibri"/>
          <w:noProof/>
          <w:color w:val="000000" w:themeColor="text1"/>
        </w:rPr>
        <w:t xml:space="preserve">Finally, we conducted a group coherence analysis to determine whether </w:t>
      </w:r>
      <w:r w:rsidR="001913CD" w:rsidRPr="00AE67AC">
        <w:rPr>
          <w:rFonts w:ascii="Calibri" w:hAnsi="Calibri" w:cs="Calibri"/>
          <w:noProof/>
          <w:color w:val="000000" w:themeColor="text1"/>
        </w:rPr>
        <w:t xml:space="preserve">blind and sighted participants differed with regard to agreement </w:t>
      </w:r>
      <w:r w:rsidR="006571AE" w:rsidRPr="00AE67AC">
        <w:rPr>
          <w:rFonts w:ascii="Calibri" w:hAnsi="Calibri" w:cs="Calibri"/>
          <w:noProof/>
          <w:color w:val="000000" w:themeColor="text1"/>
        </w:rPr>
        <w:t>within their own grou</w:t>
      </w:r>
      <w:r w:rsidR="00647C81" w:rsidRPr="004E7D05">
        <w:rPr>
          <w:rFonts w:ascii="Calibri" w:hAnsi="Calibri" w:cs="Calibri"/>
          <w:noProof/>
          <w:color w:val="000000" w:themeColor="text1"/>
        </w:rPr>
        <w:t>p</w:t>
      </w:r>
      <w:r w:rsidR="001913CD" w:rsidRPr="00AE67AC">
        <w:rPr>
          <w:rFonts w:ascii="Calibri" w:hAnsi="Calibri" w:cs="Calibri"/>
          <w:noProof/>
          <w:color w:val="000000" w:themeColor="text1"/>
        </w:rPr>
        <w:t>.</w:t>
      </w:r>
      <w:r w:rsidR="00647C81" w:rsidRPr="004E7D05">
        <w:rPr>
          <w:rFonts w:ascii="Calibri" w:hAnsi="Calibri" w:cs="Calibri"/>
          <w:noProof/>
          <w:color w:val="000000" w:themeColor="text1"/>
        </w:rPr>
        <w:t xml:space="preserve"> </w:t>
      </w:r>
      <w:r w:rsidR="00B016F1">
        <w:rPr>
          <w:rFonts w:ascii="Calibri" w:hAnsi="Calibri" w:cs="Calibri"/>
          <w:noProof/>
          <w:color w:val="000000" w:themeColor="text1"/>
        </w:rPr>
        <w:t>First, we</w:t>
      </w:r>
      <w:r w:rsidR="00647C81" w:rsidRPr="004E7D05">
        <w:rPr>
          <w:rFonts w:ascii="Calibri" w:hAnsi="Calibri" w:cs="Calibri"/>
          <w:noProof/>
          <w:color w:val="000000" w:themeColor="text1"/>
        </w:rPr>
        <w:t xml:space="preserve"> </w:t>
      </w:r>
      <w:r w:rsidR="00E76F3C" w:rsidRPr="004E7D05">
        <w:rPr>
          <w:rFonts w:ascii="Calibri" w:hAnsi="Calibri" w:cs="Calibri"/>
          <w:noProof/>
          <w:color w:val="000000" w:themeColor="text1"/>
        </w:rPr>
        <w:t xml:space="preserve">computed </w:t>
      </w:r>
      <w:r w:rsidR="00983881" w:rsidRPr="004E7D05">
        <w:rPr>
          <w:rFonts w:ascii="Calibri" w:hAnsi="Calibri" w:cs="Calibri"/>
          <w:noProof/>
          <w:color w:val="000000" w:themeColor="text1"/>
        </w:rPr>
        <w:t>the Kendall’s W Concordance Coefficient, which is an estimate of the agreement/correlation between every pair of subjects within a group</w:t>
      </w:r>
      <w:r w:rsidR="00123EC1" w:rsidRPr="004E7D05">
        <w:rPr>
          <w:rFonts w:ascii="Calibri" w:hAnsi="Calibri" w:cs="Calibri"/>
          <w:noProof/>
          <w:color w:val="000000" w:themeColor="text1"/>
        </w:rPr>
        <w:t>, for</w:t>
      </w:r>
      <w:r w:rsidR="000C3A2F" w:rsidRPr="004E7D05">
        <w:rPr>
          <w:rFonts w:ascii="Calibri" w:hAnsi="Calibri" w:cs="Calibri"/>
          <w:noProof/>
          <w:color w:val="000000" w:themeColor="text1"/>
        </w:rPr>
        <w:t xml:space="preserve"> each verb-type </w:t>
      </w:r>
      <w:r w:rsidR="00B506FB" w:rsidRPr="004E7D05">
        <w:rPr>
          <w:rFonts w:ascii="Calibri" w:hAnsi="Calibri" w:cs="Calibri"/>
          <w:noProof/>
          <w:color w:val="000000" w:themeColor="text1"/>
        </w:rPr>
        <w:t>and subject group</w:t>
      </w:r>
      <w:r w:rsidR="005A55EA" w:rsidRPr="004E7D05">
        <w:rPr>
          <w:rFonts w:ascii="Calibri" w:hAnsi="Calibri" w:cs="Calibri"/>
          <w:noProof/>
          <w:color w:val="000000" w:themeColor="text1"/>
        </w:rPr>
        <w:t xml:space="preserve"> (</w:t>
      </w:r>
      <w:r w:rsidR="00CF71F7">
        <w:rPr>
          <w:rFonts w:ascii="Calibri" w:hAnsi="Calibri" w:cs="Calibri"/>
          <w:noProof/>
          <w:color w:val="000000" w:themeColor="text1"/>
        </w:rPr>
        <w:t>Supplementary Figure 3, Supplementary Table</w:t>
      </w:r>
      <w:r w:rsidR="005A55EA" w:rsidRPr="004E7D05">
        <w:rPr>
          <w:rFonts w:ascii="Calibri" w:hAnsi="Calibri" w:cs="Calibri"/>
          <w:noProof/>
          <w:color w:val="000000" w:themeColor="text1"/>
        </w:rPr>
        <w:t>)</w:t>
      </w:r>
      <w:r w:rsidR="00B506FB" w:rsidRPr="004E7D05">
        <w:rPr>
          <w:rFonts w:ascii="Calibri" w:hAnsi="Calibri" w:cs="Calibri"/>
          <w:noProof/>
          <w:color w:val="000000" w:themeColor="text1"/>
        </w:rPr>
        <w:t>.</w:t>
      </w:r>
      <w:r w:rsidR="006158D8">
        <w:rPr>
          <w:rFonts w:ascii="Calibri" w:hAnsi="Calibri" w:cs="Calibri"/>
          <w:noProof/>
          <w:color w:val="000000" w:themeColor="text1"/>
        </w:rPr>
        <w:t xml:space="preserve"> </w:t>
      </w:r>
      <w:r w:rsidR="00153187">
        <w:rPr>
          <w:rFonts w:ascii="Calibri" w:hAnsi="Calibri" w:cs="Calibri"/>
          <w:noProof/>
          <w:color w:val="000000" w:themeColor="text1"/>
        </w:rPr>
        <w:t xml:space="preserve">Blind and sighted speakers were equally </w:t>
      </w:r>
      <w:r w:rsidR="00153187">
        <w:rPr>
          <w:rFonts w:ascii="Calibri" w:hAnsi="Calibri" w:cs="Calibri"/>
          <w:noProof/>
          <w:color w:val="000000" w:themeColor="text1"/>
        </w:rPr>
        <w:lastRenderedPageBreak/>
        <w:t>coherent</w:t>
      </w:r>
      <w:r w:rsidR="00282B60">
        <w:rPr>
          <w:rFonts w:ascii="Calibri" w:hAnsi="Calibri" w:cs="Calibri"/>
          <w:noProof/>
          <w:color w:val="000000" w:themeColor="text1"/>
        </w:rPr>
        <w:t xml:space="preserve"> in their</w:t>
      </w:r>
      <w:r w:rsidR="009B5215">
        <w:rPr>
          <w:rFonts w:ascii="Calibri" w:hAnsi="Calibri" w:cs="Calibri"/>
          <w:noProof/>
          <w:color w:val="000000" w:themeColor="text1"/>
        </w:rPr>
        <w:t xml:space="preserve"> judgments for</w:t>
      </w:r>
      <w:r w:rsidR="006158D8">
        <w:rPr>
          <w:rFonts w:ascii="Calibri" w:hAnsi="Calibri" w:cs="Calibri"/>
          <w:noProof/>
          <w:color w:val="000000" w:themeColor="text1"/>
        </w:rPr>
        <w:t xml:space="preserve"> </w:t>
      </w:r>
      <w:r w:rsidR="00180668">
        <w:rPr>
          <w:rFonts w:ascii="Calibri" w:hAnsi="Calibri" w:cs="Calibri"/>
          <w:noProof/>
          <w:color w:val="000000" w:themeColor="text1"/>
        </w:rPr>
        <w:t>visual</w:t>
      </w:r>
      <w:r w:rsidR="006158D8">
        <w:rPr>
          <w:rFonts w:ascii="Calibri" w:hAnsi="Calibri" w:cs="Calibri"/>
          <w:noProof/>
          <w:color w:val="000000" w:themeColor="text1"/>
        </w:rPr>
        <w:t xml:space="preserve"> verbs </w:t>
      </w:r>
      <w:r w:rsidR="0019302A">
        <w:rPr>
          <w:rFonts w:ascii="Calibri" w:hAnsi="Calibri" w:cs="Calibri"/>
          <w:noProof/>
          <w:color w:val="000000" w:themeColor="text1"/>
        </w:rPr>
        <w:t>(visual perception</w:t>
      </w:r>
      <w:r w:rsidR="00DE31EB">
        <w:rPr>
          <w:rFonts w:ascii="Calibri" w:hAnsi="Calibri" w:cs="Calibri"/>
          <w:noProof/>
          <w:color w:val="000000" w:themeColor="text1"/>
        </w:rPr>
        <w:t xml:space="preserve"> verbs</w:t>
      </w:r>
      <w:r w:rsidR="00102891">
        <w:rPr>
          <w:rFonts w:ascii="Calibri" w:hAnsi="Calibri" w:cs="Calibri"/>
          <w:noProof/>
          <w:color w:val="000000" w:themeColor="text1"/>
        </w:rPr>
        <w:t>:</w:t>
      </w:r>
      <w:r w:rsidR="0019302A">
        <w:rPr>
          <w:rFonts w:ascii="Calibri" w:hAnsi="Calibri" w:cs="Calibri"/>
          <w:noProof/>
          <w:color w:val="000000" w:themeColor="text1"/>
        </w:rPr>
        <w:t xml:space="preserve"> </w:t>
      </w:r>
      <w:r w:rsidR="00784C91">
        <w:rPr>
          <w:rFonts w:ascii="Calibri" w:hAnsi="Calibri" w:cs="Calibri"/>
          <w:noProof/>
          <w:color w:val="000000" w:themeColor="text1"/>
        </w:rPr>
        <w:t>sighted</w:t>
      </w:r>
      <w:r w:rsidR="00504FB9">
        <w:rPr>
          <w:rFonts w:ascii="Calibri" w:hAnsi="Calibri" w:cs="Calibri"/>
          <w:noProof/>
          <w:color w:val="000000" w:themeColor="text1"/>
        </w:rPr>
        <w:t xml:space="preserve"> </w:t>
      </w:r>
      <w:r w:rsidR="00504FB9" w:rsidRPr="00624819">
        <w:rPr>
          <w:rFonts w:ascii="Calibri" w:hAnsi="Calibri" w:cs="Calibri"/>
          <w:i/>
          <w:noProof/>
          <w:color w:val="000000" w:themeColor="text1"/>
        </w:rPr>
        <w:t>W</w:t>
      </w:r>
      <w:r w:rsidR="00504FB9">
        <w:rPr>
          <w:rFonts w:ascii="Calibri" w:hAnsi="Calibri" w:cs="Calibri"/>
          <w:noProof/>
          <w:color w:val="000000" w:themeColor="text1"/>
        </w:rPr>
        <w:t xml:space="preserve"> =</w:t>
      </w:r>
      <w:r w:rsidR="00024D75">
        <w:rPr>
          <w:rFonts w:ascii="Calibri" w:hAnsi="Calibri" w:cs="Calibri"/>
          <w:noProof/>
          <w:color w:val="000000" w:themeColor="text1"/>
        </w:rPr>
        <w:t xml:space="preserve"> </w:t>
      </w:r>
      <w:r w:rsidR="00504FB9">
        <w:rPr>
          <w:rFonts w:ascii="Calibri" w:hAnsi="Calibri" w:cs="Calibri"/>
          <w:noProof/>
          <w:color w:val="000000" w:themeColor="text1"/>
        </w:rPr>
        <w:t>.31</w:t>
      </w:r>
      <w:r w:rsidR="0019302A">
        <w:rPr>
          <w:rFonts w:ascii="Calibri" w:hAnsi="Calibri" w:cs="Calibri"/>
          <w:noProof/>
          <w:color w:val="000000" w:themeColor="text1"/>
        </w:rPr>
        <w:t xml:space="preserve">, </w:t>
      </w:r>
      <w:r w:rsidR="001925AA">
        <w:rPr>
          <w:rFonts w:ascii="Calibri" w:hAnsi="Calibri" w:cs="Calibri"/>
          <w:noProof/>
          <w:color w:val="000000" w:themeColor="text1"/>
        </w:rPr>
        <w:t>blind</w:t>
      </w:r>
      <w:r w:rsidR="007B63B8">
        <w:rPr>
          <w:rFonts w:ascii="Calibri" w:hAnsi="Calibri" w:cs="Calibri"/>
          <w:noProof/>
          <w:color w:val="000000" w:themeColor="text1"/>
        </w:rPr>
        <w:t xml:space="preserve"> </w:t>
      </w:r>
      <w:r w:rsidR="007B63B8" w:rsidRPr="00624819">
        <w:rPr>
          <w:rFonts w:ascii="Calibri" w:hAnsi="Calibri" w:cs="Calibri"/>
          <w:i/>
          <w:noProof/>
          <w:color w:val="000000" w:themeColor="text1"/>
        </w:rPr>
        <w:t>W</w:t>
      </w:r>
      <w:r w:rsidR="007B63B8">
        <w:rPr>
          <w:rFonts w:ascii="Calibri" w:hAnsi="Calibri" w:cs="Calibri"/>
          <w:noProof/>
          <w:color w:val="000000" w:themeColor="text1"/>
        </w:rPr>
        <w:t xml:space="preserve"> = .3</w:t>
      </w:r>
      <w:r w:rsidR="00E62285">
        <w:rPr>
          <w:rFonts w:ascii="Calibri" w:hAnsi="Calibri" w:cs="Calibri"/>
          <w:noProof/>
          <w:color w:val="000000" w:themeColor="text1"/>
        </w:rPr>
        <w:t>3</w:t>
      </w:r>
      <w:r w:rsidR="0019302A">
        <w:rPr>
          <w:rFonts w:ascii="Calibri" w:hAnsi="Calibri" w:cs="Calibri"/>
          <w:noProof/>
          <w:color w:val="000000" w:themeColor="text1"/>
        </w:rPr>
        <w:t xml:space="preserve">; light emision </w:t>
      </w:r>
      <w:r w:rsidR="003808F4">
        <w:rPr>
          <w:rFonts w:ascii="Calibri" w:hAnsi="Calibri" w:cs="Calibri"/>
          <w:noProof/>
          <w:color w:val="000000" w:themeColor="text1"/>
        </w:rPr>
        <w:t>verbs</w:t>
      </w:r>
      <w:r w:rsidR="00102891">
        <w:rPr>
          <w:rFonts w:ascii="Calibri" w:hAnsi="Calibri" w:cs="Calibri"/>
          <w:noProof/>
          <w:color w:val="000000" w:themeColor="text1"/>
        </w:rPr>
        <w:t>:</w:t>
      </w:r>
      <w:r w:rsidR="003808F4">
        <w:rPr>
          <w:rFonts w:ascii="Calibri" w:hAnsi="Calibri" w:cs="Calibri"/>
          <w:noProof/>
          <w:color w:val="000000" w:themeColor="text1"/>
        </w:rPr>
        <w:t xml:space="preserve"> </w:t>
      </w:r>
      <w:r w:rsidR="00F06F5F">
        <w:rPr>
          <w:rFonts w:ascii="Calibri" w:hAnsi="Calibri" w:cs="Calibri"/>
          <w:noProof/>
          <w:color w:val="000000" w:themeColor="text1"/>
        </w:rPr>
        <w:t>sighted</w:t>
      </w:r>
      <w:r w:rsidR="00D352B5">
        <w:rPr>
          <w:rFonts w:ascii="Calibri" w:hAnsi="Calibri" w:cs="Calibri"/>
          <w:noProof/>
          <w:color w:val="000000" w:themeColor="text1"/>
        </w:rPr>
        <w:t xml:space="preserve"> </w:t>
      </w:r>
      <w:r w:rsidR="00D352B5" w:rsidRPr="004E7D05">
        <w:rPr>
          <w:rFonts w:ascii="Calibri" w:hAnsi="Calibri" w:cs="Calibri"/>
          <w:i/>
          <w:noProof/>
          <w:color w:val="000000" w:themeColor="text1"/>
        </w:rPr>
        <w:t>W</w:t>
      </w:r>
      <w:r w:rsidR="00291729">
        <w:rPr>
          <w:rFonts w:ascii="Calibri" w:hAnsi="Calibri" w:cs="Calibri"/>
          <w:noProof/>
          <w:color w:val="000000" w:themeColor="text1"/>
        </w:rPr>
        <w:t xml:space="preserve"> </w:t>
      </w:r>
      <w:r w:rsidR="00D352B5">
        <w:rPr>
          <w:rFonts w:ascii="Calibri" w:hAnsi="Calibri" w:cs="Calibri"/>
          <w:noProof/>
          <w:color w:val="000000" w:themeColor="text1"/>
        </w:rPr>
        <w:t>=</w:t>
      </w:r>
      <w:r w:rsidR="00291729">
        <w:rPr>
          <w:rFonts w:ascii="Calibri" w:hAnsi="Calibri" w:cs="Calibri"/>
          <w:noProof/>
          <w:color w:val="000000" w:themeColor="text1"/>
        </w:rPr>
        <w:t xml:space="preserve"> </w:t>
      </w:r>
      <w:r w:rsidR="00D352B5">
        <w:rPr>
          <w:rFonts w:ascii="Calibri" w:hAnsi="Calibri" w:cs="Calibri"/>
          <w:noProof/>
          <w:color w:val="000000" w:themeColor="text1"/>
        </w:rPr>
        <w:t>.38</w:t>
      </w:r>
      <w:r w:rsidR="0019302A">
        <w:rPr>
          <w:rFonts w:ascii="Calibri" w:hAnsi="Calibri" w:cs="Calibri"/>
          <w:noProof/>
          <w:color w:val="000000" w:themeColor="text1"/>
        </w:rPr>
        <w:t xml:space="preserve">, </w:t>
      </w:r>
      <w:r w:rsidR="00664FC2">
        <w:rPr>
          <w:rFonts w:ascii="Calibri" w:hAnsi="Calibri" w:cs="Calibri"/>
          <w:noProof/>
          <w:color w:val="000000" w:themeColor="text1"/>
        </w:rPr>
        <w:t>blind</w:t>
      </w:r>
      <w:r w:rsidR="00D352B5">
        <w:rPr>
          <w:rFonts w:ascii="Calibri" w:hAnsi="Calibri" w:cs="Calibri"/>
          <w:noProof/>
          <w:color w:val="000000" w:themeColor="text1"/>
        </w:rPr>
        <w:t xml:space="preserve"> </w:t>
      </w:r>
      <w:r w:rsidR="00D352B5" w:rsidRPr="004E7D05">
        <w:rPr>
          <w:rFonts w:ascii="Calibri" w:hAnsi="Calibri" w:cs="Calibri"/>
          <w:i/>
          <w:noProof/>
          <w:color w:val="000000" w:themeColor="text1"/>
        </w:rPr>
        <w:t>W</w:t>
      </w:r>
      <w:r w:rsidR="00291729">
        <w:rPr>
          <w:rFonts w:ascii="Calibri" w:hAnsi="Calibri" w:cs="Calibri"/>
          <w:i/>
          <w:noProof/>
          <w:color w:val="000000" w:themeColor="text1"/>
        </w:rPr>
        <w:t xml:space="preserve"> </w:t>
      </w:r>
      <w:r w:rsidR="00D352B5">
        <w:rPr>
          <w:rFonts w:ascii="Calibri" w:hAnsi="Calibri" w:cs="Calibri"/>
          <w:noProof/>
          <w:color w:val="000000" w:themeColor="text1"/>
        </w:rPr>
        <w:t>=</w:t>
      </w:r>
      <w:r w:rsidR="00291729">
        <w:rPr>
          <w:rFonts w:ascii="Calibri" w:hAnsi="Calibri" w:cs="Calibri"/>
          <w:noProof/>
          <w:color w:val="000000" w:themeColor="text1"/>
        </w:rPr>
        <w:t xml:space="preserve"> </w:t>
      </w:r>
      <w:r w:rsidR="00F41C44">
        <w:rPr>
          <w:rFonts w:ascii="Calibri" w:hAnsi="Calibri" w:cs="Calibri"/>
          <w:noProof/>
          <w:color w:val="000000" w:themeColor="text1"/>
        </w:rPr>
        <w:t>.39</w:t>
      </w:r>
      <w:r w:rsidR="00553AEC">
        <w:rPr>
          <w:rFonts w:ascii="Calibri" w:hAnsi="Calibri" w:cs="Calibri"/>
          <w:noProof/>
          <w:color w:val="000000" w:themeColor="text1"/>
        </w:rPr>
        <w:t xml:space="preserve">, all </w:t>
      </w:r>
      <w:r w:rsidR="00D11543" w:rsidRPr="00D11543">
        <w:rPr>
          <w:rFonts w:ascii="Calibri" w:hAnsi="Calibri" w:cs="Calibri"/>
          <w:i/>
          <w:noProof/>
          <w:color w:val="000000" w:themeColor="text1"/>
        </w:rPr>
        <w:t>W’s</w:t>
      </w:r>
      <w:r w:rsidR="00D11543">
        <w:rPr>
          <w:rFonts w:ascii="Calibri" w:hAnsi="Calibri" w:cs="Calibri"/>
          <w:noProof/>
          <w:color w:val="000000" w:themeColor="text1"/>
        </w:rPr>
        <w:t xml:space="preserve"> significantly greater than zero, </w:t>
      </w:r>
      <w:r w:rsidR="00553AEC" w:rsidRPr="004E7D05">
        <w:rPr>
          <w:rFonts w:ascii="Calibri" w:hAnsi="Calibri" w:cs="Calibri"/>
          <w:i/>
          <w:noProof/>
          <w:color w:val="000000" w:themeColor="text1"/>
        </w:rPr>
        <w:t>p’s</w:t>
      </w:r>
      <w:r w:rsidR="002939B6">
        <w:rPr>
          <w:rFonts w:ascii="Calibri" w:hAnsi="Calibri" w:cs="Calibri"/>
          <w:i/>
          <w:noProof/>
          <w:color w:val="000000" w:themeColor="text1"/>
        </w:rPr>
        <w:t xml:space="preserve"> </w:t>
      </w:r>
      <w:r w:rsidR="00553AEC">
        <w:rPr>
          <w:rFonts w:ascii="Calibri" w:hAnsi="Calibri" w:cs="Calibri"/>
          <w:noProof/>
          <w:color w:val="000000" w:themeColor="text1"/>
        </w:rPr>
        <w:t>&lt;</w:t>
      </w:r>
      <w:r w:rsidR="002939B6">
        <w:rPr>
          <w:rFonts w:ascii="Calibri" w:hAnsi="Calibri" w:cs="Calibri"/>
          <w:noProof/>
          <w:color w:val="000000" w:themeColor="text1"/>
        </w:rPr>
        <w:t xml:space="preserve"> </w:t>
      </w:r>
      <w:r w:rsidR="00553AEC">
        <w:rPr>
          <w:rFonts w:ascii="Calibri" w:hAnsi="Calibri" w:cs="Calibri"/>
          <w:noProof/>
          <w:color w:val="000000" w:themeColor="text1"/>
        </w:rPr>
        <w:t>.0001)</w:t>
      </w:r>
      <w:r w:rsidR="006158D8">
        <w:rPr>
          <w:rFonts w:ascii="Calibri" w:hAnsi="Calibri" w:cs="Calibri"/>
          <w:noProof/>
          <w:color w:val="000000" w:themeColor="text1"/>
        </w:rPr>
        <w:t>.</w:t>
      </w:r>
      <w:r w:rsidR="00CB53BB" w:rsidRPr="004E7D05">
        <w:rPr>
          <w:rFonts w:ascii="Calibri" w:hAnsi="Calibri" w:cs="Calibri"/>
          <w:noProof/>
          <w:color w:val="000000" w:themeColor="text1"/>
        </w:rPr>
        <w:t xml:space="preserve"> </w:t>
      </w:r>
      <w:r w:rsidR="004B4221" w:rsidRPr="004E7D05">
        <w:rPr>
          <w:rFonts w:ascii="Calibri" w:hAnsi="Calibri" w:cs="Calibri"/>
          <w:noProof/>
          <w:color w:val="000000" w:themeColor="text1"/>
        </w:rPr>
        <w:t xml:space="preserve">Because Kendall’s W is a group-wise measure, </w:t>
      </w:r>
      <w:r w:rsidR="005D23B3" w:rsidRPr="004E7D05">
        <w:rPr>
          <w:rFonts w:ascii="Calibri" w:hAnsi="Calibri" w:cs="Calibri"/>
          <w:noProof/>
          <w:color w:val="000000" w:themeColor="text1"/>
        </w:rPr>
        <w:t>we used a leave-one-participant</w:t>
      </w:r>
      <w:r w:rsidR="00EE0D69" w:rsidRPr="004E7D05">
        <w:rPr>
          <w:rFonts w:ascii="Calibri" w:hAnsi="Calibri" w:cs="Calibri"/>
          <w:noProof/>
          <w:color w:val="000000" w:themeColor="text1"/>
        </w:rPr>
        <w:t>-out procedure</w:t>
      </w:r>
      <w:r w:rsidR="008B4565" w:rsidRPr="004E7D05">
        <w:rPr>
          <w:rFonts w:ascii="Calibri" w:hAnsi="Calibri" w:cs="Calibri"/>
          <w:noProof/>
          <w:color w:val="000000" w:themeColor="text1"/>
        </w:rPr>
        <w:t xml:space="preserve"> </w:t>
      </w:r>
      <w:r w:rsidR="00A6741C" w:rsidRPr="004E7D05">
        <w:rPr>
          <w:rFonts w:ascii="Calibri" w:hAnsi="Calibri" w:cs="Calibri"/>
          <w:noProof/>
          <w:color w:val="000000" w:themeColor="text1"/>
        </w:rPr>
        <w:t>to estimate variability across participants</w:t>
      </w:r>
      <w:r w:rsidR="008A7304" w:rsidRPr="004E7D05">
        <w:rPr>
          <w:rFonts w:ascii="Calibri" w:hAnsi="Calibri" w:cs="Calibri"/>
          <w:noProof/>
          <w:color w:val="000000" w:themeColor="text1"/>
        </w:rPr>
        <w:t>, correlating each</w:t>
      </w:r>
      <w:r w:rsidR="008B4565" w:rsidRPr="004E7D05">
        <w:rPr>
          <w:rFonts w:ascii="Calibri" w:hAnsi="Calibri" w:cs="Calibri"/>
          <w:noProof/>
          <w:color w:val="000000" w:themeColor="text1"/>
        </w:rPr>
        <w:t xml:space="preserve"> blind and sighted participant to their own group</w:t>
      </w:r>
      <w:r w:rsidR="002958B0" w:rsidRPr="004E7D05">
        <w:rPr>
          <w:rFonts w:ascii="Calibri" w:hAnsi="Calibri" w:cs="Calibri"/>
          <w:noProof/>
          <w:color w:val="000000" w:themeColor="text1"/>
        </w:rPr>
        <w:t>,</w:t>
      </w:r>
      <w:r w:rsidR="008B4565" w:rsidRPr="004E7D05">
        <w:rPr>
          <w:rFonts w:ascii="Calibri" w:hAnsi="Calibri" w:cs="Calibri"/>
          <w:noProof/>
          <w:color w:val="000000" w:themeColor="text1"/>
        </w:rPr>
        <w:t xml:space="preserve"> holding their data out</w:t>
      </w:r>
      <w:r w:rsidR="00B74B73">
        <w:rPr>
          <w:rFonts w:ascii="Calibri" w:hAnsi="Calibri" w:cs="Calibri"/>
          <w:noProof/>
          <w:color w:val="000000" w:themeColor="text1"/>
        </w:rPr>
        <w:t xml:space="preserve"> (Figure </w:t>
      </w:r>
      <w:r w:rsidR="0050365F">
        <w:rPr>
          <w:rFonts w:ascii="Calibri" w:hAnsi="Calibri" w:cs="Calibri"/>
          <w:noProof/>
          <w:color w:val="000000" w:themeColor="text1"/>
        </w:rPr>
        <w:t>3B</w:t>
      </w:r>
      <w:r w:rsidR="00B74B73">
        <w:rPr>
          <w:rFonts w:ascii="Calibri" w:hAnsi="Calibri" w:cs="Calibri"/>
          <w:noProof/>
          <w:color w:val="000000" w:themeColor="text1"/>
        </w:rPr>
        <w:t>)</w:t>
      </w:r>
      <w:r w:rsidR="008B4565" w:rsidRPr="004E7D05">
        <w:rPr>
          <w:rFonts w:ascii="Calibri" w:hAnsi="Calibri" w:cs="Calibri"/>
          <w:noProof/>
          <w:color w:val="000000" w:themeColor="text1"/>
        </w:rPr>
        <w:t xml:space="preserve">. </w:t>
      </w:r>
      <w:r w:rsidR="008A7304" w:rsidRPr="004E7D05">
        <w:rPr>
          <w:rFonts w:ascii="Calibri" w:hAnsi="Calibri" w:cs="Calibri"/>
          <w:noProof/>
          <w:color w:val="000000" w:themeColor="text1"/>
        </w:rPr>
        <w:t xml:space="preserve">These analyses revelaed that blind and sighted participants were equally coherent amongst themselves for verbs of visual perception </w:t>
      </w:r>
      <w:r w:rsidR="00C6034D" w:rsidRPr="004E7D05">
        <w:rPr>
          <w:rFonts w:ascii="Calibri" w:hAnsi="Calibri" w:cs="Calibri"/>
          <w:noProof/>
          <w:color w:val="000000" w:themeColor="text1"/>
        </w:rPr>
        <w:t>and light emission</w:t>
      </w:r>
      <w:r w:rsidR="008A7304" w:rsidRPr="004E7D05">
        <w:rPr>
          <w:rFonts w:ascii="Calibri" w:hAnsi="Calibri" w:cs="Calibri"/>
          <w:noProof/>
          <w:color w:val="000000" w:themeColor="text1"/>
        </w:rPr>
        <w:t xml:space="preserve"> (</w:t>
      </w:r>
      <w:r w:rsidR="00C840F7" w:rsidRPr="00415550">
        <w:rPr>
          <w:rFonts w:ascii="Calibri" w:hAnsi="Calibri" w:cs="Calibri"/>
          <w:noProof/>
          <w:color w:val="000000" w:themeColor="text1"/>
        </w:rPr>
        <w:t xml:space="preserve">two-sample t-test </w:t>
      </w:r>
      <w:r w:rsidR="00C6034D">
        <w:rPr>
          <w:rFonts w:ascii="Calibri" w:hAnsi="Calibri" w:cs="Calibri"/>
          <w:noProof/>
          <w:color w:val="000000" w:themeColor="text1"/>
        </w:rPr>
        <w:t>blind vs. sighted</w:t>
      </w:r>
      <w:r w:rsidR="008A7304">
        <w:rPr>
          <w:rFonts w:ascii="Calibri" w:hAnsi="Calibri" w:cs="Calibri"/>
          <w:noProof/>
          <w:color w:val="000000" w:themeColor="text1"/>
        </w:rPr>
        <w:t xml:space="preserve"> </w:t>
      </w:r>
      <w:r w:rsidR="00C6034D">
        <w:rPr>
          <w:rFonts w:ascii="Calibri" w:hAnsi="Calibri" w:cs="Calibri"/>
          <w:noProof/>
          <w:color w:val="000000" w:themeColor="text1"/>
        </w:rPr>
        <w:t xml:space="preserve">visual perception </w:t>
      </w:r>
      <w:r w:rsidR="002642F1">
        <w:rPr>
          <w:rFonts w:ascii="Calibri" w:hAnsi="Calibri" w:cs="Calibri"/>
          <w:noProof/>
          <w:color w:val="000000" w:themeColor="text1"/>
        </w:rPr>
        <w:t xml:space="preserve">verbs </w:t>
      </w:r>
      <w:r w:rsidR="00C840F7" w:rsidRPr="009C4615">
        <w:rPr>
          <w:rFonts w:ascii="Calibri" w:hAnsi="Calibri" w:cs="Calibri"/>
          <w:i/>
          <w:noProof/>
          <w:color w:val="000000" w:themeColor="text1"/>
        </w:rPr>
        <w:t>t</w:t>
      </w:r>
      <w:r w:rsidR="00C840F7" w:rsidRPr="00415550">
        <w:rPr>
          <w:rFonts w:ascii="Calibri" w:hAnsi="Calibri" w:cs="Calibri"/>
          <w:noProof/>
          <w:color w:val="000000" w:themeColor="text1"/>
        </w:rPr>
        <w:t>(42.86)</w:t>
      </w:r>
      <w:r w:rsidR="009A3743">
        <w:rPr>
          <w:rFonts w:ascii="Calibri" w:hAnsi="Calibri" w:cs="Calibri"/>
          <w:noProof/>
          <w:color w:val="000000" w:themeColor="text1"/>
        </w:rPr>
        <w:t xml:space="preserve"> </w:t>
      </w:r>
      <w:r w:rsidR="00C840F7" w:rsidRPr="00415550">
        <w:rPr>
          <w:rFonts w:ascii="Calibri" w:hAnsi="Calibri" w:cs="Calibri"/>
          <w:noProof/>
          <w:color w:val="000000" w:themeColor="text1"/>
        </w:rPr>
        <w:t>=</w:t>
      </w:r>
      <w:r w:rsidR="009A3743">
        <w:rPr>
          <w:rFonts w:ascii="Calibri" w:hAnsi="Calibri" w:cs="Calibri"/>
          <w:noProof/>
          <w:color w:val="000000" w:themeColor="text1"/>
        </w:rPr>
        <w:t xml:space="preserve"> </w:t>
      </w:r>
      <w:r w:rsidR="00C840F7" w:rsidRPr="00415550">
        <w:rPr>
          <w:rFonts w:ascii="Calibri" w:hAnsi="Calibri" w:cs="Calibri"/>
          <w:noProof/>
          <w:color w:val="000000" w:themeColor="text1"/>
        </w:rPr>
        <w:t xml:space="preserve">1.3, </w:t>
      </w:r>
      <w:r w:rsidR="006866A2" w:rsidRPr="006866A2">
        <w:rPr>
          <w:rFonts w:ascii="Calibri" w:hAnsi="Calibri" w:cs="Calibri"/>
          <w:i/>
          <w:noProof/>
          <w:color w:val="000000" w:themeColor="text1"/>
        </w:rPr>
        <w:t xml:space="preserve">p = </w:t>
      </w:r>
      <w:r w:rsidR="00C840F7" w:rsidRPr="00415550">
        <w:rPr>
          <w:rFonts w:ascii="Calibri" w:hAnsi="Calibri" w:cs="Calibri"/>
          <w:noProof/>
          <w:color w:val="000000" w:themeColor="text1"/>
        </w:rPr>
        <w:t>0.2</w:t>
      </w:r>
      <w:r w:rsidR="008A7304">
        <w:rPr>
          <w:rFonts w:ascii="Calibri" w:hAnsi="Calibri" w:cs="Calibri"/>
          <w:noProof/>
          <w:color w:val="000000" w:themeColor="text1"/>
        </w:rPr>
        <w:t xml:space="preserve">, light emission </w:t>
      </w:r>
      <w:r w:rsidR="001C36D5">
        <w:rPr>
          <w:rFonts w:ascii="Calibri" w:hAnsi="Calibri" w:cs="Calibri"/>
          <w:noProof/>
          <w:color w:val="000000" w:themeColor="text1"/>
        </w:rPr>
        <w:t xml:space="preserve">verbs </w:t>
      </w:r>
      <w:r w:rsidR="008A7304" w:rsidRPr="004E7D05">
        <w:rPr>
          <w:rFonts w:ascii="Calibri" w:hAnsi="Calibri" w:cs="Calibri"/>
          <w:i/>
          <w:noProof/>
          <w:color w:val="000000" w:themeColor="text1"/>
        </w:rPr>
        <w:t>t</w:t>
      </w:r>
      <w:r w:rsidR="008A7304" w:rsidRPr="00415550">
        <w:rPr>
          <w:rFonts w:ascii="Calibri" w:hAnsi="Calibri" w:cs="Calibri"/>
          <w:noProof/>
          <w:color w:val="000000" w:themeColor="text1"/>
        </w:rPr>
        <w:t>(43.87)</w:t>
      </w:r>
      <w:r w:rsidR="00462E32">
        <w:rPr>
          <w:rFonts w:ascii="Calibri" w:hAnsi="Calibri" w:cs="Calibri"/>
          <w:noProof/>
          <w:color w:val="000000" w:themeColor="text1"/>
        </w:rPr>
        <w:t xml:space="preserve"> </w:t>
      </w:r>
      <w:r w:rsidR="008A7304" w:rsidRPr="00415550">
        <w:rPr>
          <w:rFonts w:ascii="Calibri" w:hAnsi="Calibri" w:cs="Calibri"/>
          <w:noProof/>
          <w:color w:val="000000" w:themeColor="text1"/>
        </w:rPr>
        <w:t>=</w:t>
      </w:r>
      <w:r w:rsidR="00462E32">
        <w:rPr>
          <w:rFonts w:ascii="Calibri" w:hAnsi="Calibri" w:cs="Calibri"/>
          <w:noProof/>
          <w:color w:val="000000" w:themeColor="text1"/>
        </w:rPr>
        <w:t xml:space="preserve"> </w:t>
      </w:r>
      <w:r w:rsidR="008A7304" w:rsidRPr="00415550">
        <w:rPr>
          <w:rFonts w:ascii="Calibri" w:hAnsi="Calibri" w:cs="Calibri"/>
          <w:noProof/>
          <w:color w:val="000000" w:themeColor="text1"/>
        </w:rPr>
        <w:t xml:space="preserve">0.48, </w:t>
      </w:r>
      <w:r w:rsidR="008A7304" w:rsidRPr="004E7D05">
        <w:rPr>
          <w:rFonts w:ascii="Calibri" w:hAnsi="Calibri" w:cs="Calibri"/>
          <w:i/>
          <w:noProof/>
          <w:color w:val="000000" w:themeColor="text1"/>
        </w:rPr>
        <w:t>p</w:t>
      </w:r>
      <w:r w:rsidR="006305BF">
        <w:rPr>
          <w:rFonts w:ascii="Calibri" w:hAnsi="Calibri" w:cs="Calibri"/>
          <w:noProof/>
          <w:color w:val="000000" w:themeColor="text1"/>
        </w:rPr>
        <w:t xml:space="preserve"> </w:t>
      </w:r>
      <w:r w:rsidR="008A7304" w:rsidRPr="00415550">
        <w:rPr>
          <w:rFonts w:ascii="Calibri" w:hAnsi="Calibri" w:cs="Calibri"/>
          <w:noProof/>
          <w:color w:val="000000" w:themeColor="text1"/>
        </w:rPr>
        <w:t>=</w:t>
      </w:r>
      <w:r w:rsidR="006305BF">
        <w:rPr>
          <w:rFonts w:ascii="Calibri" w:hAnsi="Calibri" w:cs="Calibri"/>
          <w:noProof/>
          <w:color w:val="000000" w:themeColor="text1"/>
        </w:rPr>
        <w:t xml:space="preserve"> </w:t>
      </w:r>
      <w:r w:rsidR="008A7304" w:rsidRPr="00415550">
        <w:rPr>
          <w:rFonts w:ascii="Calibri" w:hAnsi="Calibri" w:cs="Calibri"/>
          <w:noProof/>
          <w:color w:val="000000" w:themeColor="text1"/>
        </w:rPr>
        <w:t>0.63</w:t>
      </w:r>
      <w:r w:rsidR="00AE67AC">
        <w:rPr>
          <w:rFonts w:ascii="Calibri" w:hAnsi="Calibri" w:cs="Calibri"/>
          <w:noProof/>
          <w:color w:val="000000" w:themeColor="text1"/>
        </w:rPr>
        <w:t>;</w:t>
      </w:r>
      <w:r w:rsidR="008A7304">
        <w:rPr>
          <w:rFonts w:ascii="Calibri" w:hAnsi="Calibri" w:cs="Calibri"/>
          <w:noProof/>
          <w:color w:val="000000" w:themeColor="text1"/>
        </w:rPr>
        <w:t xml:space="preserve"> </w:t>
      </w:r>
      <w:r w:rsidR="00AE67AC">
        <w:rPr>
          <w:rFonts w:ascii="Calibri" w:hAnsi="Calibri" w:cs="Calibri"/>
          <w:noProof/>
          <w:color w:val="000000" w:themeColor="text1"/>
        </w:rPr>
        <w:t>visual vs. amoda perception</w:t>
      </w:r>
      <w:r w:rsidR="008E11EA">
        <w:rPr>
          <w:rFonts w:ascii="Calibri" w:hAnsi="Calibri" w:cs="Calibri"/>
          <w:noProof/>
          <w:color w:val="000000" w:themeColor="text1"/>
        </w:rPr>
        <w:t xml:space="preserve">. </w:t>
      </w:r>
      <w:r w:rsidR="00DC3EBC">
        <w:rPr>
          <w:rFonts w:ascii="Calibri" w:hAnsi="Calibri" w:cs="Calibri"/>
          <w:noProof/>
          <w:color w:val="000000" w:themeColor="text1"/>
        </w:rPr>
        <w:t xml:space="preserve">Blind participants were also </w:t>
      </w:r>
      <w:r w:rsidR="00DC3EBC" w:rsidRPr="004E7D05">
        <w:rPr>
          <w:rFonts w:ascii="Calibri" w:hAnsi="Calibri" w:cs="Calibri"/>
          <w:noProof/>
          <w:color w:val="000000" w:themeColor="text1"/>
        </w:rPr>
        <w:t xml:space="preserve">no less coherent for </w:t>
      </w:r>
      <w:r w:rsidR="00DC3EBC">
        <w:rPr>
          <w:rFonts w:ascii="Calibri" w:hAnsi="Calibri" w:cs="Calibri"/>
          <w:noProof/>
          <w:color w:val="000000" w:themeColor="text1"/>
        </w:rPr>
        <w:t>visual</w:t>
      </w:r>
      <w:r w:rsidR="00DC3EBC" w:rsidRPr="004E7D05">
        <w:rPr>
          <w:rFonts w:ascii="Calibri" w:hAnsi="Calibri" w:cs="Calibri"/>
          <w:noProof/>
          <w:color w:val="000000" w:themeColor="text1"/>
        </w:rPr>
        <w:t xml:space="preserve"> verbs than for amodal verbs</w:t>
      </w:r>
      <w:r w:rsidR="00DC3EBC">
        <w:rPr>
          <w:rFonts w:ascii="Calibri" w:hAnsi="Calibri" w:cs="Calibri"/>
          <w:noProof/>
          <w:color w:val="000000" w:themeColor="text1"/>
        </w:rPr>
        <w:t xml:space="preserve">, </w:t>
      </w:r>
      <w:r w:rsidR="00DC3EBC" w:rsidRPr="004E7D05">
        <w:rPr>
          <w:rFonts w:ascii="Calibri" w:hAnsi="Calibri" w:cs="Calibri"/>
          <w:noProof/>
          <w:color w:val="000000" w:themeColor="text1"/>
        </w:rPr>
        <w:t xml:space="preserve">relative to the sighted </w:t>
      </w:r>
      <w:r w:rsidR="0014322F">
        <w:rPr>
          <w:rFonts w:ascii="Calibri" w:hAnsi="Calibri" w:cs="Calibri"/>
          <w:noProof/>
          <w:color w:val="000000" w:themeColor="text1"/>
        </w:rPr>
        <w:t xml:space="preserve">either for perception </w:t>
      </w:r>
      <w:r w:rsidR="009D3A1C">
        <w:rPr>
          <w:rFonts w:ascii="Calibri" w:hAnsi="Calibri" w:cs="Calibri"/>
          <w:noProof/>
          <w:color w:val="000000" w:themeColor="text1"/>
        </w:rPr>
        <w:t xml:space="preserve">or emission verbs </w:t>
      </w:r>
      <w:r w:rsidR="00DC3EBC">
        <w:rPr>
          <w:rFonts w:ascii="Calibri" w:hAnsi="Calibri" w:cs="Calibri"/>
          <w:noProof/>
          <w:color w:val="000000" w:themeColor="text1"/>
        </w:rPr>
        <w:t>(</w:t>
      </w:r>
      <w:r w:rsidR="00EA488A">
        <w:rPr>
          <w:rFonts w:ascii="Calibri" w:hAnsi="Calibri" w:cs="Calibri"/>
          <w:noProof/>
          <w:color w:val="000000" w:themeColor="text1"/>
        </w:rPr>
        <w:t xml:space="preserve">perception verbs: </w:t>
      </w:r>
      <w:r w:rsidR="006520C0" w:rsidRPr="00415550">
        <w:rPr>
          <w:rFonts w:ascii="Calibri" w:hAnsi="Calibri" w:cs="Calibri"/>
          <w:noProof/>
          <w:color w:val="000000" w:themeColor="text1"/>
        </w:rPr>
        <w:t xml:space="preserve">Group(blind, sighted) x </w:t>
      </w:r>
      <w:r w:rsidR="00085235">
        <w:rPr>
          <w:rFonts w:ascii="Calibri" w:hAnsi="Calibri" w:cs="Calibri"/>
          <w:noProof/>
          <w:color w:val="000000" w:themeColor="text1"/>
        </w:rPr>
        <w:t xml:space="preserve">Verb </w:t>
      </w:r>
      <w:r w:rsidR="006520C0" w:rsidRPr="00415550">
        <w:rPr>
          <w:rFonts w:ascii="Calibri" w:hAnsi="Calibri" w:cs="Calibri"/>
          <w:noProof/>
          <w:color w:val="000000" w:themeColor="text1"/>
        </w:rPr>
        <w:t xml:space="preserve">Modality(visual, amodal) repeated measures ANOVAs main effect of Group </w:t>
      </w:r>
      <w:r w:rsidR="006520C0" w:rsidRPr="006866A2">
        <w:rPr>
          <w:rFonts w:ascii="Calibri" w:hAnsi="Calibri" w:cs="Calibri"/>
          <w:i/>
          <w:noProof/>
          <w:color w:val="000000" w:themeColor="text1"/>
        </w:rPr>
        <w:t>F</w:t>
      </w:r>
      <w:r w:rsidR="006520C0" w:rsidRPr="006866A2">
        <w:rPr>
          <w:rFonts w:ascii="Calibri" w:hAnsi="Calibri" w:cs="Calibri"/>
          <w:noProof/>
          <w:color w:val="000000" w:themeColor="text1"/>
        </w:rPr>
        <w:t>(</w:t>
      </w:r>
      <w:r w:rsidR="006520C0" w:rsidRPr="00415550">
        <w:rPr>
          <w:rFonts w:ascii="Calibri" w:hAnsi="Calibri" w:cs="Calibri"/>
          <w:noProof/>
          <w:color w:val="000000" w:themeColor="text1"/>
        </w:rPr>
        <w:t>1,44)</w:t>
      </w:r>
      <w:r w:rsidR="002A78D7">
        <w:rPr>
          <w:rFonts w:ascii="Calibri" w:hAnsi="Calibri" w:cs="Calibri"/>
          <w:noProof/>
          <w:color w:val="000000" w:themeColor="text1"/>
        </w:rPr>
        <w:t xml:space="preserve"> </w:t>
      </w:r>
      <w:r w:rsidR="006520C0" w:rsidRPr="00415550">
        <w:rPr>
          <w:rFonts w:ascii="Calibri" w:hAnsi="Calibri" w:cs="Calibri"/>
          <w:noProof/>
          <w:color w:val="000000" w:themeColor="text1"/>
        </w:rPr>
        <w:t>=</w:t>
      </w:r>
      <w:r w:rsidR="002A78D7">
        <w:rPr>
          <w:rFonts w:ascii="Calibri" w:hAnsi="Calibri" w:cs="Calibri"/>
          <w:noProof/>
          <w:color w:val="000000" w:themeColor="text1"/>
        </w:rPr>
        <w:t xml:space="preserve"> </w:t>
      </w:r>
      <w:r w:rsidR="006520C0" w:rsidRPr="00415550">
        <w:rPr>
          <w:rFonts w:ascii="Calibri" w:hAnsi="Calibri" w:cs="Calibri"/>
          <w:noProof/>
          <w:color w:val="000000" w:themeColor="text1"/>
        </w:rPr>
        <w:t xml:space="preserve">0.69, </w:t>
      </w:r>
      <w:r w:rsidR="006866A2" w:rsidRPr="006866A2">
        <w:rPr>
          <w:rFonts w:ascii="Calibri" w:hAnsi="Calibri" w:cs="Calibri"/>
          <w:i/>
          <w:noProof/>
          <w:color w:val="000000" w:themeColor="text1"/>
        </w:rPr>
        <w:t xml:space="preserve">p = </w:t>
      </w:r>
      <w:r w:rsidR="006520C0" w:rsidRPr="00415550">
        <w:rPr>
          <w:rFonts w:ascii="Calibri" w:hAnsi="Calibri" w:cs="Calibri"/>
          <w:noProof/>
          <w:color w:val="000000" w:themeColor="text1"/>
        </w:rPr>
        <w:t xml:space="preserve">0.4, </w:t>
      </w:r>
      <w:r w:rsidR="00BD597B" w:rsidRPr="00415550">
        <w:rPr>
          <w:rFonts w:ascii="Calibri" w:hAnsi="Calibri" w:cs="Calibri"/>
          <w:noProof/>
          <w:color w:val="000000" w:themeColor="text1"/>
        </w:rPr>
        <w:t xml:space="preserve">main effect of Modality </w:t>
      </w:r>
      <w:r w:rsidR="00BD597B" w:rsidRPr="00086B9C">
        <w:rPr>
          <w:rFonts w:ascii="Calibri" w:hAnsi="Calibri" w:cs="Calibri"/>
          <w:i/>
          <w:noProof/>
          <w:color w:val="000000" w:themeColor="text1"/>
        </w:rPr>
        <w:t>F</w:t>
      </w:r>
      <w:r w:rsidR="00BD597B" w:rsidRPr="00086B9C">
        <w:rPr>
          <w:rFonts w:ascii="Calibri" w:hAnsi="Calibri" w:cs="Calibri"/>
          <w:noProof/>
          <w:color w:val="000000" w:themeColor="text1"/>
        </w:rPr>
        <w:t>(</w:t>
      </w:r>
      <w:r w:rsidR="00BD597B" w:rsidRPr="00415550">
        <w:rPr>
          <w:rFonts w:ascii="Calibri" w:hAnsi="Calibri" w:cs="Calibri"/>
          <w:noProof/>
          <w:color w:val="000000" w:themeColor="text1"/>
        </w:rPr>
        <w:t>1,44)</w:t>
      </w:r>
      <w:r w:rsidR="00BD597B">
        <w:rPr>
          <w:rFonts w:ascii="Calibri" w:hAnsi="Calibri" w:cs="Calibri"/>
          <w:noProof/>
          <w:color w:val="000000" w:themeColor="text1"/>
        </w:rPr>
        <w:t xml:space="preserve"> </w:t>
      </w:r>
      <w:r w:rsidR="00BD597B" w:rsidRPr="00415550">
        <w:rPr>
          <w:rFonts w:ascii="Calibri" w:hAnsi="Calibri" w:cs="Calibri"/>
          <w:noProof/>
          <w:color w:val="000000" w:themeColor="text1"/>
        </w:rPr>
        <w:t>=</w:t>
      </w:r>
      <w:r w:rsidR="00BD597B">
        <w:rPr>
          <w:rFonts w:ascii="Calibri" w:hAnsi="Calibri" w:cs="Calibri"/>
          <w:noProof/>
          <w:color w:val="000000" w:themeColor="text1"/>
        </w:rPr>
        <w:t xml:space="preserve"> </w:t>
      </w:r>
      <w:r w:rsidR="00BD597B" w:rsidRPr="00415550">
        <w:rPr>
          <w:rFonts w:ascii="Calibri" w:hAnsi="Calibri" w:cs="Calibri"/>
          <w:noProof/>
          <w:color w:val="000000" w:themeColor="text1"/>
        </w:rPr>
        <w:t xml:space="preserve">14.72, </w:t>
      </w:r>
      <w:r w:rsidR="00BD597B" w:rsidRPr="0083334A">
        <w:rPr>
          <w:rFonts w:ascii="Calibri" w:hAnsi="Calibri" w:cs="Calibri"/>
          <w:i/>
          <w:noProof/>
          <w:color w:val="000000" w:themeColor="text1"/>
        </w:rPr>
        <w:t>p</w:t>
      </w:r>
      <w:r w:rsidR="00BD597B">
        <w:rPr>
          <w:rFonts w:ascii="Calibri" w:hAnsi="Calibri" w:cs="Calibri"/>
          <w:noProof/>
          <w:color w:val="000000" w:themeColor="text1"/>
        </w:rPr>
        <w:t xml:space="preserve"> </w:t>
      </w:r>
      <w:r w:rsidR="00BD597B" w:rsidRPr="00415550">
        <w:rPr>
          <w:rFonts w:ascii="Calibri" w:hAnsi="Calibri" w:cs="Calibri"/>
          <w:noProof/>
          <w:color w:val="000000" w:themeColor="text1"/>
        </w:rPr>
        <w:t>&lt;</w:t>
      </w:r>
      <w:r w:rsidR="00BD597B">
        <w:rPr>
          <w:rFonts w:ascii="Calibri" w:hAnsi="Calibri" w:cs="Calibri"/>
          <w:noProof/>
          <w:color w:val="000000" w:themeColor="text1"/>
        </w:rPr>
        <w:t xml:space="preserve"> </w:t>
      </w:r>
      <w:r w:rsidR="00BD597B" w:rsidRPr="00415550">
        <w:rPr>
          <w:rFonts w:ascii="Calibri" w:hAnsi="Calibri" w:cs="Calibri"/>
          <w:noProof/>
          <w:color w:val="000000" w:themeColor="text1"/>
        </w:rPr>
        <w:t>0.0005</w:t>
      </w:r>
      <w:r w:rsidR="00BD597B">
        <w:rPr>
          <w:rFonts w:ascii="Calibri" w:hAnsi="Calibri" w:cs="Calibri"/>
          <w:noProof/>
          <w:color w:val="000000" w:themeColor="text1"/>
        </w:rPr>
        <w:t xml:space="preserve">, </w:t>
      </w:r>
      <w:r w:rsidR="006520C0" w:rsidRPr="00415550">
        <w:rPr>
          <w:rFonts w:ascii="Calibri" w:hAnsi="Calibri" w:cs="Calibri"/>
          <w:noProof/>
          <w:color w:val="000000" w:themeColor="text1"/>
        </w:rPr>
        <w:t xml:space="preserve">Group x Modality interaction </w:t>
      </w:r>
      <w:r w:rsidR="00086B9C" w:rsidRPr="00086B9C">
        <w:rPr>
          <w:rFonts w:ascii="Calibri" w:hAnsi="Calibri" w:cs="Calibri"/>
          <w:i/>
          <w:noProof/>
          <w:color w:val="000000" w:themeColor="text1"/>
        </w:rPr>
        <w:t>F</w:t>
      </w:r>
      <w:r w:rsidR="006520C0" w:rsidRPr="00415550">
        <w:rPr>
          <w:rFonts w:ascii="Calibri" w:hAnsi="Calibri" w:cs="Calibri"/>
          <w:noProof/>
          <w:color w:val="000000" w:themeColor="text1"/>
        </w:rPr>
        <w:t>(1,44)</w:t>
      </w:r>
      <w:r w:rsidR="0083334A">
        <w:rPr>
          <w:rFonts w:ascii="Calibri" w:hAnsi="Calibri" w:cs="Calibri"/>
          <w:noProof/>
          <w:color w:val="000000" w:themeColor="text1"/>
        </w:rPr>
        <w:t xml:space="preserve"> </w:t>
      </w:r>
      <w:r w:rsidR="006520C0" w:rsidRPr="00415550">
        <w:rPr>
          <w:rFonts w:ascii="Calibri" w:hAnsi="Calibri" w:cs="Calibri"/>
          <w:noProof/>
          <w:color w:val="000000" w:themeColor="text1"/>
        </w:rPr>
        <w:t>=</w:t>
      </w:r>
      <w:r w:rsidR="0083334A">
        <w:rPr>
          <w:rFonts w:ascii="Calibri" w:hAnsi="Calibri" w:cs="Calibri"/>
          <w:noProof/>
          <w:color w:val="000000" w:themeColor="text1"/>
        </w:rPr>
        <w:t xml:space="preserve"> </w:t>
      </w:r>
      <w:r w:rsidR="006520C0" w:rsidRPr="00415550">
        <w:rPr>
          <w:rFonts w:ascii="Calibri" w:hAnsi="Calibri" w:cs="Calibri"/>
          <w:noProof/>
          <w:color w:val="000000" w:themeColor="text1"/>
        </w:rPr>
        <w:t xml:space="preserve">1.81, </w:t>
      </w:r>
      <w:r w:rsidR="006866A2" w:rsidRPr="006866A2">
        <w:rPr>
          <w:rFonts w:ascii="Calibri" w:hAnsi="Calibri" w:cs="Calibri"/>
          <w:i/>
          <w:noProof/>
          <w:color w:val="000000" w:themeColor="text1"/>
        </w:rPr>
        <w:t xml:space="preserve">p = </w:t>
      </w:r>
      <w:r w:rsidR="006520C0" w:rsidRPr="00415550">
        <w:rPr>
          <w:rFonts w:ascii="Calibri" w:hAnsi="Calibri" w:cs="Calibri"/>
          <w:noProof/>
          <w:color w:val="000000" w:themeColor="text1"/>
        </w:rPr>
        <w:t>0.18</w:t>
      </w:r>
      <w:r w:rsidR="007C2A57">
        <w:rPr>
          <w:rFonts w:ascii="Calibri" w:hAnsi="Calibri" w:cs="Calibri"/>
          <w:noProof/>
          <w:color w:val="000000" w:themeColor="text1"/>
        </w:rPr>
        <w:t>; emission</w:t>
      </w:r>
      <w:r w:rsidR="0068375F">
        <w:rPr>
          <w:rFonts w:ascii="Calibri" w:hAnsi="Calibri" w:cs="Calibri"/>
          <w:noProof/>
          <w:color w:val="000000" w:themeColor="text1"/>
        </w:rPr>
        <w:t xml:space="preserve"> verbs (</w:t>
      </w:r>
      <w:r w:rsidR="0068375F" w:rsidRPr="00415550">
        <w:rPr>
          <w:rFonts w:ascii="Calibri" w:hAnsi="Calibri" w:cs="Calibri"/>
          <w:noProof/>
          <w:color w:val="000000" w:themeColor="text1"/>
        </w:rPr>
        <w:t xml:space="preserve">light emission vs. motion verbs: main effect of Group </w:t>
      </w:r>
      <w:r w:rsidR="0068375F" w:rsidRPr="00086B9C">
        <w:rPr>
          <w:rFonts w:ascii="Calibri" w:hAnsi="Calibri" w:cs="Calibri"/>
          <w:i/>
          <w:noProof/>
          <w:color w:val="000000" w:themeColor="text1"/>
        </w:rPr>
        <w:t>F</w:t>
      </w:r>
      <w:r w:rsidR="0068375F" w:rsidRPr="00415550">
        <w:rPr>
          <w:rFonts w:ascii="Calibri" w:hAnsi="Calibri" w:cs="Calibri"/>
          <w:noProof/>
          <w:color w:val="000000" w:themeColor="text1"/>
        </w:rPr>
        <w:t>(1,43)</w:t>
      </w:r>
      <w:r w:rsidR="0068375F">
        <w:rPr>
          <w:rFonts w:ascii="Calibri" w:hAnsi="Calibri" w:cs="Calibri"/>
          <w:noProof/>
          <w:color w:val="000000" w:themeColor="text1"/>
        </w:rPr>
        <w:t xml:space="preserve"> </w:t>
      </w:r>
      <w:r w:rsidR="0068375F" w:rsidRPr="00415550">
        <w:rPr>
          <w:rFonts w:ascii="Calibri" w:hAnsi="Calibri" w:cs="Calibri"/>
          <w:noProof/>
          <w:color w:val="000000" w:themeColor="text1"/>
        </w:rPr>
        <w:t>=</w:t>
      </w:r>
      <w:r w:rsidR="0068375F">
        <w:rPr>
          <w:rFonts w:ascii="Calibri" w:hAnsi="Calibri" w:cs="Calibri"/>
          <w:noProof/>
          <w:color w:val="000000" w:themeColor="text1"/>
        </w:rPr>
        <w:t xml:space="preserve"> </w:t>
      </w:r>
      <w:r w:rsidR="0068375F" w:rsidRPr="00415550">
        <w:rPr>
          <w:rFonts w:ascii="Calibri" w:hAnsi="Calibri" w:cs="Calibri"/>
          <w:noProof/>
          <w:color w:val="000000" w:themeColor="text1"/>
        </w:rPr>
        <w:t xml:space="preserve">0.74, </w:t>
      </w:r>
      <w:r w:rsidR="0068375F" w:rsidRPr="006866A2">
        <w:rPr>
          <w:rFonts w:ascii="Calibri" w:hAnsi="Calibri" w:cs="Calibri"/>
          <w:i/>
          <w:noProof/>
          <w:color w:val="000000" w:themeColor="text1"/>
        </w:rPr>
        <w:t xml:space="preserve">p = </w:t>
      </w:r>
      <w:r w:rsidR="0068375F" w:rsidRPr="00415550">
        <w:rPr>
          <w:rFonts w:ascii="Calibri" w:hAnsi="Calibri" w:cs="Calibri"/>
          <w:noProof/>
          <w:color w:val="000000" w:themeColor="text1"/>
        </w:rPr>
        <w:t xml:space="preserve">0.4, </w:t>
      </w:r>
      <w:r w:rsidR="00BD597B" w:rsidRPr="00415550">
        <w:rPr>
          <w:rFonts w:ascii="Calibri" w:hAnsi="Calibri" w:cs="Calibri"/>
          <w:noProof/>
          <w:color w:val="000000" w:themeColor="text1"/>
        </w:rPr>
        <w:t xml:space="preserve">main effect of Modality </w:t>
      </w:r>
      <w:r w:rsidR="00BD597B" w:rsidRPr="00793ACB">
        <w:rPr>
          <w:rFonts w:ascii="Calibri" w:hAnsi="Calibri" w:cs="Calibri"/>
          <w:i/>
          <w:noProof/>
          <w:color w:val="000000" w:themeColor="text1"/>
        </w:rPr>
        <w:t>F</w:t>
      </w:r>
      <w:r w:rsidR="00BD597B" w:rsidRPr="00415550">
        <w:rPr>
          <w:rFonts w:ascii="Calibri" w:hAnsi="Calibri" w:cs="Calibri"/>
          <w:noProof/>
          <w:color w:val="000000" w:themeColor="text1"/>
        </w:rPr>
        <w:t>(1,43)</w:t>
      </w:r>
      <w:r w:rsidR="00BD597B">
        <w:rPr>
          <w:rFonts w:ascii="Calibri" w:hAnsi="Calibri" w:cs="Calibri"/>
          <w:noProof/>
          <w:color w:val="000000" w:themeColor="text1"/>
        </w:rPr>
        <w:t xml:space="preserve"> </w:t>
      </w:r>
      <w:r w:rsidR="00BD597B" w:rsidRPr="00415550">
        <w:rPr>
          <w:rFonts w:ascii="Calibri" w:hAnsi="Calibri" w:cs="Calibri"/>
          <w:noProof/>
          <w:color w:val="000000" w:themeColor="text1"/>
        </w:rPr>
        <w:t>=</w:t>
      </w:r>
      <w:r w:rsidR="00BD597B">
        <w:rPr>
          <w:rFonts w:ascii="Calibri" w:hAnsi="Calibri" w:cs="Calibri"/>
          <w:noProof/>
          <w:color w:val="000000" w:themeColor="text1"/>
        </w:rPr>
        <w:t xml:space="preserve"> </w:t>
      </w:r>
      <w:r w:rsidR="00BD597B" w:rsidRPr="00415550">
        <w:rPr>
          <w:rFonts w:ascii="Calibri" w:hAnsi="Calibri" w:cs="Calibri"/>
          <w:noProof/>
          <w:color w:val="000000" w:themeColor="text1"/>
        </w:rPr>
        <w:t xml:space="preserve">18.51, </w:t>
      </w:r>
      <w:r w:rsidR="00BD597B" w:rsidRPr="002D72E0">
        <w:rPr>
          <w:rFonts w:ascii="Calibri" w:hAnsi="Calibri" w:cs="Calibri"/>
          <w:i/>
          <w:noProof/>
          <w:color w:val="000000" w:themeColor="text1"/>
        </w:rPr>
        <w:t>p</w:t>
      </w:r>
      <w:r w:rsidR="00BD597B">
        <w:rPr>
          <w:rFonts w:ascii="Calibri" w:hAnsi="Calibri" w:cs="Calibri"/>
          <w:noProof/>
          <w:color w:val="000000" w:themeColor="text1"/>
        </w:rPr>
        <w:t xml:space="preserve"> </w:t>
      </w:r>
      <w:r w:rsidR="00BD597B" w:rsidRPr="00415550">
        <w:rPr>
          <w:rFonts w:ascii="Calibri" w:hAnsi="Calibri" w:cs="Calibri"/>
          <w:noProof/>
          <w:color w:val="000000" w:themeColor="text1"/>
        </w:rPr>
        <w:t>&lt;</w:t>
      </w:r>
      <w:r w:rsidR="00BD597B">
        <w:rPr>
          <w:rFonts w:ascii="Calibri" w:hAnsi="Calibri" w:cs="Calibri"/>
          <w:noProof/>
          <w:color w:val="000000" w:themeColor="text1"/>
        </w:rPr>
        <w:t xml:space="preserve"> </w:t>
      </w:r>
      <w:r w:rsidR="00BD597B" w:rsidRPr="00415550">
        <w:rPr>
          <w:rFonts w:ascii="Calibri" w:hAnsi="Calibri" w:cs="Calibri"/>
          <w:noProof/>
          <w:color w:val="000000" w:themeColor="text1"/>
        </w:rPr>
        <w:t>0.0005</w:t>
      </w:r>
      <w:r w:rsidR="00BF3A05">
        <w:rPr>
          <w:rFonts w:ascii="Calibri" w:hAnsi="Calibri" w:cs="Calibri"/>
          <w:noProof/>
          <w:color w:val="000000" w:themeColor="text1"/>
        </w:rPr>
        <w:t xml:space="preserve">, </w:t>
      </w:r>
      <w:r w:rsidR="0068375F" w:rsidRPr="00415550">
        <w:rPr>
          <w:rFonts w:ascii="Calibri" w:hAnsi="Calibri" w:cs="Calibri"/>
          <w:noProof/>
          <w:color w:val="000000" w:themeColor="text1"/>
        </w:rPr>
        <w:t xml:space="preserve">Group x Modality interaction </w:t>
      </w:r>
      <w:r w:rsidR="0068375F" w:rsidRPr="00086B9C">
        <w:rPr>
          <w:rFonts w:ascii="Calibri" w:hAnsi="Calibri" w:cs="Calibri"/>
          <w:i/>
          <w:noProof/>
          <w:color w:val="000000" w:themeColor="text1"/>
        </w:rPr>
        <w:t>F</w:t>
      </w:r>
      <w:r w:rsidR="0068375F" w:rsidRPr="00415550">
        <w:rPr>
          <w:rFonts w:ascii="Calibri" w:hAnsi="Calibri" w:cs="Calibri"/>
          <w:noProof/>
          <w:color w:val="000000" w:themeColor="text1"/>
        </w:rPr>
        <w:t>(1,43)</w:t>
      </w:r>
      <w:r w:rsidR="0068375F">
        <w:rPr>
          <w:rFonts w:ascii="Calibri" w:hAnsi="Calibri" w:cs="Calibri"/>
          <w:noProof/>
          <w:color w:val="000000" w:themeColor="text1"/>
        </w:rPr>
        <w:t xml:space="preserve"> </w:t>
      </w:r>
      <w:r w:rsidR="0068375F" w:rsidRPr="00415550">
        <w:rPr>
          <w:rFonts w:ascii="Calibri" w:hAnsi="Calibri" w:cs="Calibri"/>
          <w:noProof/>
          <w:color w:val="000000" w:themeColor="text1"/>
        </w:rPr>
        <w:t>=</w:t>
      </w:r>
      <w:r w:rsidR="0068375F">
        <w:rPr>
          <w:rFonts w:ascii="Calibri" w:hAnsi="Calibri" w:cs="Calibri"/>
          <w:noProof/>
          <w:color w:val="000000" w:themeColor="text1"/>
        </w:rPr>
        <w:t xml:space="preserve"> </w:t>
      </w:r>
      <w:r w:rsidR="0068375F" w:rsidRPr="00415550">
        <w:rPr>
          <w:rFonts w:ascii="Calibri" w:hAnsi="Calibri" w:cs="Calibri"/>
          <w:noProof/>
          <w:color w:val="000000" w:themeColor="text1"/>
        </w:rPr>
        <w:t xml:space="preserve">0, </w:t>
      </w:r>
      <w:r w:rsidR="0068375F" w:rsidRPr="006866A2">
        <w:rPr>
          <w:rFonts w:ascii="Calibri" w:hAnsi="Calibri" w:cs="Calibri"/>
          <w:i/>
          <w:noProof/>
          <w:color w:val="000000" w:themeColor="text1"/>
        </w:rPr>
        <w:t xml:space="preserve">p = </w:t>
      </w:r>
      <w:r w:rsidR="0068375F" w:rsidRPr="00415550">
        <w:rPr>
          <w:rFonts w:ascii="Calibri" w:hAnsi="Calibri" w:cs="Calibri"/>
          <w:noProof/>
          <w:color w:val="000000" w:themeColor="text1"/>
        </w:rPr>
        <w:t>0.97</w:t>
      </w:r>
      <w:r w:rsidR="00BD597B">
        <w:rPr>
          <w:rFonts w:ascii="Calibri" w:hAnsi="Calibri" w:cs="Calibri"/>
          <w:noProof/>
          <w:color w:val="000000" w:themeColor="text1"/>
        </w:rPr>
        <w:t xml:space="preserve">). </w:t>
      </w:r>
      <w:r w:rsidR="00BF3A05">
        <w:rPr>
          <w:rFonts w:ascii="Calibri" w:hAnsi="Calibri" w:cs="Calibri"/>
          <w:noProof/>
          <w:color w:val="000000" w:themeColor="text1"/>
        </w:rPr>
        <w:t>Rather, both sighted and blind groups showed higher coherence for the “visual” category</w:t>
      </w:r>
      <w:r w:rsidR="00B20830">
        <w:rPr>
          <w:rFonts w:ascii="Calibri" w:hAnsi="Calibri" w:cs="Calibri"/>
          <w:noProof/>
          <w:color w:val="000000" w:themeColor="text1"/>
        </w:rPr>
        <w:t>ies</w:t>
      </w:r>
      <w:r w:rsidR="000A538F">
        <w:rPr>
          <w:rFonts w:ascii="Calibri" w:hAnsi="Calibri" w:cs="Calibri"/>
          <w:noProof/>
          <w:color w:val="000000" w:themeColor="text1"/>
        </w:rPr>
        <w:t>, hence the significant</w:t>
      </w:r>
      <w:r w:rsidR="00636B4A">
        <w:rPr>
          <w:rFonts w:ascii="Calibri" w:hAnsi="Calibri" w:cs="Calibri"/>
          <w:noProof/>
          <w:color w:val="000000" w:themeColor="text1"/>
        </w:rPr>
        <w:t xml:space="preserve"> (Figure 3)</w:t>
      </w:r>
      <w:r w:rsidR="00B20830">
        <w:rPr>
          <w:rFonts w:ascii="Calibri" w:hAnsi="Calibri" w:cs="Calibri"/>
          <w:noProof/>
          <w:color w:val="000000" w:themeColor="text1"/>
        </w:rPr>
        <w:t xml:space="preserve">. </w:t>
      </w:r>
      <w:r w:rsidR="00EC6882" w:rsidRPr="00415550">
        <w:rPr>
          <w:rFonts w:ascii="Calibri" w:hAnsi="Calibri" w:cs="Calibri"/>
          <w:noProof/>
          <w:color w:val="000000" w:themeColor="text1"/>
        </w:rPr>
        <w:t>These results indicate that the within</w:t>
      </w:r>
      <w:r w:rsidR="0048370D" w:rsidRPr="00415550">
        <w:rPr>
          <w:rFonts w:ascii="Calibri" w:hAnsi="Calibri" w:cs="Calibri"/>
          <w:noProof/>
          <w:color w:val="000000" w:themeColor="text1"/>
        </w:rPr>
        <w:t>-</w:t>
      </w:r>
      <w:r w:rsidR="00EC6882" w:rsidRPr="00415550">
        <w:rPr>
          <w:rFonts w:ascii="Calibri" w:hAnsi="Calibri" w:cs="Calibri"/>
          <w:noProof/>
          <w:color w:val="000000" w:themeColor="text1"/>
        </w:rPr>
        <w:t>category similarity structure of visual verbs is preserved among blind individuals.</w:t>
      </w:r>
      <w:r w:rsidR="00EC6882" w:rsidRPr="00415550" w:rsidDel="00BB4B1C">
        <w:rPr>
          <w:rFonts w:ascii="Calibri" w:hAnsi="Calibri" w:cs="Calibri"/>
          <w:noProof/>
          <w:color w:val="000000" w:themeColor="text1"/>
        </w:rPr>
        <w:t xml:space="preserve"> </w:t>
      </w:r>
      <w:r w:rsidR="00596962">
        <w:rPr>
          <w:rFonts w:ascii="Calibri" w:hAnsi="Calibri" w:cs="Calibri"/>
          <w:noProof/>
          <w:color w:val="000000" w:themeColor="text1"/>
        </w:rPr>
        <w:t>Two</w:t>
      </w:r>
      <w:r w:rsidR="00DD1118">
        <w:rPr>
          <w:rFonts w:ascii="Calibri" w:hAnsi="Calibri" w:cs="Calibri"/>
          <w:noProof/>
          <w:color w:val="000000" w:themeColor="text1"/>
        </w:rPr>
        <w:t xml:space="preserve"> random sample</w:t>
      </w:r>
      <w:r w:rsidR="00596962">
        <w:rPr>
          <w:rFonts w:ascii="Calibri" w:hAnsi="Calibri" w:cs="Calibri"/>
          <w:noProof/>
          <w:color w:val="000000" w:themeColor="text1"/>
        </w:rPr>
        <w:t>s</w:t>
      </w:r>
      <w:r w:rsidR="00DD1118">
        <w:rPr>
          <w:rFonts w:ascii="Calibri" w:hAnsi="Calibri" w:cs="Calibri"/>
          <w:noProof/>
          <w:color w:val="000000" w:themeColor="text1"/>
        </w:rPr>
        <w:t xml:space="preserve"> of </w:t>
      </w:r>
      <w:r w:rsidR="00596962">
        <w:rPr>
          <w:rFonts w:ascii="Calibri" w:hAnsi="Calibri" w:cs="Calibri"/>
          <w:noProof/>
          <w:color w:val="000000" w:themeColor="text1"/>
        </w:rPr>
        <w:t>sighted</w:t>
      </w:r>
      <w:r w:rsidR="00DD1118">
        <w:rPr>
          <w:rFonts w:ascii="Calibri" w:hAnsi="Calibri" w:cs="Calibri"/>
          <w:noProof/>
          <w:color w:val="000000" w:themeColor="text1"/>
        </w:rPr>
        <w:t xml:space="preserve"> </w:t>
      </w:r>
      <w:r w:rsidR="006D162C">
        <w:rPr>
          <w:rFonts w:ascii="Calibri" w:hAnsi="Calibri" w:cs="Calibri"/>
          <w:noProof/>
          <w:color w:val="000000" w:themeColor="text1"/>
        </w:rPr>
        <w:t xml:space="preserve">participants </w:t>
      </w:r>
      <w:r w:rsidR="00DD1118">
        <w:rPr>
          <w:rFonts w:ascii="Calibri" w:hAnsi="Calibri" w:cs="Calibri"/>
          <w:noProof/>
          <w:color w:val="000000" w:themeColor="text1"/>
        </w:rPr>
        <w:t xml:space="preserve">agrees </w:t>
      </w:r>
      <w:r w:rsidR="00105BA9">
        <w:rPr>
          <w:rFonts w:ascii="Calibri" w:hAnsi="Calibri" w:cs="Calibri"/>
          <w:noProof/>
          <w:color w:val="000000" w:themeColor="text1"/>
        </w:rPr>
        <w:t xml:space="preserve">to the same </w:t>
      </w:r>
      <w:r w:rsidR="00364F04">
        <w:rPr>
          <w:rFonts w:ascii="Calibri" w:hAnsi="Calibri" w:cs="Calibri"/>
          <w:noProof/>
          <w:color w:val="000000" w:themeColor="text1"/>
        </w:rPr>
        <w:t>extent</w:t>
      </w:r>
      <w:r w:rsidR="00105BA9">
        <w:rPr>
          <w:rFonts w:ascii="Calibri" w:hAnsi="Calibri" w:cs="Calibri"/>
          <w:noProof/>
          <w:color w:val="000000" w:themeColor="text1"/>
        </w:rPr>
        <w:t xml:space="preserve"> as </w:t>
      </w:r>
      <w:r w:rsidR="00364F04">
        <w:rPr>
          <w:rFonts w:ascii="Calibri" w:hAnsi="Calibri" w:cs="Calibri"/>
          <w:noProof/>
          <w:color w:val="000000" w:themeColor="text1"/>
        </w:rPr>
        <w:t xml:space="preserve">blind and </w:t>
      </w:r>
      <w:r w:rsidR="00105BA9">
        <w:rPr>
          <w:rFonts w:ascii="Calibri" w:hAnsi="Calibri" w:cs="Calibri"/>
          <w:noProof/>
          <w:color w:val="000000" w:themeColor="text1"/>
        </w:rPr>
        <w:t xml:space="preserve">sighted </w:t>
      </w:r>
      <w:r w:rsidR="007C15E1">
        <w:rPr>
          <w:rFonts w:ascii="Calibri" w:hAnsi="Calibri" w:cs="Calibri"/>
          <w:noProof/>
          <w:color w:val="000000" w:themeColor="text1"/>
        </w:rPr>
        <w:t>samples</w:t>
      </w:r>
      <w:r w:rsidR="00105BA9">
        <w:rPr>
          <w:rFonts w:ascii="Calibri" w:hAnsi="Calibri" w:cs="Calibri"/>
          <w:noProof/>
          <w:color w:val="000000" w:themeColor="text1"/>
        </w:rPr>
        <w:t>. Furthermore, blind individuals show the same degree of within</w:t>
      </w:r>
      <w:r w:rsidR="002A35A1">
        <w:rPr>
          <w:rFonts w:ascii="Calibri" w:hAnsi="Calibri" w:cs="Calibri"/>
          <w:noProof/>
          <w:color w:val="000000" w:themeColor="text1"/>
        </w:rPr>
        <w:t>-</w:t>
      </w:r>
      <w:r w:rsidR="00105BA9">
        <w:rPr>
          <w:rFonts w:ascii="Calibri" w:hAnsi="Calibri" w:cs="Calibri"/>
          <w:noProof/>
          <w:color w:val="000000" w:themeColor="text1"/>
        </w:rPr>
        <w:t>group coherence for visual groups as sighted people.</w:t>
      </w:r>
    </w:p>
    <w:p w14:paraId="02C1E89B" w14:textId="77777777" w:rsidR="00642042" w:rsidRDefault="00642042" w:rsidP="00EC6882">
      <w:pPr>
        <w:rPr>
          <w:rFonts w:ascii="Calibri" w:hAnsi="Calibri" w:cs="Calibri"/>
          <w:i/>
          <w:noProof/>
          <w:color w:val="000000" w:themeColor="text1"/>
        </w:rPr>
      </w:pPr>
    </w:p>
    <w:p w14:paraId="71117726" w14:textId="41F22D55" w:rsidR="00EC6882" w:rsidRPr="0098370D" w:rsidRDefault="0098370D" w:rsidP="00EC6882">
      <w:pPr>
        <w:rPr>
          <w:rFonts w:ascii="Calibri" w:hAnsi="Calibri" w:cs="Calibri"/>
          <w:i/>
          <w:noProof/>
          <w:color w:val="000000" w:themeColor="text1"/>
        </w:rPr>
      </w:pPr>
      <w:r>
        <w:rPr>
          <w:rFonts w:ascii="Calibri" w:hAnsi="Calibri" w:cs="Calibri"/>
          <w:i/>
          <w:noProof/>
          <w:color w:val="000000" w:themeColor="text1"/>
        </w:rPr>
        <w:t xml:space="preserve">3.2.2 </w:t>
      </w:r>
      <w:r w:rsidR="00EC6882" w:rsidRPr="0098370D">
        <w:rPr>
          <w:rFonts w:ascii="Calibri" w:hAnsi="Calibri" w:cs="Calibri"/>
          <w:i/>
          <w:noProof/>
          <w:color w:val="000000" w:themeColor="text1"/>
        </w:rPr>
        <w:t>What do blind individuals know about visual verbs?: MDS and hi</w:t>
      </w:r>
      <w:r w:rsidR="00753717" w:rsidRPr="0098370D">
        <w:rPr>
          <w:rFonts w:ascii="Calibri" w:hAnsi="Calibri" w:cs="Calibri"/>
          <w:i/>
          <w:noProof/>
          <w:color w:val="000000" w:themeColor="text1"/>
        </w:rPr>
        <w:t>e</w:t>
      </w:r>
      <w:r w:rsidR="00EC6882" w:rsidRPr="0098370D">
        <w:rPr>
          <w:rFonts w:ascii="Calibri" w:hAnsi="Calibri" w:cs="Calibri"/>
          <w:i/>
          <w:noProof/>
          <w:color w:val="000000" w:themeColor="text1"/>
        </w:rPr>
        <w:t>rarchical clustering analysis</w:t>
      </w:r>
    </w:p>
    <w:p w14:paraId="4614D8A0" w14:textId="77777777" w:rsidR="00EC6882" w:rsidRPr="00415550" w:rsidRDefault="00EC6882" w:rsidP="00EC6882">
      <w:pPr>
        <w:rPr>
          <w:rFonts w:ascii="Calibri" w:hAnsi="Calibri" w:cs="Calibri"/>
          <w:noProof/>
          <w:color w:val="000000" w:themeColor="text1"/>
        </w:rPr>
      </w:pPr>
    </w:p>
    <w:p w14:paraId="28C75AA7" w14:textId="6144B355" w:rsidR="00EC6882" w:rsidRPr="00415550" w:rsidRDefault="00EC6882" w:rsidP="00EC6882">
      <w:pPr>
        <w:pStyle w:val="Body"/>
        <w:spacing w:line="360" w:lineRule="auto"/>
        <w:ind w:firstLine="720"/>
        <w:rPr>
          <w:rFonts w:ascii="Calibri" w:hAnsi="Calibri" w:cs="Calibri"/>
          <w:noProof/>
          <w:color w:val="000000" w:themeColor="text1"/>
        </w:rPr>
      </w:pPr>
      <w:r w:rsidRPr="00415550">
        <w:rPr>
          <w:rFonts w:ascii="Calibri" w:hAnsi="Calibri" w:cs="Calibri"/>
          <w:noProof/>
          <w:color w:val="000000" w:themeColor="text1"/>
        </w:rPr>
        <w:t xml:space="preserve">We used MDS as well as hierarchical clustering analyses within the </w:t>
      </w:r>
      <w:r w:rsidR="00180668">
        <w:rPr>
          <w:rFonts w:ascii="Calibri" w:hAnsi="Calibri" w:cs="Calibri"/>
          <w:noProof/>
          <w:color w:val="000000" w:themeColor="text1"/>
        </w:rPr>
        <w:t>visual</w:t>
      </w:r>
      <w:r w:rsidRPr="00415550">
        <w:rPr>
          <w:rFonts w:ascii="Calibri" w:hAnsi="Calibri" w:cs="Calibri"/>
          <w:noProof/>
          <w:color w:val="000000" w:themeColor="text1"/>
        </w:rPr>
        <w:t xml:space="preserve"> verb classes to gain insight into the content of blind and sighted people’s knowledge about these words. For sight perception verbs, MDS produced good and comp</w:t>
      </w:r>
      <w:r w:rsidR="00B73AC1" w:rsidRPr="00415550">
        <w:rPr>
          <w:rFonts w:ascii="Calibri" w:hAnsi="Calibri" w:cs="Calibri"/>
          <w:noProof/>
          <w:color w:val="000000" w:themeColor="text1"/>
        </w:rPr>
        <w:t>a</w:t>
      </w:r>
      <w:r w:rsidRPr="00415550">
        <w:rPr>
          <w:rFonts w:ascii="Calibri" w:hAnsi="Calibri" w:cs="Calibri"/>
          <w:noProof/>
          <w:color w:val="000000" w:themeColor="text1"/>
        </w:rPr>
        <w:t xml:space="preserve">rable fits across groups but did not yield interpretable dimensions (MDS stress value sighted 0.08, blind 0.07, goodness-of-fit </w:t>
      </w:r>
      <w:r w:rsidR="00A53BBD">
        <w:rPr>
          <w:rFonts w:ascii="Calibri" w:hAnsi="Calibri" w:cs="Calibri"/>
          <w:noProof/>
          <w:color w:val="000000" w:themeColor="text1"/>
        </w:rPr>
        <w:t xml:space="preserve">each group </w:t>
      </w:r>
      <w:r w:rsidRPr="004E7D05">
        <w:rPr>
          <w:rFonts w:ascii="Calibri" w:hAnsi="Calibri" w:cs="Calibri"/>
          <w:i/>
          <w:noProof/>
          <w:color w:val="000000" w:themeColor="text1"/>
        </w:rPr>
        <w:t>p</w:t>
      </w:r>
      <w:r w:rsidR="00A53BBD">
        <w:rPr>
          <w:rFonts w:ascii="Calibri" w:hAnsi="Calibri" w:cs="Calibri"/>
          <w:noProof/>
          <w:color w:val="000000" w:themeColor="text1"/>
        </w:rPr>
        <w:t xml:space="preserve"> </w:t>
      </w:r>
      <w:r w:rsidRPr="00415550">
        <w:rPr>
          <w:rFonts w:ascii="Calibri" w:hAnsi="Calibri" w:cs="Calibri"/>
          <w:noProof/>
          <w:color w:val="000000" w:themeColor="text1"/>
        </w:rPr>
        <w:t>&lt;</w:t>
      </w:r>
      <w:r w:rsidR="00A53BBD">
        <w:rPr>
          <w:rFonts w:ascii="Calibri" w:hAnsi="Calibri" w:cs="Calibri"/>
          <w:noProof/>
          <w:color w:val="000000" w:themeColor="text1"/>
        </w:rPr>
        <w:t xml:space="preserve"> </w:t>
      </w:r>
      <w:r w:rsidRPr="00415550">
        <w:rPr>
          <w:rFonts w:ascii="Calibri" w:hAnsi="Calibri" w:cs="Calibri"/>
          <w:noProof/>
          <w:color w:val="000000" w:themeColor="text1"/>
        </w:rPr>
        <w:t xml:space="preserve">0.0001). Hierarchical clustering analyses revealed that for both blind and sighted groups, visual perception verbs clustered into intense, prolonged acts of seeing (e.g. </w:t>
      </w:r>
      <w:r w:rsidRPr="00415550">
        <w:rPr>
          <w:rFonts w:ascii="Calibri" w:hAnsi="Calibri" w:cs="Calibri"/>
          <w:i/>
          <w:noProof/>
          <w:color w:val="000000" w:themeColor="text1"/>
        </w:rPr>
        <w:t xml:space="preserve">to leer, to gawk, to </w:t>
      </w:r>
      <w:r w:rsidRPr="00415550">
        <w:rPr>
          <w:rFonts w:ascii="Calibri" w:hAnsi="Calibri" w:cs="Calibri"/>
          <w:i/>
          <w:noProof/>
          <w:color w:val="000000" w:themeColor="text1"/>
        </w:rPr>
        <w:lastRenderedPageBreak/>
        <w:t>stare</w:t>
      </w:r>
      <w:r w:rsidRPr="00415550">
        <w:rPr>
          <w:rFonts w:ascii="Calibri" w:hAnsi="Calibri" w:cs="Calibri"/>
          <w:noProof/>
          <w:color w:val="000000" w:themeColor="text1"/>
        </w:rPr>
        <w:t xml:space="preserve">), brief acts of seeing (e.g. </w:t>
      </w:r>
      <w:r w:rsidRPr="00415550">
        <w:rPr>
          <w:rFonts w:ascii="Calibri" w:hAnsi="Calibri" w:cs="Calibri"/>
          <w:i/>
          <w:noProof/>
          <w:color w:val="000000" w:themeColor="text1"/>
        </w:rPr>
        <w:t>to peek, to glance, to glimpse</w:t>
      </w:r>
      <w:r w:rsidRPr="00415550">
        <w:rPr>
          <w:rFonts w:ascii="Calibri" w:hAnsi="Calibri" w:cs="Calibri"/>
          <w:noProof/>
          <w:color w:val="000000" w:themeColor="text1"/>
        </w:rPr>
        <w:t xml:space="preserve">) and acts of generic looking (i.e. </w:t>
      </w:r>
      <w:r w:rsidRPr="00415550">
        <w:rPr>
          <w:rFonts w:ascii="Calibri" w:hAnsi="Calibri" w:cs="Calibri"/>
          <w:i/>
          <w:noProof/>
          <w:color w:val="000000" w:themeColor="text1"/>
        </w:rPr>
        <w:t>to look, to see, to view</w:t>
      </w:r>
      <w:r w:rsidRPr="00415550">
        <w:rPr>
          <w:rFonts w:ascii="Calibri" w:hAnsi="Calibri" w:cs="Calibri"/>
          <w:noProof/>
          <w:color w:val="000000" w:themeColor="text1"/>
        </w:rPr>
        <w:t xml:space="preserve">, Figure </w:t>
      </w:r>
      <w:r w:rsidR="005C15AB">
        <w:rPr>
          <w:rFonts w:ascii="Calibri" w:hAnsi="Calibri" w:cs="Calibri"/>
          <w:noProof/>
          <w:color w:val="000000" w:themeColor="text1"/>
        </w:rPr>
        <w:t>4</w:t>
      </w:r>
      <w:r w:rsidR="0078592C">
        <w:rPr>
          <w:rFonts w:ascii="Calibri" w:hAnsi="Calibri" w:cs="Calibri"/>
          <w:noProof/>
          <w:color w:val="000000" w:themeColor="text1"/>
        </w:rPr>
        <w:t>A</w:t>
      </w:r>
      <w:r w:rsidRPr="00415550">
        <w:rPr>
          <w:rFonts w:ascii="Calibri" w:hAnsi="Calibri" w:cs="Calibri"/>
          <w:noProof/>
          <w:color w:val="000000" w:themeColor="text1"/>
        </w:rPr>
        <w:t xml:space="preserve">). </w:t>
      </w:r>
    </w:p>
    <w:p w14:paraId="29D8BB31" w14:textId="3DB63984" w:rsidR="00222F6D" w:rsidRPr="001577F1" w:rsidRDefault="00222F6D" w:rsidP="00222F6D">
      <w:pPr>
        <w:keepNext/>
      </w:pPr>
    </w:p>
    <w:p w14:paraId="6B969F60" w14:textId="11C06143" w:rsidR="00EC6882" w:rsidRDefault="00EC6882" w:rsidP="00966F6D">
      <w:pPr>
        <w:pStyle w:val="Body"/>
        <w:spacing w:line="360" w:lineRule="auto"/>
        <w:ind w:firstLine="720"/>
        <w:rPr>
          <w:rFonts w:ascii="Calibri" w:hAnsi="Calibri" w:cs="Calibri"/>
          <w:noProof/>
          <w:color w:val="000000" w:themeColor="text1"/>
        </w:rPr>
      </w:pPr>
      <w:r w:rsidRPr="00415550">
        <w:rPr>
          <w:rFonts w:ascii="Calibri" w:hAnsi="Calibri" w:cs="Calibri"/>
          <w:noProof/>
          <w:color w:val="000000" w:themeColor="text1"/>
        </w:rPr>
        <w:t xml:space="preserve">For light emission verbs, previous linguistic analyses identified intensity and periodicity as two central dimensions of meaning (Faber &amp; Usón, 1999). We therefore asked whether MDS would organize light emission verbs along these dimensions for blind and sighted groups. </w:t>
      </w:r>
      <w:r w:rsidR="004208A3" w:rsidRPr="00415550">
        <w:rPr>
          <w:rFonts w:ascii="Calibri" w:hAnsi="Calibri" w:cs="Calibri"/>
          <w:noProof/>
          <w:color w:val="000000" w:themeColor="text1"/>
        </w:rPr>
        <w:t xml:space="preserve">The verb </w:t>
      </w:r>
      <w:r w:rsidR="004208A3" w:rsidRPr="00415550">
        <w:rPr>
          <w:rFonts w:ascii="Calibri" w:hAnsi="Calibri" w:cs="Calibri"/>
          <w:i/>
          <w:noProof/>
          <w:color w:val="000000" w:themeColor="text1"/>
        </w:rPr>
        <w:t xml:space="preserve">to blink </w:t>
      </w:r>
      <w:r w:rsidRPr="00415550">
        <w:rPr>
          <w:rFonts w:ascii="Calibri" w:hAnsi="Calibri" w:cs="Calibri"/>
          <w:i/>
          <w:noProof/>
          <w:color w:val="000000" w:themeColor="text1"/>
        </w:rPr>
        <w:t xml:space="preserve"> </w:t>
      </w:r>
      <w:r w:rsidRPr="00415550">
        <w:rPr>
          <w:rFonts w:ascii="Calibri" w:hAnsi="Calibri" w:cs="Calibri"/>
          <w:noProof/>
          <w:color w:val="000000" w:themeColor="text1"/>
        </w:rPr>
        <w:t>was not included in</w:t>
      </w:r>
      <w:r w:rsidR="004208A3" w:rsidRPr="00415550">
        <w:rPr>
          <w:rFonts w:ascii="Calibri" w:hAnsi="Calibri" w:cs="Calibri"/>
          <w:noProof/>
          <w:color w:val="000000" w:themeColor="text1"/>
        </w:rPr>
        <w:t xml:space="preserve"> the original linguistic work, possibly because it has a common meaning unrelated to light emission (</w:t>
      </w:r>
      <w:r w:rsidR="000A36DD">
        <w:rPr>
          <w:rFonts w:ascii="Calibri" w:hAnsi="Calibri" w:cs="Calibri"/>
          <w:noProof/>
          <w:color w:val="000000" w:themeColor="text1"/>
        </w:rPr>
        <w:t>“</w:t>
      </w:r>
      <w:r w:rsidR="004208A3" w:rsidRPr="00415550">
        <w:rPr>
          <w:rFonts w:ascii="Calibri" w:hAnsi="Calibri" w:cs="Calibri"/>
          <w:noProof/>
          <w:color w:val="000000" w:themeColor="text1"/>
        </w:rPr>
        <w:t xml:space="preserve">to briefly shut the eyes”; WordNet, 2010) </w:t>
      </w:r>
      <w:r w:rsidRPr="00415550">
        <w:rPr>
          <w:rFonts w:ascii="Calibri" w:hAnsi="Calibri" w:cs="Calibri"/>
          <w:noProof/>
          <w:color w:val="000000" w:themeColor="text1"/>
        </w:rPr>
        <w:t xml:space="preserve"> </w:t>
      </w:r>
      <w:r w:rsidR="004208A3" w:rsidRPr="00415550">
        <w:rPr>
          <w:rFonts w:ascii="Calibri" w:hAnsi="Calibri" w:cs="Calibri"/>
          <w:noProof/>
          <w:color w:val="000000" w:themeColor="text1"/>
        </w:rPr>
        <w:t>(</w:t>
      </w:r>
      <w:r w:rsidRPr="00415550">
        <w:rPr>
          <w:rFonts w:ascii="Calibri" w:hAnsi="Calibri" w:cs="Calibri"/>
          <w:noProof/>
          <w:color w:val="000000" w:themeColor="text1"/>
        </w:rPr>
        <w:t>Faber &amp; Usón, 1999</w:t>
      </w:r>
      <w:r w:rsidR="004208A3" w:rsidRPr="00415550">
        <w:rPr>
          <w:rFonts w:ascii="Calibri" w:hAnsi="Calibri" w:cs="Calibri"/>
          <w:noProof/>
          <w:color w:val="000000" w:themeColor="text1"/>
        </w:rPr>
        <w:t>)</w:t>
      </w:r>
      <w:r w:rsidR="004208A3" w:rsidRPr="00415550">
        <w:rPr>
          <w:rFonts w:ascii="Calibri" w:hAnsi="Calibri" w:cs="Calibri"/>
          <w:i/>
          <w:noProof/>
          <w:color w:val="000000" w:themeColor="text1"/>
        </w:rPr>
        <w:t xml:space="preserve">. </w:t>
      </w:r>
      <w:r w:rsidR="004208A3" w:rsidRPr="00415550">
        <w:rPr>
          <w:rFonts w:ascii="Calibri" w:hAnsi="Calibri" w:cs="Calibri"/>
          <w:noProof/>
          <w:color w:val="000000" w:themeColor="text1"/>
        </w:rPr>
        <w:t xml:space="preserve">We therefore excluded </w:t>
      </w:r>
      <w:r w:rsidR="004208A3" w:rsidRPr="004E7D05">
        <w:rPr>
          <w:rFonts w:ascii="Calibri" w:hAnsi="Calibri" w:cs="Calibri"/>
          <w:i/>
          <w:noProof/>
          <w:color w:val="000000" w:themeColor="text1"/>
        </w:rPr>
        <w:t>to blink</w:t>
      </w:r>
      <w:r w:rsidR="004208A3" w:rsidRPr="00415550">
        <w:rPr>
          <w:rFonts w:ascii="Calibri" w:hAnsi="Calibri" w:cs="Calibri"/>
          <w:noProof/>
          <w:color w:val="000000" w:themeColor="text1"/>
        </w:rPr>
        <w:t xml:space="preserve"> from this analysis. </w:t>
      </w:r>
      <w:r w:rsidRPr="00415550">
        <w:rPr>
          <w:rFonts w:ascii="Calibri" w:hAnsi="Calibri" w:cs="Calibri"/>
          <w:noProof/>
          <w:color w:val="000000" w:themeColor="text1"/>
        </w:rPr>
        <w:t xml:space="preserve">Consistent with linguistic analyses, the dimensions of intensity and periodicity emerged as the top two for both the sighted and the blind groups. For instance, verbs such as </w:t>
      </w:r>
      <w:r w:rsidRPr="00415550">
        <w:rPr>
          <w:rFonts w:ascii="Calibri" w:hAnsi="Calibri" w:cs="Calibri"/>
          <w:i/>
          <w:noProof/>
          <w:color w:val="000000" w:themeColor="text1"/>
        </w:rPr>
        <w:t xml:space="preserve">to </w:t>
      </w:r>
      <w:r w:rsidRPr="00415550">
        <w:rPr>
          <w:rFonts w:ascii="Calibri" w:hAnsi="Calibri" w:cs="Calibri"/>
          <w:i/>
          <w:iCs/>
          <w:noProof/>
          <w:color w:val="000000" w:themeColor="text1"/>
        </w:rPr>
        <w:t>flash</w:t>
      </w:r>
      <w:r w:rsidRPr="00415550">
        <w:rPr>
          <w:rFonts w:ascii="Calibri" w:hAnsi="Calibri" w:cs="Calibri"/>
          <w:noProof/>
          <w:color w:val="000000" w:themeColor="text1"/>
        </w:rPr>
        <w:t xml:space="preserve"> and </w:t>
      </w:r>
      <w:r w:rsidRPr="00415550">
        <w:rPr>
          <w:rFonts w:ascii="Calibri" w:hAnsi="Calibri" w:cs="Calibri"/>
          <w:i/>
          <w:noProof/>
          <w:color w:val="000000" w:themeColor="text1"/>
        </w:rPr>
        <w:t xml:space="preserve">to </w:t>
      </w:r>
      <w:r w:rsidRPr="00415550">
        <w:rPr>
          <w:rFonts w:ascii="Calibri" w:hAnsi="Calibri" w:cs="Calibri"/>
          <w:i/>
          <w:iCs/>
          <w:noProof/>
          <w:color w:val="000000" w:themeColor="text1"/>
        </w:rPr>
        <w:t>blaze</w:t>
      </w:r>
      <w:r w:rsidRPr="00415550">
        <w:rPr>
          <w:rFonts w:ascii="Calibri" w:hAnsi="Calibri" w:cs="Calibri"/>
          <w:noProof/>
          <w:color w:val="000000" w:themeColor="text1"/>
        </w:rPr>
        <w:t xml:space="preserve"> clustered together along the intensity dimension and separated from </w:t>
      </w:r>
      <w:r w:rsidRPr="00415550">
        <w:rPr>
          <w:rFonts w:ascii="Calibri" w:hAnsi="Calibri" w:cs="Calibri"/>
          <w:i/>
          <w:noProof/>
          <w:color w:val="000000" w:themeColor="text1"/>
        </w:rPr>
        <w:t xml:space="preserve">to </w:t>
      </w:r>
      <w:r w:rsidRPr="00415550">
        <w:rPr>
          <w:rFonts w:ascii="Calibri" w:hAnsi="Calibri" w:cs="Calibri"/>
          <w:i/>
          <w:iCs/>
          <w:noProof/>
          <w:color w:val="000000" w:themeColor="text1"/>
        </w:rPr>
        <w:t>twinkle</w:t>
      </w:r>
      <w:r w:rsidRPr="00415550">
        <w:rPr>
          <w:rFonts w:ascii="Calibri" w:hAnsi="Calibri" w:cs="Calibri"/>
          <w:noProof/>
          <w:color w:val="000000" w:themeColor="text1"/>
        </w:rPr>
        <w:t xml:space="preserve"> and </w:t>
      </w:r>
      <w:r w:rsidRPr="00415550">
        <w:rPr>
          <w:rFonts w:ascii="Calibri" w:hAnsi="Calibri" w:cs="Calibri"/>
          <w:i/>
          <w:noProof/>
          <w:color w:val="000000" w:themeColor="text1"/>
        </w:rPr>
        <w:t xml:space="preserve">to </w:t>
      </w:r>
      <w:r w:rsidRPr="00415550">
        <w:rPr>
          <w:rFonts w:ascii="Calibri" w:hAnsi="Calibri" w:cs="Calibri"/>
          <w:i/>
          <w:iCs/>
          <w:noProof/>
          <w:color w:val="000000" w:themeColor="text1"/>
        </w:rPr>
        <w:t>glow</w:t>
      </w:r>
      <w:r w:rsidRPr="00415550">
        <w:rPr>
          <w:rFonts w:ascii="Calibri" w:hAnsi="Calibri" w:cs="Calibri"/>
          <w:noProof/>
          <w:color w:val="000000" w:themeColor="text1"/>
        </w:rPr>
        <w:t xml:space="preserve">. On the periodicity dimension, however, </w:t>
      </w:r>
      <w:r w:rsidRPr="00415550">
        <w:rPr>
          <w:rFonts w:ascii="Calibri" w:hAnsi="Calibri" w:cs="Calibri"/>
          <w:i/>
          <w:noProof/>
          <w:color w:val="000000" w:themeColor="text1"/>
        </w:rPr>
        <w:t xml:space="preserve">to </w:t>
      </w:r>
      <w:r w:rsidRPr="00415550">
        <w:rPr>
          <w:rFonts w:ascii="Calibri" w:hAnsi="Calibri" w:cs="Calibri"/>
          <w:i/>
          <w:iCs/>
          <w:noProof/>
          <w:color w:val="000000" w:themeColor="text1"/>
        </w:rPr>
        <w:t>flash</w:t>
      </w:r>
      <w:r w:rsidRPr="00415550">
        <w:rPr>
          <w:rFonts w:ascii="Calibri" w:hAnsi="Calibri" w:cs="Calibri"/>
          <w:noProof/>
          <w:color w:val="000000" w:themeColor="text1"/>
        </w:rPr>
        <w:t xml:space="preserve"> and </w:t>
      </w:r>
      <w:r w:rsidRPr="00415550">
        <w:rPr>
          <w:rFonts w:ascii="Calibri" w:hAnsi="Calibri" w:cs="Calibri"/>
          <w:i/>
          <w:noProof/>
          <w:color w:val="000000" w:themeColor="text1"/>
        </w:rPr>
        <w:t xml:space="preserve">to </w:t>
      </w:r>
      <w:r w:rsidRPr="00415550">
        <w:rPr>
          <w:rFonts w:ascii="Calibri" w:hAnsi="Calibri" w:cs="Calibri"/>
          <w:i/>
          <w:iCs/>
          <w:noProof/>
          <w:color w:val="000000" w:themeColor="text1"/>
        </w:rPr>
        <w:t>twinkle</w:t>
      </w:r>
      <w:r w:rsidRPr="00415550">
        <w:rPr>
          <w:rFonts w:ascii="Calibri" w:hAnsi="Calibri" w:cs="Calibri"/>
          <w:noProof/>
          <w:color w:val="000000" w:themeColor="text1"/>
        </w:rPr>
        <w:t xml:space="preserve"> clustered together and separated from </w:t>
      </w:r>
      <w:r w:rsidRPr="00415550">
        <w:rPr>
          <w:rFonts w:ascii="Calibri" w:hAnsi="Calibri" w:cs="Calibri"/>
          <w:i/>
          <w:noProof/>
          <w:color w:val="000000" w:themeColor="text1"/>
        </w:rPr>
        <w:t xml:space="preserve">to </w:t>
      </w:r>
      <w:r w:rsidRPr="00415550">
        <w:rPr>
          <w:rFonts w:ascii="Calibri" w:hAnsi="Calibri" w:cs="Calibri"/>
          <w:i/>
          <w:iCs/>
          <w:noProof/>
          <w:color w:val="000000" w:themeColor="text1"/>
        </w:rPr>
        <w:t>blaze</w:t>
      </w:r>
      <w:r w:rsidRPr="00415550">
        <w:rPr>
          <w:rFonts w:ascii="Calibri" w:hAnsi="Calibri" w:cs="Calibri"/>
          <w:noProof/>
          <w:color w:val="000000" w:themeColor="text1"/>
        </w:rPr>
        <w:t xml:space="preserve"> and </w:t>
      </w:r>
      <w:r w:rsidRPr="00415550">
        <w:rPr>
          <w:rFonts w:ascii="Calibri" w:hAnsi="Calibri" w:cs="Calibri"/>
          <w:i/>
          <w:noProof/>
          <w:color w:val="000000" w:themeColor="text1"/>
        </w:rPr>
        <w:t xml:space="preserve">to </w:t>
      </w:r>
      <w:r w:rsidRPr="00415550">
        <w:rPr>
          <w:rFonts w:ascii="Calibri" w:hAnsi="Calibri" w:cs="Calibri"/>
          <w:i/>
          <w:iCs/>
          <w:noProof/>
          <w:color w:val="000000" w:themeColor="text1"/>
        </w:rPr>
        <w:t xml:space="preserve">glow </w:t>
      </w:r>
      <w:r w:rsidRPr="00415550">
        <w:rPr>
          <w:rFonts w:ascii="Calibri" w:hAnsi="Calibri" w:cs="Calibri"/>
          <w:noProof/>
          <w:color w:val="000000" w:themeColor="text1"/>
        </w:rPr>
        <w:t xml:space="preserve">(Figure </w:t>
      </w:r>
      <w:r w:rsidR="006352D9">
        <w:rPr>
          <w:rFonts w:ascii="Calibri" w:hAnsi="Calibri" w:cs="Calibri"/>
          <w:noProof/>
          <w:color w:val="000000" w:themeColor="text1"/>
        </w:rPr>
        <w:t>4</w:t>
      </w:r>
      <w:r w:rsidR="00DC5B7D">
        <w:rPr>
          <w:rFonts w:ascii="Calibri" w:hAnsi="Calibri" w:cs="Calibri"/>
          <w:noProof/>
          <w:color w:val="000000" w:themeColor="text1"/>
        </w:rPr>
        <w:t>B</w:t>
      </w:r>
      <w:r w:rsidRPr="00415550">
        <w:rPr>
          <w:rFonts w:ascii="Calibri" w:hAnsi="Calibri" w:cs="Calibri"/>
          <w:noProof/>
          <w:color w:val="000000" w:themeColor="text1"/>
        </w:rPr>
        <w:t>). The MDS fit for the light emission verbs was good (low stress values) and comp</w:t>
      </w:r>
      <w:r w:rsidR="00B73AC1" w:rsidRPr="00415550">
        <w:rPr>
          <w:rFonts w:ascii="Calibri" w:hAnsi="Calibri" w:cs="Calibri"/>
          <w:noProof/>
          <w:color w:val="000000" w:themeColor="text1"/>
        </w:rPr>
        <w:t>a</w:t>
      </w:r>
      <w:r w:rsidRPr="00415550">
        <w:rPr>
          <w:rFonts w:ascii="Calibri" w:hAnsi="Calibri" w:cs="Calibri"/>
          <w:noProof/>
          <w:color w:val="000000" w:themeColor="text1"/>
        </w:rPr>
        <w:t xml:space="preserve">rable across blind and sighted groups (stress value: sighted 0.08, blind 0.07, </w:t>
      </w:r>
      <w:r w:rsidR="006B2971">
        <w:rPr>
          <w:rFonts w:ascii="Calibri" w:hAnsi="Calibri" w:cs="Calibri"/>
          <w:noProof/>
          <w:color w:val="000000" w:themeColor="text1"/>
        </w:rPr>
        <w:t xml:space="preserve">goodness of fit </w:t>
      </w:r>
      <w:r w:rsidR="003273D5">
        <w:rPr>
          <w:rFonts w:ascii="Calibri" w:hAnsi="Calibri" w:cs="Calibri"/>
          <w:noProof/>
          <w:color w:val="000000" w:themeColor="text1"/>
        </w:rPr>
        <w:t>each</w:t>
      </w:r>
      <w:r w:rsidR="00BA6A3B">
        <w:rPr>
          <w:rFonts w:ascii="Calibri" w:hAnsi="Calibri" w:cs="Calibri"/>
          <w:noProof/>
          <w:color w:val="000000" w:themeColor="text1"/>
        </w:rPr>
        <w:t xml:space="preserve"> group </w:t>
      </w:r>
      <w:r w:rsidR="0098758D" w:rsidRPr="004E7D05">
        <w:rPr>
          <w:rFonts w:ascii="Calibri" w:hAnsi="Calibri" w:cs="Calibri"/>
          <w:i/>
          <w:noProof/>
          <w:color w:val="000000" w:themeColor="text1"/>
        </w:rPr>
        <w:t>p</w:t>
      </w:r>
      <w:r w:rsidR="0098758D">
        <w:rPr>
          <w:rFonts w:ascii="Calibri" w:hAnsi="Calibri" w:cs="Calibri"/>
          <w:noProof/>
          <w:color w:val="000000" w:themeColor="text1"/>
        </w:rPr>
        <w:t xml:space="preserve"> </w:t>
      </w:r>
      <w:r w:rsidRPr="00415550">
        <w:rPr>
          <w:rFonts w:ascii="Calibri" w:hAnsi="Calibri" w:cs="Calibri"/>
          <w:noProof/>
          <w:color w:val="000000" w:themeColor="text1"/>
        </w:rPr>
        <w:t>&lt;</w:t>
      </w:r>
      <w:r w:rsidR="0098758D">
        <w:rPr>
          <w:rFonts w:ascii="Calibri" w:hAnsi="Calibri" w:cs="Calibri"/>
          <w:noProof/>
          <w:color w:val="000000" w:themeColor="text1"/>
        </w:rPr>
        <w:t xml:space="preserve"> </w:t>
      </w:r>
      <w:r w:rsidRPr="00415550">
        <w:rPr>
          <w:rFonts w:ascii="Calibri" w:hAnsi="Calibri" w:cs="Calibri"/>
          <w:noProof/>
          <w:color w:val="000000" w:themeColor="text1"/>
        </w:rPr>
        <w:t xml:space="preserve">0.0001). </w:t>
      </w:r>
    </w:p>
    <w:p w14:paraId="1C5FFC9E" w14:textId="77777777" w:rsidR="00966F6D" w:rsidRPr="00966F6D" w:rsidRDefault="00966F6D" w:rsidP="00966F6D">
      <w:pPr>
        <w:pStyle w:val="Body"/>
        <w:spacing w:line="360" w:lineRule="auto"/>
        <w:ind w:firstLine="720"/>
      </w:pPr>
    </w:p>
    <w:p w14:paraId="0C6D172C" w14:textId="629CBAE1" w:rsidR="00EC6882" w:rsidRPr="00415550" w:rsidRDefault="00043DD3" w:rsidP="00EC6882">
      <w:pPr>
        <w:rPr>
          <w:rFonts w:ascii="Calibri" w:hAnsi="Calibri" w:cs="Calibri"/>
          <w:b/>
          <w:noProof/>
          <w:color w:val="000000" w:themeColor="text1"/>
        </w:rPr>
      </w:pPr>
      <w:r>
        <w:rPr>
          <w:rFonts w:ascii="Calibri" w:hAnsi="Calibri" w:cs="Calibri"/>
          <w:b/>
          <w:noProof/>
          <w:color w:val="000000" w:themeColor="text1"/>
        </w:rPr>
        <w:t xml:space="preserve">3.3 </w:t>
      </w:r>
      <w:r w:rsidR="00EC6882" w:rsidRPr="00415550">
        <w:rPr>
          <w:rFonts w:ascii="Calibri" w:hAnsi="Calibri" w:cs="Calibri"/>
          <w:b/>
          <w:noProof/>
          <w:color w:val="000000" w:themeColor="text1"/>
        </w:rPr>
        <w:t xml:space="preserve">The </w:t>
      </w:r>
      <w:bookmarkStart w:id="10" w:name="_Hlk529177334"/>
      <w:r w:rsidR="00B20FFB" w:rsidRPr="00415550">
        <w:rPr>
          <w:rFonts w:ascii="Calibri" w:hAnsi="Calibri" w:cs="Calibri"/>
          <w:b/>
          <w:noProof/>
          <w:color w:val="000000" w:themeColor="text1"/>
        </w:rPr>
        <w:t>semantic similarity ratings for</w:t>
      </w:r>
      <w:r w:rsidR="00EC6882" w:rsidRPr="00415550">
        <w:rPr>
          <w:rFonts w:ascii="Calibri" w:hAnsi="Calibri" w:cs="Calibri"/>
          <w:b/>
          <w:noProof/>
          <w:color w:val="000000" w:themeColor="text1"/>
        </w:rPr>
        <w:t xml:space="preserve"> touch perception and sound emission verbs </w:t>
      </w:r>
      <w:bookmarkEnd w:id="10"/>
      <w:r w:rsidR="00EC6882" w:rsidRPr="00415550">
        <w:rPr>
          <w:rFonts w:ascii="Calibri" w:hAnsi="Calibri" w:cs="Calibri"/>
          <w:b/>
          <w:noProof/>
          <w:color w:val="000000" w:themeColor="text1"/>
        </w:rPr>
        <w:t xml:space="preserve">are more </w:t>
      </w:r>
      <w:r w:rsidR="00407AFD" w:rsidRPr="00415550">
        <w:rPr>
          <w:rFonts w:ascii="Calibri" w:hAnsi="Calibri" w:cs="Calibri"/>
          <w:b/>
          <w:noProof/>
          <w:color w:val="000000" w:themeColor="text1"/>
        </w:rPr>
        <w:t>consistent</w:t>
      </w:r>
      <w:r w:rsidR="00EC6882" w:rsidRPr="00415550">
        <w:rPr>
          <w:rFonts w:ascii="Calibri" w:hAnsi="Calibri" w:cs="Calibri"/>
          <w:b/>
          <w:noProof/>
          <w:color w:val="000000" w:themeColor="text1"/>
        </w:rPr>
        <w:t xml:space="preserve"> among congenitally blind individuals</w:t>
      </w:r>
    </w:p>
    <w:p w14:paraId="501EAFC0" w14:textId="77777777" w:rsidR="00EC6882" w:rsidRPr="00415550" w:rsidRDefault="00EC6882" w:rsidP="00EC6882">
      <w:pPr>
        <w:rPr>
          <w:rFonts w:ascii="Calibri" w:hAnsi="Calibri" w:cs="Calibri"/>
          <w:noProof/>
          <w:color w:val="000000" w:themeColor="text1"/>
        </w:rPr>
      </w:pPr>
    </w:p>
    <w:p w14:paraId="48EFA7F7" w14:textId="6C7B041F" w:rsidR="00EC6882" w:rsidRPr="00415550" w:rsidRDefault="001B6CEB" w:rsidP="003678CB">
      <w:pPr>
        <w:pStyle w:val="Body"/>
        <w:spacing w:line="360" w:lineRule="auto"/>
        <w:ind w:firstLine="720"/>
        <w:rPr>
          <w:rFonts w:ascii="Calibri" w:hAnsi="Calibri" w:cs="Calibri"/>
          <w:noProof/>
          <w:color w:val="000000" w:themeColor="text1"/>
        </w:rPr>
      </w:pPr>
      <w:r w:rsidRPr="00807920">
        <w:rPr>
          <w:rFonts w:ascii="Calibri" w:hAnsi="Calibri" w:cs="Calibri"/>
          <w:noProof/>
          <w:color w:val="000000" w:themeColor="text1"/>
        </w:rPr>
        <w:t xml:space="preserve">As for visual verbs, </w:t>
      </w:r>
      <w:r w:rsidR="00850A9D" w:rsidRPr="00807920">
        <w:rPr>
          <w:rFonts w:ascii="Calibri" w:hAnsi="Calibri" w:cs="Calibri"/>
          <w:noProof/>
          <w:color w:val="000000" w:themeColor="text1"/>
        </w:rPr>
        <w:t xml:space="preserve">we </w:t>
      </w:r>
      <w:r w:rsidR="00CE5CBC" w:rsidRPr="004E7D05">
        <w:rPr>
          <w:rFonts w:ascii="Calibri" w:hAnsi="Calibri" w:cs="Calibri"/>
          <w:noProof/>
          <w:color w:val="000000" w:themeColor="text1"/>
        </w:rPr>
        <w:t>used Kendall’s W and leave-one-subject out analysis to measure within</w:t>
      </w:r>
      <w:r w:rsidR="00C60C04">
        <w:rPr>
          <w:rFonts w:ascii="Calibri" w:hAnsi="Calibri" w:cs="Calibri"/>
          <w:noProof/>
          <w:color w:val="000000" w:themeColor="text1"/>
        </w:rPr>
        <w:t>-</w:t>
      </w:r>
      <w:r w:rsidR="00CE5CBC" w:rsidRPr="004E7D05">
        <w:rPr>
          <w:rFonts w:ascii="Calibri" w:hAnsi="Calibri" w:cs="Calibri"/>
          <w:noProof/>
          <w:color w:val="000000" w:themeColor="text1"/>
        </w:rPr>
        <w:t>group coherence</w:t>
      </w:r>
      <w:r w:rsidR="00EC6882" w:rsidRPr="00807920">
        <w:rPr>
          <w:rFonts w:ascii="Calibri" w:hAnsi="Calibri" w:cs="Calibri"/>
          <w:noProof/>
          <w:color w:val="000000" w:themeColor="text1"/>
        </w:rPr>
        <w:t xml:space="preserve">. </w:t>
      </w:r>
      <w:r w:rsidR="00EC6882" w:rsidRPr="008F0F34">
        <w:rPr>
          <w:rFonts w:ascii="Calibri" w:hAnsi="Calibri" w:cs="Calibri"/>
          <w:noProof/>
          <w:color w:val="000000" w:themeColor="text1"/>
        </w:rPr>
        <w:t xml:space="preserve">Blind people’s semantic similarity ratings for sound and touch verbs were more consistent across subjects </w:t>
      </w:r>
      <w:r w:rsidR="00B36601" w:rsidRPr="008F0F34">
        <w:rPr>
          <w:rFonts w:ascii="Calibri" w:hAnsi="Calibri" w:cs="Calibri"/>
          <w:noProof/>
          <w:color w:val="000000" w:themeColor="text1"/>
        </w:rPr>
        <w:t>within their own group</w:t>
      </w:r>
      <w:r w:rsidR="009773A9" w:rsidRPr="008F0F34">
        <w:rPr>
          <w:rFonts w:ascii="Calibri" w:hAnsi="Calibri" w:cs="Calibri"/>
          <w:noProof/>
          <w:color w:val="000000" w:themeColor="text1"/>
        </w:rPr>
        <w:t xml:space="preserve"> </w:t>
      </w:r>
      <w:r w:rsidR="00EC6882" w:rsidRPr="008F0F34">
        <w:rPr>
          <w:rFonts w:ascii="Calibri" w:hAnsi="Calibri" w:cs="Calibri"/>
          <w:noProof/>
          <w:color w:val="000000" w:themeColor="text1"/>
        </w:rPr>
        <w:t>than those of the sighted (Figure 4</w:t>
      </w:r>
      <w:r w:rsidR="0014112A">
        <w:rPr>
          <w:rFonts w:ascii="Calibri" w:hAnsi="Calibri" w:cs="Calibri"/>
          <w:noProof/>
          <w:color w:val="000000" w:themeColor="text1"/>
        </w:rPr>
        <w:t>B</w:t>
      </w:r>
      <w:r w:rsidR="00807920" w:rsidRPr="004E7D05">
        <w:rPr>
          <w:rFonts w:ascii="Calibri" w:hAnsi="Calibri" w:cs="Calibri"/>
          <w:noProof/>
          <w:color w:val="000000" w:themeColor="text1"/>
        </w:rPr>
        <w:t>, Figure S</w:t>
      </w:r>
      <w:r w:rsidR="004D018F" w:rsidRPr="004E7D05">
        <w:rPr>
          <w:rFonts w:ascii="Calibri" w:hAnsi="Calibri" w:cs="Calibri"/>
          <w:noProof/>
          <w:color w:val="000000" w:themeColor="text1"/>
        </w:rPr>
        <w:t>1, Table S1</w:t>
      </w:r>
      <w:r w:rsidR="00EC6882" w:rsidRPr="008F0F34">
        <w:rPr>
          <w:rFonts w:ascii="Calibri" w:hAnsi="Calibri" w:cs="Calibri"/>
          <w:noProof/>
          <w:color w:val="000000" w:themeColor="text1"/>
        </w:rPr>
        <w:t xml:space="preserve">). This was independently true for animate sound emission (sighted to sighted </w:t>
      </w:r>
      <w:r w:rsidR="00EC6882" w:rsidRPr="00723202">
        <w:rPr>
          <w:rFonts w:ascii="Calibri" w:hAnsi="Calibri" w:cs="Calibri"/>
          <w:i/>
          <w:noProof/>
          <w:color w:val="000000" w:themeColor="text1"/>
        </w:rPr>
        <w:t>Fisher-z</w:t>
      </w:r>
      <w:r w:rsidR="00723202">
        <w:rPr>
          <w:rFonts w:ascii="Calibri" w:hAnsi="Calibri" w:cs="Calibri"/>
          <w:noProof/>
          <w:color w:val="000000" w:themeColor="text1"/>
        </w:rPr>
        <w:t xml:space="preserve"> </w:t>
      </w:r>
      <w:r w:rsidR="00EC6882" w:rsidRPr="008F0F34">
        <w:rPr>
          <w:rFonts w:ascii="Calibri" w:hAnsi="Calibri" w:cs="Calibri"/>
          <w:noProof/>
          <w:color w:val="000000" w:themeColor="text1"/>
        </w:rPr>
        <w:t>=</w:t>
      </w:r>
      <w:r w:rsidR="00723202">
        <w:rPr>
          <w:rFonts w:ascii="Calibri" w:hAnsi="Calibri" w:cs="Calibri"/>
          <w:noProof/>
          <w:color w:val="000000" w:themeColor="text1"/>
        </w:rPr>
        <w:t xml:space="preserve"> </w:t>
      </w:r>
      <w:r w:rsidR="00EC6882" w:rsidRPr="008F0F34">
        <w:rPr>
          <w:rFonts w:ascii="Calibri" w:hAnsi="Calibri" w:cs="Calibri"/>
          <w:noProof/>
          <w:color w:val="000000" w:themeColor="text1"/>
        </w:rPr>
        <w:t xml:space="preserve">0.59, </w:t>
      </w:r>
      <w:r w:rsidR="00B84D11" w:rsidRPr="00723202">
        <w:rPr>
          <w:rFonts w:ascii="Calibri" w:hAnsi="Calibri" w:cs="Calibri"/>
          <w:i/>
          <w:noProof/>
          <w:color w:val="000000" w:themeColor="text1"/>
        </w:rPr>
        <w:t>SD</w:t>
      </w:r>
      <w:r w:rsidR="00B84D11">
        <w:rPr>
          <w:rFonts w:ascii="Calibri" w:hAnsi="Calibri" w:cs="Calibri"/>
          <w:noProof/>
          <w:color w:val="000000" w:themeColor="text1"/>
        </w:rPr>
        <w:t xml:space="preserve"> = </w:t>
      </w:r>
      <w:r w:rsidR="00EC6882" w:rsidRPr="008F0F34">
        <w:rPr>
          <w:rFonts w:ascii="Calibri" w:hAnsi="Calibri" w:cs="Calibri"/>
          <w:noProof/>
          <w:color w:val="000000" w:themeColor="text1"/>
        </w:rPr>
        <w:t xml:space="preserve">0.16; blind to blind </w:t>
      </w:r>
      <w:r w:rsidR="00EC6882" w:rsidRPr="00723202">
        <w:rPr>
          <w:rFonts w:ascii="Calibri" w:hAnsi="Calibri" w:cs="Calibri"/>
          <w:i/>
          <w:noProof/>
          <w:color w:val="000000" w:themeColor="text1"/>
        </w:rPr>
        <w:t>Fisher-z</w:t>
      </w:r>
      <w:r w:rsidR="00723202">
        <w:rPr>
          <w:rFonts w:ascii="Calibri" w:hAnsi="Calibri" w:cs="Calibri"/>
          <w:noProof/>
          <w:color w:val="000000" w:themeColor="text1"/>
        </w:rPr>
        <w:t xml:space="preserve"> </w:t>
      </w:r>
      <w:r w:rsidR="00EC6882" w:rsidRPr="008F0F34">
        <w:rPr>
          <w:rFonts w:ascii="Calibri" w:hAnsi="Calibri" w:cs="Calibri"/>
          <w:noProof/>
          <w:color w:val="000000" w:themeColor="text1"/>
        </w:rPr>
        <w:t>=</w:t>
      </w:r>
      <w:r w:rsidR="00723202">
        <w:rPr>
          <w:rFonts w:ascii="Calibri" w:hAnsi="Calibri" w:cs="Calibri"/>
          <w:noProof/>
          <w:color w:val="000000" w:themeColor="text1"/>
        </w:rPr>
        <w:t xml:space="preserve"> </w:t>
      </w:r>
      <w:r w:rsidR="00EC6882" w:rsidRPr="008F0F34">
        <w:rPr>
          <w:rFonts w:ascii="Calibri" w:hAnsi="Calibri" w:cs="Calibri"/>
          <w:noProof/>
          <w:color w:val="000000" w:themeColor="text1"/>
        </w:rPr>
        <w:t xml:space="preserve">0.73, </w:t>
      </w:r>
      <w:r w:rsidR="00B84D11" w:rsidRPr="00723202">
        <w:rPr>
          <w:rFonts w:ascii="Calibri" w:hAnsi="Calibri" w:cs="Calibri"/>
          <w:i/>
          <w:noProof/>
          <w:color w:val="000000" w:themeColor="text1"/>
        </w:rPr>
        <w:t>SD</w:t>
      </w:r>
      <w:r w:rsidR="00B84D11">
        <w:rPr>
          <w:rFonts w:ascii="Calibri" w:hAnsi="Calibri" w:cs="Calibri"/>
          <w:noProof/>
          <w:color w:val="000000" w:themeColor="text1"/>
        </w:rPr>
        <w:t xml:space="preserve"> = </w:t>
      </w:r>
      <w:r w:rsidR="00EC6882" w:rsidRPr="008F0F34">
        <w:rPr>
          <w:rFonts w:ascii="Calibri" w:hAnsi="Calibri" w:cs="Calibri"/>
          <w:noProof/>
          <w:color w:val="000000" w:themeColor="text1"/>
        </w:rPr>
        <w:t xml:space="preserve">0.13; </w:t>
      </w:r>
      <w:r w:rsidR="00315954" w:rsidRPr="008F0F34">
        <w:rPr>
          <w:rFonts w:ascii="Calibri" w:hAnsi="Calibri" w:cs="Calibri"/>
          <w:noProof/>
          <w:color w:val="000000" w:themeColor="text1"/>
        </w:rPr>
        <w:t xml:space="preserve">two-sample t-test </w:t>
      </w:r>
      <w:r w:rsidR="007D62F0" w:rsidRPr="004E7D05">
        <w:rPr>
          <w:rFonts w:ascii="Calibri" w:hAnsi="Calibri" w:cs="Calibri"/>
          <w:noProof/>
          <w:color w:val="000000" w:themeColor="text1"/>
        </w:rPr>
        <w:t xml:space="preserve">across groups </w:t>
      </w:r>
      <w:r w:rsidR="00EC6882" w:rsidRPr="009C4615">
        <w:rPr>
          <w:rFonts w:ascii="Calibri" w:hAnsi="Calibri" w:cs="Calibri"/>
          <w:i/>
          <w:noProof/>
          <w:color w:val="000000" w:themeColor="text1"/>
        </w:rPr>
        <w:t>t</w:t>
      </w:r>
      <w:r w:rsidR="00EC6882" w:rsidRPr="008F0F34">
        <w:rPr>
          <w:rFonts w:ascii="Calibri" w:hAnsi="Calibri" w:cs="Calibri"/>
          <w:noProof/>
          <w:color w:val="000000" w:themeColor="text1"/>
        </w:rPr>
        <w:t>(41.53)</w:t>
      </w:r>
      <w:r w:rsidR="00D8391D">
        <w:rPr>
          <w:rFonts w:ascii="Calibri" w:hAnsi="Calibri" w:cs="Calibri"/>
          <w:noProof/>
          <w:color w:val="000000" w:themeColor="text1"/>
        </w:rPr>
        <w:t xml:space="preserve"> </w:t>
      </w:r>
      <w:r w:rsidR="00EC6882" w:rsidRPr="008F0F34">
        <w:rPr>
          <w:rFonts w:ascii="Calibri" w:hAnsi="Calibri" w:cs="Calibri"/>
          <w:noProof/>
          <w:color w:val="000000" w:themeColor="text1"/>
        </w:rPr>
        <w:t>=</w:t>
      </w:r>
      <w:r w:rsidR="00D8391D">
        <w:rPr>
          <w:rFonts w:ascii="Calibri" w:hAnsi="Calibri" w:cs="Calibri"/>
          <w:noProof/>
          <w:color w:val="000000" w:themeColor="text1"/>
        </w:rPr>
        <w:t xml:space="preserve"> </w:t>
      </w:r>
      <w:r w:rsidR="00EC6882" w:rsidRPr="008F0F34">
        <w:rPr>
          <w:rFonts w:ascii="Calibri" w:hAnsi="Calibri" w:cs="Calibri"/>
          <w:noProof/>
          <w:color w:val="000000" w:themeColor="text1"/>
        </w:rPr>
        <w:t xml:space="preserve">2.33, </w:t>
      </w:r>
      <w:r w:rsidR="006866A2" w:rsidRPr="006866A2">
        <w:rPr>
          <w:rFonts w:ascii="Calibri" w:hAnsi="Calibri" w:cs="Calibri"/>
          <w:i/>
          <w:noProof/>
          <w:color w:val="000000" w:themeColor="text1"/>
        </w:rPr>
        <w:t xml:space="preserve">p = </w:t>
      </w:r>
      <w:r w:rsidR="00EC6882" w:rsidRPr="008F0F34">
        <w:rPr>
          <w:rFonts w:ascii="Calibri" w:hAnsi="Calibri" w:cs="Calibri"/>
          <w:noProof/>
          <w:color w:val="000000" w:themeColor="text1"/>
        </w:rPr>
        <w:t xml:space="preserve">0.02), inanimate sound emission (sighted to sighted </w:t>
      </w:r>
      <w:r w:rsidR="00EC6882" w:rsidRPr="002E577F">
        <w:rPr>
          <w:rFonts w:ascii="Calibri" w:hAnsi="Calibri" w:cs="Calibri"/>
          <w:i/>
          <w:noProof/>
          <w:color w:val="000000" w:themeColor="text1"/>
        </w:rPr>
        <w:t>Fisher-z</w:t>
      </w:r>
      <w:r w:rsidR="002E577F">
        <w:rPr>
          <w:rFonts w:ascii="Calibri" w:hAnsi="Calibri" w:cs="Calibri"/>
          <w:noProof/>
          <w:color w:val="000000" w:themeColor="text1"/>
        </w:rPr>
        <w:t xml:space="preserve"> </w:t>
      </w:r>
      <w:r w:rsidR="00EC6882" w:rsidRPr="008F0F34">
        <w:rPr>
          <w:rFonts w:ascii="Calibri" w:hAnsi="Calibri" w:cs="Calibri"/>
          <w:noProof/>
          <w:color w:val="000000" w:themeColor="text1"/>
        </w:rPr>
        <w:t>=</w:t>
      </w:r>
      <w:r w:rsidR="002E577F">
        <w:rPr>
          <w:rFonts w:ascii="Calibri" w:hAnsi="Calibri" w:cs="Calibri"/>
          <w:noProof/>
          <w:color w:val="000000" w:themeColor="text1"/>
        </w:rPr>
        <w:t xml:space="preserve"> </w:t>
      </w:r>
      <w:r w:rsidR="00EC6882" w:rsidRPr="008F0F34">
        <w:rPr>
          <w:rFonts w:ascii="Calibri" w:hAnsi="Calibri" w:cs="Calibri"/>
          <w:noProof/>
          <w:color w:val="000000" w:themeColor="text1"/>
        </w:rPr>
        <w:t xml:space="preserve">0.39, </w:t>
      </w:r>
      <w:r w:rsidR="00B84D11" w:rsidRPr="002E577F">
        <w:rPr>
          <w:rFonts w:ascii="Calibri" w:hAnsi="Calibri" w:cs="Calibri"/>
          <w:i/>
          <w:noProof/>
          <w:color w:val="000000" w:themeColor="text1"/>
        </w:rPr>
        <w:t>SD</w:t>
      </w:r>
      <w:r w:rsidR="00B84D11">
        <w:rPr>
          <w:rFonts w:ascii="Calibri" w:hAnsi="Calibri" w:cs="Calibri"/>
          <w:noProof/>
          <w:color w:val="000000" w:themeColor="text1"/>
        </w:rPr>
        <w:t xml:space="preserve"> = </w:t>
      </w:r>
      <w:r w:rsidR="00EC6882" w:rsidRPr="008F0F34">
        <w:rPr>
          <w:rFonts w:ascii="Calibri" w:hAnsi="Calibri" w:cs="Calibri"/>
          <w:noProof/>
          <w:color w:val="000000" w:themeColor="text1"/>
        </w:rPr>
        <w:t xml:space="preserve">0.16; blind to blind </w:t>
      </w:r>
      <w:r w:rsidR="00EC6882" w:rsidRPr="00D8391D">
        <w:rPr>
          <w:rFonts w:ascii="Calibri" w:hAnsi="Calibri" w:cs="Calibri"/>
          <w:i/>
          <w:noProof/>
          <w:color w:val="000000" w:themeColor="text1"/>
        </w:rPr>
        <w:t>Fisher-z</w:t>
      </w:r>
      <w:r w:rsidR="00D8391D">
        <w:rPr>
          <w:rFonts w:ascii="Calibri" w:hAnsi="Calibri" w:cs="Calibri"/>
          <w:noProof/>
          <w:color w:val="000000" w:themeColor="text1"/>
        </w:rPr>
        <w:t xml:space="preserve"> </w:t>
      </w:r>
      <w:r w:rsidR="00EC6882" w:rsidRPr="008F0F34">
        <w:rPr>
          <w:rFonts w:ascii="Calibri" w:hAnsi="Calibri" w:cs="Calibri"/>
          <w:noProof/>
          <w:color w:val="000000" w:themeColor="text1"/>
        </w:rPr>
        <w:t>=</w:t>
      </w:r>
      <w:r w:rsidR="00D8391D">
        <w:rPr>
          <w:rFonts w:ascii="Calibri" w:hAnsi="Calibri" w:cs="Calibri"/>
          <w:noProof/>
          <w:color w:val="000000" w:themeColor="text1"/>
        </w:rPr>
        <w:t xml:space="preserve"> </w:t>
      </w:r>
      <w:r w:rsidR="00EC6882" w:rsidRPr="008F0F34">
        <w:rPr>
          <w:rFonts w:ascii="Calibri" w:hAnsi="Calibri" w:cs="Calibri"/>
          <w:noProof/>
          <w:color w:val="000000" w:themeColor="text1"/>
        </w:rPr>
        <w:t xml:space="preserve">0.52, </w:t>
      </w:r>
      <w:r w:rsidR="00B84D11" w:rsidRPr="00D8391D">
        <w:rPr>
          <w:rFonts w:ascii="Calibri" w:hAnsi="Calibri" w:cs="Calibri"/>
          <w:i/>
          <w:noProof/>
          <w:color w:val="000000" w:themeColor="text1"/>
        </w:rPr>
        <w:t>SD</w:t>
      </w:r>
      <w:r w:rsidR="00B84D11">
        <w:rPr>
          <w:rFonts w:ascii="Calibri" w:hAnsi="Calibri" w:cs="Calibri"/>
          <w:noProof/>
          <w:color w:val="000000" w:themeColor="text1"/>
        </w:rPr>
        <w:t xml:space="preserve"> = </w:t>
      </w:r>
      <w:r w:rsidR="00EC6882" w:rsidRPr="008F0F34">
        <w:rPr>
          <w:rFonts w:ascii="Calibri" w:hAnsi="Calibri" w:cs="Calibri"/>
          <w:noProof/>
          <w:color w:val="000000" w:themeColor="text1"/>
        </w:rPr>
        <w:t xml:space="preserve">0.11; </w:t>
      </w:r>
      <w:r w:rsidR="00315954" w:rsidRPr="008F0F34">
        <w:rPr>
          <w:rFonts w:ascii="Calibri" w:hAnsi="Calibri" w:cs="Calibri"/>
          <w:noProof/>
          <w:color w:val="000000" w:themeColor="text1"/>
        </w:rPr>
        <w:t>two sample t-test</w:t>
      </w:r>
      <w:r w:rsidR="007D62F0" w:rsidRPr="004E7D05">
        <w:rPr>
          <w:rFonts w:ascii="Calibri" w:hAnsi="Calibri" w:cs="Calibri"/>
          <w:noProof/>
          <w:color w:val="000000" w:themeColor="text1"/>
        </w:rPr>
        <w:t xml:space="preserve"> across groups</w:t>
      </w:r>
      <w:r w:rsidR="00315954" w:rsidRPr="008F0F34">
        <w:rPr>
          <w:rFonts w:ascii="Calibri" w:hAnsi="Calibri" w:cs="Calibri"/>
          <w:noProof/>
          <w:color w:val="000000" w:themeColor="text1"/>
        </w:rPr>
        <w:t xml:space="preserve"> </w:t>
      </w:r>
      <w:r w:rsidR="00EC6882" w:rsidRPr="009C4615">
        <w:rPr>
          <w:rFonts w:ascii="Calibri" w:hAnsi="Calibri" w:cs="Calibri"/>
          <w:i/>
          <w:noProof/>
          <w:color w:val="000000" w:themeColor="text1"/>
        </w:rPr>
        <w:t>t</w:t>
      </w:r>
      <w:r w:rsidR="00EC6882" w:rsidRPr="008F0F34">
        <w:rPr>
          <w:rFonts w:ascii="Calibri" w:hAnsi="Calibri" w:cs="Calibri"/>
          <w:noProof/>
          <w:color w:val="000000" w:themeColor="text1"/>
        </w:rPr>
        <w:t>(36.19)</w:t>
      </w:r>
      <w:r w:rsidR="00FF7612">
        <w:rPr>
          <w:rFonts w:ascii="Calibri" w:hAnsi="Calibri" w:cs="Calibri"/>
          <w:noProof/>
          <w:color w:val="000000" w:themeColor="text1"/>
        </w:rPr>
        <w:t xml:space="preserve"> </w:t>
      </w:r>
      <w:r w:rsidR="00EC6882" w:rsidRPr="008F0F34">
        <w:rPr>
          <w:rFonts w:ascii="Calibri" w:hAnsi="Calibri" w:cs="Calibri"/>
          <w:noProof/>
          <w:color w:val="000000" w:themeColor="text1"/>
        </w:rPr>
        <w:t>=</w:t>
      </w:r>
      <w:r w:rsidR="00FF7612">
        <w:rPr>
          <w:rFonts w:ascii="Calibri" w:hAnsi="Calibri" w:cs="Calibri"/>
          <w:noProof/>
          <w:color w:val="000000" w:themeColor="text1"/>
        </w:rPr>
        <w:t xml:space="preserve"> </w:t>
      </w:r>
      <w:r w:rsidR="00EC6882" w:rsidRPr="008F0F34">
        <w:rPr>
          <w:rFonts w:ascii="Calibri" w:hAnsi="Calibri" w:cs="Calibri"/>
          <w:noProof/>
          <w:color w:val="000000" w:themeColor="text1"/>
        </w:rPr>
        <w:t xml:space="preserve">2.59, </w:t>
      </w:r>
      <w:r w:rsidR="006866A2" w:rsidRPr="006866A2">
        <w:rPr>
          <w:rFonts w:ascii="Calibri" w:hAnsi="Calibri" w:cs="Calibri"/>
          <w:i/>
          <w:noProof/>
          <w:color w:val="000000" w:themeColor="text1"/>
        </w:rPr>
        <w:t xml:space="preserve">p = </w:t>
      </w:r>
      <w:r w:rsidR="00EC6882" w:rsidRPr="008F0F34">
        <w:rPr>
          <w:rFonts w:ascii="Calibri" w:hAnsi="Calibri" w:cs="Calibri"/>
          <w:noProof/>
          <w:color w:val="000000" w:themeColor="text1"/>
        </w:rPr>
        <w:t xml:space="preserve">0.01) and touch perception verbs (sighted to sighted </w:t>
      </w:r>
      <w:r w:rsidR="00EC6882" w:rsidRPr="00771E22">
        <w:rPr>
          <w:rFonts w:ascii="Calibri" w:hAnsi="Calibri" w:cs="Calibri"/>
          <w:i/>
          <w:noProof/>
          <w:color w:val="000000" w:themeColor="text1"/>
        </w:rPr>
        <w:t>Fisher-z</w:t>
      </w:r>
      <w:r w:rsidR="00771E22">
        <w:rPr>
          <w:rFonts w:ascii="Calibri" w:hAnsi="Calibri" w:cs="Calibri"/>
          <w:noProof/>
          <w:color w:val="000000" w:themeColor="text1"/>
        </w:rPr>
        <w:t xml:space="preserve"> </w:t>
      </w:r>
      <w:r w:rsidR="00EC6882" w:rsidRPr="008F0F34">
        <w:rPr>
          <w:rFonts w:ascii="Calibri" w:hAnsi="Calibri" w:cs="Calibri"/>
          <w:noProof/>
          <w:color w:val="000000" w:themeColor="text1"/>
        </w:rPr>
        <w:t>=</w:t>
      </w:r>
      <w:r w:rsidR="00771E22">
        <w:rPr>
          <w:rFonts w:ascii="Calibri" w:hAnsi="Calibri" w:cs="Calibri"/>
          <w:noProof/>
          <w:color w:val="000000" w:themeColor="text1"/>
        </w:rPr>
        <w:t xml:space="preserve"> </w:t>
      </w:r>
      <w:r w:rsidR="00EC6882" w:rsidRPr="008F0F34">
        <w:rPr>
          <w:rFonts w:ascii="Calibri" w:hAnsi="Calibri" w:cs="Calibri"/>
          <w:noProof/>
          <w:color w:val="000000" w:themeColor="text1"/>
        </w:rPr>
        <w:t xml:space="preserve">0.58, </w:t>
      </w:r>
      <w:r w:rsidR="00B84D11">
        <w:rPr>
          <w:rFonts w:ascii="Calibri" w:hAnsi="Calibri" w:cs="Calibri"/>
          <w:i/>
          <w:noProof/>
          <w:color w:val="000000" w:themeColor="text1"/>
        </w:rPr>
        <w:t xml:space="preserve">SD = </w:t>
      </w:r>
      <w:r w:rsidR="00EC6882" w:rsidRPr="008F0F34">
        <w:rPr>
          <w:rFonts w:ascii="Calibri" w:hAnsi="Calibri" w:cs="Calibri"/>
          <w:noProof/>
          <w:color w:val="000000" w:themeColor="text1"/>
        </w:rPr>
        <w:t xml:space="preserve">0.17; blind to blind </w:t>
      </w:r>
      <w:r w:rsidR="00EC6882" w:rsidRPr="00771E22">
        <w:rPr>
          <w:rFonts w:ascii="Calibri" w:hAnsi="Calibri" w:cs="Calibri"/>
          <w:i/>
          <w:noProof/>
          <w:color w:val="000000" w:themeColor="text1"/>
        </w:rPr>
        <w:t>Fisher-z</w:t>
      </w:r>
      <w:r w:rsidR="00771E22">
        <w:rPr>
          <w:rFonts w:ascii="Calibri" w:hAnsi="Calibri" w:cs="Calibri"/>
          <w:noProof/>
          <w:color w:val="000000" w:themeColor="text1"/>
        </w:rPr>
        <w:t xml:space="preserve"> </w:t>
      </w:r>
      <w:r w:rsidR="00EC6882" w:rsidRPr="008F0F34">
        <w:rPr>
          <w:rFonts w:ascii="Calibri" w:hAnsi="Calibri" w:cs="Calibri"/>
          <w:noProof/>
          <w:color w:val="000000" w:themeColor="text1"/>
        </w:rPr>
        <w:t>=</w:t>
      </w:r>
      <w:r w:rsidR="00771E22">
        <w:rPr>
          <w:rFonts w:ascii="Calibri" w:hAnsi="Calibri" w:cs="Calibri"/>
          <w:noProof/>
          <w:color w:val="000000" w:themeColor="text1"/>
        </w:rPr>
        <w:t xml:space="preserve"> </w:t>
      </w:r>
      <w:r w:rsidR="00EC6882" w:rsidRPr="008F0F34">
        <w:rPr>
          <w:rFonts w:ascii="Calibri" w:hAnsi="Calibri" w:cs="Calibri"/>
          <w:noProof/>
          <w:color w:val="000000" w:themeColor="text1"/>
        </w:rPr>
        <w:t xml:space="preserve">0.71, </w:t>
      </w:r>
      <w:r w:rsidR="00B84D11" w:rsidRPr="00444D08">
        <w:rPr>
          <w:rFonts w:ascii="Calibri" w:hAnsi="Calibri" w:cs="Calibri"/>
          <w:i/>
          <w:noProof/>
          <w:color w:val="000000" w:themeColor="text1"/>
        </w:rPr>
        <w:t>SD</w:t>
      </w:r>
      <w:r w:rsidR="00B84D11">
        <w:rPr>
          <w:rFonts w:ascii="Calibri" w:hAnsi="Calibri" w:cs="Calibri"/>
          <w:noProof/>
          <w:color w:val="000000" w:themeColor="text1"/>
        </w:rPr>
        <w:t xml:space="preserve"> = </w:t>
      </w:r>
      <w:r w:rsidR="00EC6882" w:rsidRPr="008F0F34">
        <w:rPr>
          <w:rFonts w:ascii="Calibri" w:hAnsi="Calibri" w:cs="Calibri"/>
          <w:noProof/>
          <w:color w:val="000000" w:themeColor="text1"/>
        </w:rPr>
        <w:t>0.1;</w:t>
      </w:r>
      <w:r w:rsidR="009E212E">
        <w:rPr>
          <w:rFonts w:ascii="Calibri" w:hAnsi="Calibri" w:cs="Calibri"/>
          <w:noProof/>
          <w:color w:val="000000" w:themeColor="text1"/>
        </w:rPr>
        <w:t xml:space="preserve"> </w:t>
      </w:r>
      <w:r w:rsidR="00315954" w:rsidRPr="008F0F34">
        <w:rPr>
          <w:rFonts w:ascii="Calibri" w:hAnsi="Calibri" w:cs="Calibri"/>
          <w:noProof/>
          <w:color w:val="000000" w:themeColor="text1"/>
        </w:rPr>
        <w:t xml:space="preserve">two-sample </w:t>
      </w:r>
      <w:r w:rsidR="008F0F34" w:rsidRPr="001E52B1">
        <w:rPr>
          <w:rFonts w:ascii="Calibri" w:hAnsi="Calibri" w:cs="Calibri"/>
          <w:noProof/>
          <w:color w:val="000000" w:themeColor="text1"/>
        </w:rPr>
        <w:t xml:space="preserve">t-test </w:t>
      </w:r>
      <w:r w:rsidR="008F0F34">
        <w:rPr>
          <w:rFonts w:ascii="Calibri" w:hAnsi="Calibri" w:cs="Calibri"/>
          <w:noProof/>
          <w:color w:val="000000" w:themeColor="text1"/>
        </w:rPr>
        <w:t xml:space="preserve">across groups </w:t>
      </w:r>
      <w:r w:rsidR="00EC6882" w:rsidRPr="009C4615">
        <w:rPr>
          <w:rFonts w:ascii="Calibri" w:hAnsi="Calibri" w:cs="Calibri"/>
          <w:i/>
          <w:noProof/>
          <w:color w:val="000000" w:themeColor="text1"/>
        </w:rPr>
        <w:t>t</w:t>
      </w:r>
      <w:r w:rsidR="00EC6882" w:rsidRPr="008F0F34">
        <w:rPr>
          <w:rFonts w:ascii="Calibri" w:hAnsi="Calibri" w:cs="Calibri"/>
          <w:noProof/>
          <w:color w:val="000000" w:themeColor="text1"/>
        </w:rPr>
        <w:t>(36.93)</w:t>
      </w:r>
      <w:r w:rsidR="008F1D0F">
        <w:rPr>
          <w:rFonts w:ascii="Calibri" w:hAnsi="Calibri" w:cs="Calibri"/>
          <w:noProof/>
          <w:color w:val="000000" w:themeColor="text1"/>
        </w:rPr>
        <w:t xml:space="preserve"> </w:t>
      </w:r>
      <w:r w:rsidR="00EC6882" w:rsidRPr="008F0F34">
        <w:rPr>
          <w:rFonts w:ascii="Calibri" w:hAnsi="Calibri" w:cs="Calibri"/>
          <w:noProof/>
          <w:color w:val="000000" w:themeColor="text1"/>
        </w:rPr>
        <w:t>=</w:t>
      </w:r>
      <w:r w:rsidR="008F1D0F">
        <w:rPr>
          <w:rFonts w:ascii="Calibri" w:hAnsi="Calibri" w:cs="Calibri"/>
          <w:noProof/>
          <w:color w:val="000000" w:themeColor="text1"/>
        </w:rPr>
        <w:t xml:space="preserve"> </w:t>
      </w:r>
      <w:r w:rsidR="00EC6882" w:rsidRPr="008F0F34">
        <w:rPr>
          <w:rFonts w:ascii="Calibri" w:hAnsi="Calibri" w:cs="Calibri"/>
          <w:noProof/>
          <w:color w:val="000000" w:themeColor="text1"/>
        </w:rPr>
        <w:t xml:space="preserve">2.17, </w:t>
      </w:r>
      <w:r w:rsidR="006866A2" w:rsidRPr="006866A2">
        <w:rPr>
          <w:rFonts w:ascii="Calibri" w:hAnsi="Calibri" w:cs="Calibri"/>
          <w:i/>
          <w:noProof/>
          <w:color w:val="000000" w:themeColor="text1"/>
        </w:rPr>
        <w:t xml:space="preserve">p = </w:t>
      </w:r>
      <w:r w:rsidR="00EC6882" w:rsidRPr="008F0F34">
        <w:rPr>
          <w:rFonts w:ascii="Calibri" w:hAnsi="Calibri" w:cs="Calibri"/>
          <w:noProof/>
          <w:color w:val="000000" w:themeColor="text1"/>
        </w:rPr>
        <w:t>0.04</w:t>
      </w:r>
      <w:r w:rsidR="008F0F34" w:rsidRPr="004E7D05">
        <w:rPr>
          <w:rFonts w:ascii="Calibri" w:hAnsi="Calibri" w:cs="Calibri"/>
          <w:noProof/>
          <w:color w:val="000000" w:themeColor="text1"/>
        </w:rPr>
        <w:t>, all within</w:t>
      </w:r>
      <w:r w:rsidR="0014352F">
        <w:rPr>
          <w:rFonts w:ascii="Calibri" w:hAnsi="Calibri" w:cs="Calibri"/>
          <w:noProof/>
          <w:color w:val="000000" w:themeColor="text1"/>
        </w:rPr>
        <w:t>-</w:t>
      </w:r>
      <w:r w:rsidR="008F0F34" w:rsidRPr="004E7D05">
        <w:rPr>
          <w:rFonts w:ascii="Calibri" w:hAnsi="Calibri" w:cs="Calibri"/>
          <w:noProof/>
          <w:color w:val="000000" w:themeColor="text1"/>
        </w:rPr>
        <w:t xml:space="preserve">group </w:t>
      </w:r>
      <w:r w:rsidR="005C48F8">
        <w:rPr>
          <w:rFonts w:ascii="Calibri" w:hAnsi="Calibri" w:cs="Calibri"/>
          <w:noProof/>
          <w:color w:val="000000" w:themeColor="text1"/>
        </w:rPr>
        <w:t>effects</w:t>
      </w:r>
      <w:r w:rsidR="009E212E">
        <w:rPr>
          <w:rFonts w:ascii="Calibri" w:hAnsi="Calibri" w:cs="Calibri"/>
          <w:noProof/>
          <w:color w:val="000000" w:themeColor="text1"/>
        </w:rPr>
        <w:t xml:space="preserve"> </w:t>
      </w:r>
      <w:r w:rsidR="008F0F34" w:rsidRPr="009C4615">
        <w:rPr>
          <w:rFonts w:ascii="Calibri" w:hAnsi="Calibri" w:cs="Calibri"/>
          <w:i/>
          <w:noProof/>
          <w:color w:val="000000" w:themeColor="text1"/>
        </w:rPr>
        <w:t>p</w:t>
      </w:r>
      <w:r w:rsidR="009C4615">
        <w:rPr>
          <w:rFonts w:ascii="Calibri" w:hAnsi="Calibri" w:cs="Calibri"/>
          <w:noProof/>
          <w:color w:val="000000" w:themeColor="text1"/>
        </w:rPr>
        <w:t xml:space="preserve"> </w:t>
      </w:r>
      <w:r w:rsidR="008F0F34" w:rsidRPr="004E7D05">
        <w:rPr>
          <w:rFonts w:ascii="Calibri" w:hAnsi="Calibri" w:cs="Calibri"/>
          <w:noProof/>
          <w:color w:val="000000" w:themeColor="text1"/>
        </w:rPr>
        <w:t>&lt;</w:t>
      </w:r>
      <w:r w:rsidR="009C4615">
        <w:rPr>
          <w:rFonts w:ascii="Calibri" w:hAnsi="Calibri" w:cs="Calibri"/>
          <w:noProof/>
          <w:color w:val="000000" w:themeColor="text1"/>
        </w:rPr>
        <w:t xml:space="preserve"> </w:t>
      </w:r>
      <w:r w:rsidR="008F0F34" w:rsidRPr="004E7D05">
        <w:rPr>
          <w:rFonts w:ascii="Calibri" w:hAnsi="Calibri" w:cs="Calibri"/>
          <w:noProof/>
          <w:color w:val="000000" w:themeColor="text1"/>
        </w:rPr>
        <w:t>0.0001</w:t>
      </w:r>
      <w:r w:rsidR="00EC6882" w:rsidRPr="008F0F34">
        <w:rPr>
          <w:rFonts w:ascii="Calibri" w:hAnsi="Calibri" w:cs="Calibri"/>
          <w:noProof/>
          <w:color w:val="000000" w:themeColor="text1"/>
        </w:rPr>
        <w:t>).</w:t>
      </w:r>
      <w:r w:rsidR="0053745E" w:rsidRPr="008F0F34">
        <w:rPr>
          <w:rFonts w:ascii="Calibri" w:hAnsi="Calibri" w:cs="Calibri"/>
          <w:noProof/>
          <w:color w:val="000000" w:themeColor="text1"/>
        </w:rPr>
        <w:t xml:space="preserve"> </w:t>
      </w:r>
      <w:bookmarkStart w:id="11" w:name="_Hlk529177464"/>
      <w:r w:rsidR="00EC6882" w:rsidRPr="008F0F34">
        <w:rPr>
          <w:rFonts w:ascii="Calibri" w:hAnsi="Calibri" w:cs="Calibri"/>
          <w:noProof/>
          <w:color w:val="000000" w:themeColor="text1"/>
        </w:rPr>
        <w:t xml:space="preserve">Blind participants’ ratings for these verb categories were </w:t>
      </w:r>
      <w:r w:rsidR="002E5B63" w:rsidRPr="008F0F34">
        <w:rPr>
          <w:rFonts w:ascii="Calibri" w:hAnsi="Calibri" w:cs="Calibri"/>
          <w:noProof/>
          <w:color w:val="000000" w:themeColor="text1"/>
        </w:rPr>
        <w:t xml:space="preserve">also </w:t>
      </w:r>
      <w:r w:rsidR="00117A0C" w:rsidRPr="008F0F34">
        <w:rPr>
          <w:rFonts w:ascii="Calibri" w:hAnsi="Calibri" w:cs="Calibri"/>
          <w:noProof/>
          <w:color w:val="000000" w:themeColor="text1"/>
        </w:rPr>
        <w:lastRenderedPageBreak/>
        <w:t xml:space="preserve">marginally </w:t>
      </w:r>
      <w:r w:rsidR="00EC6882" w:rsidRPr="008F0F34">
        <w:rPr>
          <w:rFonts w:ascii="Calibri" w:hAnsi="Calibri" w:cs="Calibri"/>
          <w:noProof/>
          <w:color w:val="000000" w:themeColor="text1"/>
        </w:rPr>
        <w:t xml:space="preserve">more correlated with the sighted reference group than </w:t>
      </w:r>
      <w:r w:rsidR="00CE0325" w:rsidRPr="008F0F34">
        <w:rPr>
          <w:rFonts w:ascii="Calibri" w:hAnsi="Calibri" w:cs="Calibri"/>
          <w:noProof/>
          <w:color w:val="000000" w:themeColor="text1"/>
        </w:rPr>
        <w:t xml:space="preserve">were </w:t>
      </w:r>
      <w:r w:rsidR="00EC6882" w:rsidRPr="008F0F34">
        <w:rPr>
          <w:rFonts w:ascii="Calibri" w:hAnsi="Calibri" w:cs="Calibri"/>
          <w:noProof/>
          <w:color w:val="000000" w:themeColor="text1"/>
        </w:rPr>
        <w:t xml:space="preserve">those of the sighted participants </w:t>
      </w:r>
      <w:bookmarkEnd w:id="11"/>
      <w:r w:rsidR="00126979" w:rsidRPr="008F0F34">
        <w:rPr>
          <w:rFonts w:ascii="Calibri" w:hAnsi="Calibri" w:cs="Calibri"/>
          <w:noProof/>
          <w:color w:val="000000" w:themeColor="text1"/>
        </w:rPr>
        <w:t>(see Supplementa</w:t>
      </w:r>
      <w:r w:rsidR="00FB18B7" w:rsidRPr="008F0F34">
        <w:rPr>
          <w:rFonts w:ascii="Calibri" w:hAnsi="Calibri" w:cs="Calibri"/>
          <w:noProof/>
          <w:color w:val="000000" w:themeColor="text1"/>
        </w:rPr>
        <w:t xml:space="preserve">ry Information </w:t>
      </w:r>
      <w:r w:rsidR="00126979" w:rsidRPr="008F0F34">
        <w:rPr>
          <w:rFonts w:ascii="Calibri" w:hAnsi="Calibri" w:cs="Calibri"/>
          <w:noProof/>
          <w:color w:val="000000" w:themeColor="text1"/>
        </w:rPr>
        <w:t>for details)</w:t>
      </w:r>
      <w:r w:rsidR="00FD52CE">
        <w:rPr>
          <w:rFonts w:ascii="Calibri" w:hAnsi="Calibri" w:cs="Calibri"/>
          <w:noProof/>
          <w:color w:val="000000" w:themeColor="text1"/>
        </w:rPr>
        <w:t>.</w:t>
      </w:r>
    </w:p>
    <w:p w14:paraId="4AF30A54" w14:textId="346AB89F" w:rsidR="00734853" w:rsidRPr="00415550" w:rsidRDefault="008A47D4">
      <w:pPr>
        <w:pStyle w:val="Body"/>
        <w:spacing w:line="360" w:lineRule="auto"/>
        <w:ind w:firstLine="720"/>
        <w:rPr>
          <w:rFonts w:ascii="Calibri" w:hAnsi="Calibri" w:cs="Calibri"/>
          <w:noProof/>
          <w:color w:val="000000" w:themeColor="text1"/>
        </w:rPr>
      </w:pPr>
      <w:r w:rsidRPr="004E7D05">
        <w:rPr>
          <w:rFonts w:ascii="Calibri" w:hAnsi="Calibri" w:cs="Calibri"/>
          <w:noProof/>
          <w:color w:val="000000" w:themeColor="text1"/>
        </w:rPr>
        <w:t>T</w:t>
      </w:r>
      <w:r w:rsidR="00734853" w:rsidRPr="00BF211B">
        <w:rPr>
          <w:rFonts w:ascii="Calibri" w:hAnsi="Calibri" w:cs="Calibri"/>
          <w:noProof/>
          <w:color w:val="000000" w:themeColor="text1"/>
        </w:rPr>
        <w:t xml:space="preserve">his pattern was specific to sound emission and touch verbs and was not observed for either of the control verb classes (amodal perception verbs: sighted to sighted reference </w:t>
      </w:r>
      <w:r w:rsidR="00734853" w:rsidRPr="006507FE">
        <w:rPr>
          <w:rFonts w:ascii="Calibri" w:hAnsi="Calibri" w:cs="Calibri"/>
          <w:i/>
          <w:noProof/>
          <w:color w:val="000000" w:themeColor="text1"/>
        </w:rPr>
        <w:t>Fisher-z</w:t>
      </w:r>
      <w:r w:rsidR="006507FE">
        <w:rPr>
          <w:rFonts w:ascii="Calibri" w:hAnsi="Calibri" w:cs="Calibri"/>
          <w:noProof/>
          <w:color w:val="000000" w:themeColor="text1"/>
        </w:rPr>
        <w:t xml:space="preserve"> </w:t>
      </w:r>
      <w:r w:rsidR="00734853" w:rsidRPr="00BF211B">
        <w:rPr>
          <w:rFonts w:ascii="Calibri" w:hAnsi="Calibri" w:cs="Calibri"/>
          <w:noProof/>
          <w:color w:val="000000" w:themeColor="text1"/>
        </w:rPr>
        <w:t>=</w:t>
      </w:r>
      <w:r w:rsidR="006507FE">
        <w:rPr>
          <w:rFonts w:ascii="Calibri" w:hAnsi="Calibri" w:cs="Calibri"/>
          <w:noProof/>
          <w:color w:val="000000" w:themeColor="text1"/>
        </w:rPr>
        <w:t xml:space="preserve"> </w:t>
      </w:r>
      <w:r w:rsidR="00734853" w:rsidRPr="00BF211B">
        <w:rPr>
          <w:rFonts w:ascii="Calibri" w:hAnsi="Calibri" w:cs="Calibri"/>
          <w:noProof/>
          <w:color w:val="000000" w:themeColor="text1"/>
        </w:rPr>
        <w:t xml:space="preserve">0.5, </w:t>
      </w:r>
      <w:r w:rsidR="00B84D11" w:rsidRPr="006507FE">
        <w:rPr>
          <w:rFonts w:ascii="Calibri" w:hAnsi="Calibri" w:cs="Calibri"/>
          <w:i/>
          <w:noProof/>
          <w:color w:val="000000" w:themeColor="text1"/>
        </w:rPr>
        <w:t>SD</w:t>
      </w:r>
      <w:r w:rsidR="00B84D11">
        <w:rPr>
          <w:rFonts w:ascii="Calibri" w:hAnsi="Calibri" w:cs="Calibri"/>
          <w:noProof/>
          <w:color w:val="000000" w:themeColor="text1"/>
        </w:rPr>
        <w:t xml:space="preserve"> = </w:t>
      </w:r>
      <w:r w:rsidR="00734853" w:rsidRPr="00BF211B">
        <w:rPr>
          <w:rFonts w:ascii="Calibri" w:hAnsi="Calibri" w:cs="Calibri"/>
          <w:noProof/>
          <w:color w:val="000000" w:themeColor="text1"/>
        </w:rPr>
        <w:t xml:space="preserve">0.13; blind to sighted reference </w:t>
      </w:r>
      <w:r w:rsidR="00734853" w:rsidRPr="006507FE">
        <w:rPr>
          <w:rFonts w:ascii="Calibri" w:hAnsi="Calibri" w:cs="Calibri"/>
          <w:i/>
          <w:noProof/>
          <w:color w:val="000000" w:themeColor="text1"/>
        </w:rPr>
        <w:t>Fisher-z</w:t>
      </w:r>
      <w:r w:rsidR="006507FE">
        <w:rPr>
          <w:rFonts w:ascii="Calibri" w:hAnsi="Calibri" w:cs="Calibri"/>
          <w:noProof/>
          <w:color w:val="000000" w:themeColor="text1"/>
        </w:rPr>
        <w:t xml:space="preserve"> </w:t>
      </w:r>
      <w:r w:rsidR="00734853" w:rsidRPr="00BF211B">
        <w:rPr>
          <w:rFonts w:ascii="Calibri" w:hAnsi="Calibri" w:cs="Calibri"/>
          <w:noProof/>
          <w:color w:val="000000" w:themeColor="text1"/>
        </w:rPr>
        <w:t>=</w:t>
      </w:r>
      <w:r w:rsidR="006507FE">
        <w:rPr>
          <w:rFonts w:ascii="Calibri" w:hAnsi="Calibri" w:cs="Calibri"/>
          <w:noProof/>
          <w:color w:val="000000" w:themeColor="text1"/>
        </w:rPr>
        <w:t xml:space="preserve"> </w:t>
      </w:r>
      <w:r w:rsidR="00734853" w:rsidRPr="00BF211B">
        <w:rPr>
          <w:rFonts w:ascii="Calibri" w:hAnsi="Calibri" w:cs="Calibri"/>
          <w:noProof/>
          <w:color w:val="000000" w:themeColor="text1"/>
        </w:rPr>
        <w:t xml:space="preserve">0.45, </w:t>
      </w:r>
      <w:r w:rsidR="00B84D11" w:rsidRPr="00146985">
        <w:rPr>
          <w:rFonts w:ascii="Calibri" w:hAnsi="Calibri" w:cs="Calibri"/>
          <w:i/>
          <w:noProof/>
          <w:color w:val="000000" w:themeColor="text1"/>
        </w:rPr>
        <w:t>SD</w:t>
      </w:r>
      <w:r w:rsidR="00B84D11">
        <w:rPr>
          <w:rFonts w:ascii="Calibri" w:hAnsi="Calibri" w:cs="Calibri"/>
          <w:noProof/>
          <w:color w:val="000000" w:themeColor="text1"/>
        </w:rPr>
        <w:t xml:space="preserve"> = </w:t>
      </w:r>
      <w:r w:rsidR="00734853" w:rsidRPr="00BF211B">
        <w:rPr>
          <w:rFonts w:ascii="Calibri" w:hAnsi="Calibri" w:cs="Calibri"/>
          <w:noProof/>
          <w:color w:val="000000" w:themeColor="text1"/>
        </w:rPr>
        <w:t xml:space="preserve">0.14; two-sample t-test </w:t>
      </w:r>
      <w:r w:rsidRPr="004E7D05">
        <w:rPr>
          <w:rFonts w:ascii="Calibri" w:hAnsi="Calibri" w:cs="Calibri"/>
          <w:noProof/>
          <w:color w:val="000000" w:themeColor="text1"/>
        </w:rPr>
        <w:t xml:space="preserve">across groups </w:t>
      </w:r>
      <w:r w:rsidR="00734853" w:rsidRPr="004A4D34">
        <w:rPr>
          <w:rFonts w:ascii="Calibri" w:hAnsi="Calibri" w:cs="Calibri"/>
          <w:i/>
          <w:noProof/>
          <w:color w:val="000000" w:themeColor="text1"/>
        </w:rPr>
        <w:t>t</w:t>
      </w:r>
      <w:r w:rsidR="00734853" w:rsidRPr="00BF211B">
        <w:rPr>
          <w:rFonts w:ascii="Calibri" w:hAnsi="Calibri" w:cs="Calibri"/>
          <w:noProof/>
          <w:color w:val="000000" w:themeColor="text1"/>
        </w:rPr>
        <w:t>(43.56)</w:t>
      </w:r>
      <w:r w:rsidR="004A4D34">
        <w:rPr>
          <w:rFonts w:ascii="Calibri" w:hAnsi="Calibri" w:cs="Calibri"/>
          <w:noProof/>
          <w:color w:val="000000" w:themeColor="text1"/>
        </w:rPr>
        <w:t xml:space="preserve"> </w:t>
      </w:r>
      <w:r w:rsidR="00734853" w:rsidRPr="00BF211B">
        <w:rPr>
          <w:rFonts w:ascii="Calibri" w:hAnsi="Calibri" w:cs="Calibri"/>
          <w:noProof/>
          <w:color w:val="000000" w:themeColor="text1"/>
        </w:rPr>
        <w:t>=</w:t>
      </w:r>
      <w:r w:rsidR="004A4D34">
        <w:rPr>
          <w:rFonts w:ascii="Calibri" w:hAnsi="Calibri" w:cs="Calibri"/>
          <w:noProof/>
          <w:color w:val="000000" w:themeColor="text1"/>
        </w:rPr>
        <w:t xml:space="preserve"> </w:t>
      </w:r>
      <w:r w:rsidR="00734853" w:rsidRPr="00BF211B">
        <w:rPr>
          <w:rFonts w:ascii="Calibri" w:hAnsi="Calibri" w:cs="Calibri"/>
          <w:noProof/>
          <w:color w:val="000000" w:themeColor="text1"/>
        </w:rPr>
        <w:t xml:space="preserve">-0.96, </w:t>
      </w:r>
      <w:r w:rsidR="006866A2" w:rsidRPr="006866A2">
        <w:rPr>
          <w:rFonts w:ascii="Calibri" w:hAnsi="Calibri" w:cs="Calibri"/>
          <w:i/>
          <w:noProof/>
          <w:color w:val="000000" w:themeColor="text1"/>
        </w:rPr>
        <w:t xml:space="preserve">p = </w:t>
      </w:r>
      <w:r w:rsidR="00734853" w:rsidRPr="00BF211B">
        <w:rPr>
          <w:rFonts w:ascii="Calibri" w:hAnsi="Calibri" w:cs="Calibri"/>
          <w:noProof/>
          <w:color w:val="000000" w:themeColor="text1"/>
        </w:rPr>
        <w:t xml:space="preserve">0.34; manner of motion verbs: sighted to sighted reference </w:t>
      </w:r>
      <w:r w:rsidR="00734853" w:rsidRPr="00146985">
        <w:rPr>
          <w:rFonts w:ascii="Calibri" w:hAnsi="Calibri" w:cs="Calibri"/>
          <w:i/>
          <w:noProof/>
          <w:color w:val="000000" w:themeColor="text1"/>
        </w:rPr>
        <w:t>Fisher-z</w:t>
      </w:r>
      <w:r w:rsidR="00146985">
        <w:rPr>
          <w:rFonts w:ascii="Calibri" w:hAnsi="Calibri" w:cs="Calibri"/>
          <w:noProof/>
          <w:color w:val="000000" w:themeColor="text1"/>
        </w:rPr>
        <w:t xml:space="preserve"> </w:t>
      </w:r>
      <w:r w:rsidR="00734853" w:rsidRPr="00BF211B">
        <w:rPr>
          <w:rFonts w:ascii="Calibri" w:hAnsi="Calibri" w:cs="Calibri"/>
          <w:noProof/>
          <w:color w:val="000000" w:themeColor="text1"/>
        </w:rPr>
        <w:t>=</w:t>
      </w:r>
      <w:r w:rsidR="00146985">
        <w:rPr>
          <w:rFonts w:ascii="Calibri" w:hAnsi="Calibri" w:cs="Calibri"/>
          <w:noProof/>
          <w:color w:val="000000" w:themeColor="text1"/>
        </w:rPr>
        <w:t xml:space="preserve"> </w:t>
      </w:r>
      <w:r w:rsidR="00734853" w:rsidRPr="00BF211B">
        <w:rPr>
          <w:rFonts w:ascii="Calibri" w:hAnsi="Calibri" w:cs="Calibri"/>
          <w:noProof/>
          <w:color w:val="000000" w:themeColor="text1"/>
        </w:rPr>
        <w:t xml:space="preserve">0.47, </w:t>
      </w:r>
      <w:r w:rsidR="00B84D11" w:rsidRPr="00146985">
        <w:rPr>
          <w:rFonts w:ascii="Calibri" w:hAnsi="Calibri" w:cs="Calibri"/>
          <w:i/>
          <w:noProof/>
          <w:color w:val="000000" w:themeColor="text1"/>
        </w:rPr>
        <w:t>SD</w:t>
      </w:r>
      <w:r w:rsidR="00B84D11">
        <w:rPr>
          <w:rFonts w:ascii="Calibri" w:hAnsi="Calibri" w:cs="Calibri"/>
          <w:noProof/>
          <w:color w:val="000000" w:themeColor="text1"/>
        </w:rPr>
        <w:t xml:space="preserve"> = </w:t>
      </w:r>
      <w:r w:rsidR="00734853" w:rsidRPr="00BF211B">
        <w:rPr>
          <w:rFonts w:ascii="Calibri" w:hAnsi="Calibri" w:cs="Calibri"/>
          <w:noProof/>
          <w:color w:val="000000" w:themeColor="text1"/>
        </w:rPr>
        <w:t>0.12</w:t>
      </w:r>
      <w:r w:rsidR="00537900" w:rsidRPr="004E7D05">
        <w:rPr>
          <w:rFonts w:ascii="Calibri" w:hAnsi="Calibri" w:cs="Calibri"/>
          <w:noProof/>
          <w:color w:val="000000" w:themeColor="text1"/>
        </w:rPr>
        <w:t>;</w:t>
      </w:r>
      <w:r w:rsidR="00734853" w:rsidRPr="00BF211B">
        <w:rPr>
          <w:rFonts w:ascii="Calibri" w:hAnsi="Calibri" w:cs="Calibri"/>
          <w:noProof/>
          <w:color w:val="000000" w:themeColor="text1"/>
        </w:rPr>
        <w:t xml:space="preserve"> blind to sighted reference </w:t>
      </w:r>
      <w:r w:rsidR="00734853" w:rsidRPr="00146985">
        <w:rPr>
          <w:rFonts w:ascii="Calibri" w:hAnsi="Calibri" w:cs="Calibri"/>
          <w:i/>
          <w:noProof/>
          <w:color w:val="000000" w:themeColor="text1"/>
        </w:rPr>
        <w:t>Fisher-z</w:t>
      </w:r>
      <w:r w:rsidR="00146985">
        <w:rPr>
          <w:rFonts w:ascii="Calibri" w:hAnsi="Calibri" w:cs="Calibri"/>
          <w:noProof/>
          <w:color w:val="000000" w:themeColor="text1"/>
        </w:rPr>
        <w:t xml:space="preserve"> </w:t>
      </w:r>
      <w:r w:rsidR="00734853" w:rsidRPr="00BF211B">
        <w:rPr>
          <w:rFonts w:ascii="Calibri" w:hAnsi="Calibri" w:cs="Calibri"/>
          <w:noProof/>
          <w:color w:val="000000" w:themeColor="text1"/>
        </w:rPr>
        <w:t>=</w:t>
      </w:r>
      <w:r w:rsidR="00146985">
        <w:rPr>
          <w:rFonts w:ascii="Calibri" w:hAnsi="Calibri" w:cs="Calibri"/>
          <w:noProof/>
          <w:color w:val="000000" w:themeColor="text1"/>
        </w:rPr>
        <w:t xml:space="preserve"> </w:t>
      </w:r>
      <w:r w:rsidR="00734853" w:rsidRPr="00BF211B">
        <w:rPr>
          <w:rFonts w:ascii="Calibri" w:hAnsi="Calibri" w:cs="Calibri"/>
          <w:noProof/>
          <w:color w:val="000000" w:themeColor="text1"/>
        </w:rPr>
        <w:t xml:space="preserve">0.47, </w:t>
      </w:r>
      <w:r w:rsidR="00B84D11" w:rsidRPr="00146985">
        <w:rPr>
          <w:rFonts w:ascii="Calibri" w:hAnsi="Calibri" w:cs="Calibri"/>
          <w:i/>
          <w:noProof/>
          <w:color w:val="000000" w:themeColor="text1"/>
        </w:rPr>
        <w:t>SD</w:t>
      </w:r>
      <w:r w:rsidR="00B84D11">
        <w:rPr>
          <w:rFonts w:ascii="Calibri" w:hAnsi="Calibri" w:cs="Calibri"/>
          <w:noProof/>
          <w:color w:val="000000" w:themeColor="text1"/>
        </w:rPr>
        <w:t xml:space="preserve"> = </w:t>
      </w:r>
      <w:r w:rsidR="00734853" w:rsidRPr="00BF211B">
        <w:rPr>
          <w:rFonts w:ascii="Calibri" w:hAnsi="Calibri" w:cs="Calibri"/>
          <w:noProof/>
          <w:color w:val="000000" w:themeColor="text1"/>
        </w:rPr>
        <w:t xml:space="preserve">0.15; two-sample t-test </w:t>
      </w:r>
      <w:r w:rsidR="00BF211B" w:rsidRPr="004E7D05">
        <w:rPr>
          <w:rFonts w:ascii="Calibri" w:hAnsi="Calibri" w:cs="Calibri"/>
          <w:noProof/>
          <w:color w:val="000000" w:themeColor="text1"/>
        </w:rPr>
        <w:t xml:space="preserve">across groups </w:t>
      </w:r>
      <w:r w:rsidR="00734853" w:rsidRPr="00DC2C28">
        <w:rPr>
          <w:rFonts w:ascii="Calibri" w:hAnsi="Calibri" w:cs="Calibri"/>
          <w:i/>
          <w:noProof/>
          <w:color w:val="000000" w:themeColor="text1"/>
        </w:rPr>
        <w:t>t</w:t>
      </w:r>
      <w:r w:rsidR="00734853" w:rsidRPr="00BF211B">
        <w:rPr>
          <w:rFonts w:ascii="Calibri" w:hAnsi="Calibri" w:cs="Calibri"/>
          <w:noProof/>
          <w:color w:val="000000" w:themeColor="text1"/>
        </w:rPr>
        <w:t>(43.99)</w:t>
      </w:r>
      <w:r w:rsidR="00146985">
        <w:rPr>
          <w:rFonts w:ascii="Calibri" w:hAnsi="Calibri" w:cs="Calibri"/>
          <w:noProof/>
          <w:color w:val="000000" w:themeColor="text1"/>
        </w:rPr>
        <w:t xml:space="preserve"> </w:t>
      </w:r>
      <w:r w:rsidR="00734853" w:rsidRPr="00BF211B">
        <w:rPr>
          <w:rFonts w:ascii="Calibri" w:hAnsi="Calibri" w:cs="Calibri"/>
          <w:noProof/>
          <w:color w:val="000000" w:themeColor="text1"/>
        </w:rPr>
        <w:t>=</w:t>
      </w:r>
      <w:r w:rsidR="00146985">
        <w:rPr>
          <w:rFonts w:ascii="Calibri" w:hAnsi="Calibri" w:cs="Calibri"/>
          <w:noProof/>
          <w:color w:val="000000" w:themeColor="text1"/>
        </w:rPr>
        <w:t xml:space="preserve"> </w:t>
      </w:r>
      <w:r w:rsidR="00734853" w:rsidRPr="00BF211B">
        <w:rPr>
          <w:rFonts w:ascii="Calibri" w:hAnsi="Calibri" w:cs="Calibri"/>
          <w:noProof/>
          <w:color w:val="000000" w:themeColor="text1"/>
        </w:rPr>
        <w:t xml:space="preserve">0.04, </w:t>
      </w:r>
      <w:r w:rsidR="006866A2" w:rsidRPr="006866A2">
        <w:rPr>
          <w:rFonts w:ascii="Calibri" w:hAnsi="Calibri" w:cs="Calibri"/>
          <w:i/>
          <w:noProof/>
          <w:color w:val="000000" w:themeColor="text1"/>
        </w:rPr>
        <w:t xml:space="preserve">p = </w:t>
      </w:r>
      <w:r w:rsidR="00734853" w:rsidRPr="00BF211B">
        <w:rPr>
          <w:rFonts w:ascii="Calibri" w:hAnsi="Calibri" w:cs="Calibri"/>
          <w:noProof/>
          <w:color w:val="000000" w:themeColor="text1"/>
        </w:rPr>
        <w:t>0.97).</w:t>
      </w:r>
    </w:p>
    <w:p w14:paraId="4C03BBB2" w14:textId="76F10CFE" w:rsidR="00AF7471" w:rsidRPr="00415550" w:rsidRDefault="0079280D">
      <w:pPr>
        <w:pStyle w:val="Body"/>
        <w:spacing w:after="0" w:line="360" w:lineRule="auto"/>
        <w:ind w:firstLine="720"/>
        <w:rPr>
          <w:rFonts w:ascii="Calibri" w:hAnsi="Calibri" w:cs="Calibri"/>
          <w:noProof/>
          <w:color w:val="000000" w:themeColor="text1"/>
        </w:rPr>
      </w:pPr>
      <w:r>
        <w:rPr>
          <w:rFonts w:ascii="Calibri" w:hAnsi="Calibri" w:cs="Calibri"/>
          <w:noProof/>
          <w:color w:val="000000" w:themeColor="text1"/>
        </w:rPr>
        <w:t xml:space="preserve">When comparing touch perception to </w:t>
      </w:r>
      <w:r w:rsidR="00301442" w:rsidRPr="00EA2802">
        <w:rPr>
          <w:rFonts w:ascii="Calibri" w:hAnsi="Calibri" w:cs="Calibri"/>
          <w:noProof/>
          <w:color w:val="000000" w:themeColor="text1"/>
        </w:rPr>
        <w:t>the amodal control verbs</w:t>
      </w:r>
      <w:r w:rsidR="00EA2802">
        <w:rPr>
          <w:rFonts w:ascii="Calibri" w:hAnsi="Calibri" w:cs="Calibri"/>
          <w:noProof/>
          <w:color w:val="000000" w:themeColor="text1"/>
        </w:rPr>
        <w:t xml:space="preserve">, </w:t>
      </w:r>
      <w:r w:rsidR="00467278">
        <w:rPr>
          <w:rFonts w:ascii="Calibri" w:hAnsi="Calibri" w:cs="Calibri"/>
          <w:noProof/>
          <w:color w:val="000000" w:themeColor="text1"/>
        </w:rPr>
        <w:t xml:space="preserve">blind subjects showed </w:t>
      </w:r>
      <w:r w:rsidR="00EA2802">
        <w:rPr>
          <w:rFonts w:ascii="Calibri" w:hAnsi="Calibri" w:cs="Calibri"/>
          <w:noProof/>
          <w:color w:val="000000" w:themeColor="text1"/>
        </w:rPr>
        <w:t>higher within</w:t>
      </w:r>
      <w:r w:rsidR="004834B4">
        <w:rPr>
          <w:rFonts w:ascii="Calibri" w:hAnsi="Calibri" w:cs="Calibri"/>
          <w:noProof/>
          <w:color w:val="000000" w:themeColor="text1"/>
        </w:rPr>
        <w:t>-</w:t>
      </w:r>
      <w:r w:rsidR="00EA2802">
        <w:rPr>
          <w:rFonts w:ascii="Calibri" w:hAnsi="Calibri" w:cs="Calibri"/>
          <w:noProof/>
          <w:color w:val="000000" w:themeColor="text1"/>
        </w:rPr>
        <w:t xml:space="preserve">group coherence </w:t>
      </w:r>
      <w:r w:rsidR="00043F5B">
        <w:rPr>
          <w:rFonts w:ascii="Calibri" w:hAnsi="Calibri" w:cs="Calibri"/>
          <w:noProof/>
          <w:color w:val="000000" w:themeColor="text1"/>
        </w:rPr>
        <w:t xml:space="preserve">on the touch verbs </w:t>
      </w:r>
      <w:r w:rsidR="003D35D7">
        <w:rPr>
          <w:rFonts w:ascii="Calibri" w:hAnsi="Calibri" w:cs="Calibri"/>
          <w:noProof/>
          <w:color w:val="000000" w:themeColor="text1"/>
        </w:rPr>
        <w:t xml:space="preserve">relative to the sighted </w:t>
      </w:r>
      <w:r w:rsidR="007C49C7">
        <w:rPr>
          <w:rFonts w:ascii="Calibri" w:hAnsi="Calibri" w:cs="Calibri"/>
          <w:noProof/>
          <w:color w:val="000000" w:themeColor="text1"/>
        </w:rPr>
        <w:t>(</w:t>
      </w:r>
      <w:r w:rsidR="004834B4">
        <w:rPr>
          <w:rFonts w:ascii="Calibri" w:hAnsi="Calibri" w:cs="Calibri"/>
          <w:noProof/>
          <w:color w:val="000000" w:themeColor="text1"/>
        </w:rPr>
        <w:t xml:space="preserve">i.e. were more correlated with their own group </w:t>
      </w:r>
      <w:r w:rsidR="00AF7471" w:rsidRPr="00EA2802">
        <w:rPr>
          <w:rFonts w:ascii="Calibri" w:hAnsi="Calibri" w:cs="Calibri"/>
          <w:noProof/>
          <w:color w:val="000000" w:themeColor="text1"/>
        </w:rPr>
        <w:t>(</w:t>
      </w:r>
      <w:r w:rsidR="007C49C7">
        <w:rPr>
          <w:rFonts w:ascii="Calibri" w:hAnsi="Calibri" w:cs="Calibri"/>
          <w:noProof/>
          <w:color w:val="000000" w:themeColor="text1"/>
        </w:rPr>
        <w:t xml:space="preserve">within-group coherence </w:t>
      </w:r>
      <w:r w:rsidR="00AF7471" w:rsidRPr="00EA2802">
        <w:rPr>
          <w:rFonts w:ascii="Calibri" w:hAnsi="Calibri" w:cs="Calibri"/>
          <w:noProof/>
          <w:color w:val="000000" w:themeColor="text1"/>
        </w:rPr>
        <w:t>2 Group(blind, sighted) x 2 Modality(</w:t>
      </w:r>
      <w:r w:rsidR="00542EDA" w:rsidRPr="00EA2802">
        <w:rPr>
          <w:rFonts w:ascii="Calibri" w:hAnsi="Calibri" w:cs="Calibri"/>
          <w:noProof/>
          <w:color w:val="000000" w:themeColor="text1"/>
        </w:rPr>
        <w:t>touch</w:t>
      </w:r>
      <w:r w:rsidR="00AF7471" w:rsidRPr="00EA2802">
        <w:rPr>
          <w:rFonts w:ascii="Calibri" w:hAnsi="Calibri" w:cs="Calibri"/>
          <w:noProof/>
          <w:color w:val="000000" w:themeColor="text1"/>
        </w:rPr>
        <w:t xml:space="preserve">, amodal) repeated measures ANOVAs; main effect of Group </w:t>
      </w:r>
      <w:r w:rsidR="00AF7471" w:rsidRPr="009C4615">
        <w:rPr>
          <w:rFonts w:ascii="Calibri" w:hAnsi="Calibri" w:cs="Calibri"/>
          <w:i/>
          <w:noProof/>
          <w:color w:val="000000" w:themeColor="text1"/>
        </w:rPr>
        <w:t>F</w:t>
      </w:r>
      <w:r w:rsidR="00AF7471" w:rsidRPr="00EA2802">
        <w:rPr>
          <w:rFonts w:ascii="Calibri" w:hAnsi="Calibri" w:cs="Calibri"/>
          <w:noProof/>
          <w:color w:val="000000" w:themeColor="text1"/>
        </w:rPr>
        <w:t>(</w:t>
      </w:r>
      <w:r w:rsidR="00542EDA" w:rsidRPr="00EA2802">
        <w:rPr>
          <w:rFonts w:ascii="Calibri" w:hAnsi="Calibri" w:cs="Calibri"/>
          <w:noProof/>
          <w:color w:val="000000" w:themeColor="text1"/>
        </w:rPr>
        <w:t>1,44</w:t>
      </w:r>
      <w:r w:rsidR="00AF7471" w:rsidRPr="00EA2802">
        <w:rPr>
          <w:rFonts w:ascii="Calibri" w:hAnsi="Calibri" w:cs="Calibri"/>
          <w:noProof/>
          <w:color w:val="000000" w:themeColor="text1"/>
        </w:rPr>
        <w:t>)</w:t>
      </w:r>
      <w:r w:rsidR="003E0D82">
        <w:rPr>
          <w:rFonts w:ascii="Calibri" w:hAnsi="Calibri" w:cs="Calibri"/>
          <w:noProof/>
          <w:color w:val="000000" w:themeColor="text1"/>
        </w:rPr>
        <w:t xml:space="preserve"> </w:t>
      </w:r>
      <w:r w:rsidR="00AF7471" w:rsidRPr="00EA2802">
        <w:rPr>
          <w:rFonts w:ascii="Calibri" w:hAnsi="Calibri" w:cs="Calibri"/>
          <w:noProof/>
          <w:color w:val="000000" w:themeColor="text1"/>
        </w:rPr>
        <w:t>=</w:t>
      </w:r>
      <w:r w:rsidR="003E0D82">
        <w:rPr>
          <w:rFonts w:ascii="Calibri" w:hAnsi="Calibri" w:cs="Calibri"/>
          <w:noProof/>
          <w:color w:val="000000" w:themeColor="text1"/>
        </w:rPr>
        <w:t xml:space="preserve"> </w:t>
      </w:r>
      <w:r w:rsidR="00542EDA" w:rsidRPr="00EA2802">
        <w:rPr>
          <w:rFonts w:ascii="Calibri" w:hAnsi="Calibri" w:cs="Calibri"/>
          <w:noProof/>
          <w:color w:val="000000" w:themeColor="text1"/>
        </w:rPr>
        <w:t>1.94</w:t>
      </w:r>
      <w:r w:rsidR="00AF7471" w:rsidRPr="00EA2802">
        <w:rPr>
          <w:rFonts w:ascii="Calibri" w:hAnsi="Calibri" w:cs="Calibri"/>
          <w:noProof/>
          <w:color w:val="000000" w:themeColor="text1"/>
        </w:rPr>
        <w:t xml:space="preserve">, </w:t>
      </w:r>
      <w:r w:rsidR="006866A2" w:rsidRPr="006866A2">
        <w:rPr>
          <w:rFonts w:ascii="Calibri" w:hAnsi="Calibri" w:cs="Calibri"/>
          <w:i/>
          <w:noProof/>
          <w:color w:val="000000" w:themeColor="text1"/>
        </w:rPr>
        <w:t xml:space="preserve">p = </w:t>
      </w:r>
      <w:r w:rsidR="00542EDA" w:rsidRPr="00EA2802">
        <w:rPr>
          <w:rFonts w:ascii="Calibri" w:hAnsi="Calibri" w:cs="Calibri"/>
          <w:noProof/>
          <w:color w:val="000000" w:themeColor="text1"/>
        </w:rPr>
        <w:t>0.17</w:t>
      </w:r>
      <w:r w:rsidR="00AF7471" w:rsidRPr="00EA2802">
        <w:rPr>
          <w:rFonts w:ascii="Calibri" w:hAnsi="Calibri" w:cs="Calibri"/>
          <w:noProof/>
          <w:color w:val="000000" w:themeColor="text1"/>
        </w:rPr>
        <w:t xml:space="preserve">, main effect of Modality </w:t>
      </w:r>
      <w:r w:rsidR="00AF7471" w:rsidRPr="009C4615">
        <w:rPr>
          <w:rFonts w:ascii="Calibri" w:hAnsi="Calibri" w:cs="Calibri"/>
          <w:i/>
          <w:noProof/>
          <w:color w:val="000000" w:themeColor="text1"/>
        </w:rPr>
        <w:t>F</w:t>
      </w:r>
      <w:r w:rsidR="00AF7471" w:rsidRPr="00EA2802">
        <w:rPr>
          <w:rFonts w:ascii="Calibri" w:hAnsi="Calibri" w:cs="Calibri"/>
          <w:noProof/>
          <w:color w:val="000000" w:themeColor="text1"/>
        </w:rPr>
        <w:t>(</w:t>
      </w:r>
      <w:r w:rsidR="00542EDA" w:rsidRPr="00EA2802">
        <w:rPr>
          <w:rFonts w:ascii="Calibri" w:hAnsi="Calibri" w:cs="Calibri"/>
          <w:noProof/>
          <w:color w:val="000000" w:themeColor="text1"/>
        </w:rPr>
        <w:t>1,44</w:t>
      </w:r>
      <w:r w:rsidR="00AF7471" w:rsidRPr="00EA2802">
        <w:rPr>
          <w:rFonts w:ascii="Calibri" w:hAnsi="Calibri" w:cs="Calibri"/>
          <w:noProof/>
          <w:color w:val="000000" w:themeColor="text1"/>
        </w:rPr>
        <w:t>)</w:t>
      </w:r>
      <w:r w:rsidR="00595169">
        <w:rPr>
          <w:rFonts w:ascii="Calibri" w:hAnsi="Calibri" w:cs="Calibri"/>
          <w:noProof/>
          <w:color w:val="000000" w:themeColor="text1"/>
        </w:rPr>
        <w:t xml:space="preserve"> </w:t>
      </w:r>
      <w:r w:rsidR="00AF7471" w:rsidRPr="00EA2802">
        <w:rPr>
          <w:rFonts w:ascii="Calibri" w:hAnsi="Calibri" w:cs="Calibri"/>
          <w:noProof/>
          <w:color w:val="000000" w:themeColor="text1"/>
        </w:rPr>
        <w:t>=</w:t>
      </w:r>
      <w:r w:rsidR="00595169">
        <w:rPr>
          <w:rFonts w:ascii="Calibri" w:hAnsi="Calibri" w:cs="Calibri"/>
          <w:noProof/>
          <w:color w:val="000000" w:themeColor="text1"/>
        </w:rPr>
        <w:t xml:space="preserve"> </w:t>
      </w:r>
      <w:r w:rsidR="00542EDA" w:rsidRPr="00EA2802">
        <w:rPr>
          <w:rFonts w:ascii="Calibri" w:hAnsi="Calibri" w:cs="Calibri"/>
          <w:noProof/>
          <w:color w:val="000000" w:themeColor="text1"/>
        </w:rPr>
        <w:t>30.31</w:t>
      </w:r>
      <w:r w:rsidR="00AF7471" w:rsidRPr="00EA2802">
        <w:rPr>
          <w:rFonts w:ascii="Calibri" w:hAnsi="Calibri" w:cs="Calibri"/>
          <w:noProof/>
          <w:color w:val="000000" w:themeColor="text1"/>
        </w:rPr>
        <w:t xml:space="preserve">, </w:t>
      </w:r>
      <w:r w:rsidR="00AF7471" w:rsidRPr="00595169">
        <w:rPr>
          <w:rFonts w:ascii="Calibri" w:hAnsi="Calibri" w:cs="Calibri"/>
          <w:i/>
          <w:noProof/>
          <w:color w:val="000000" w:themeColor="text1"/>
        </w:rPr>
        <w:t>p</w:t>
      </w:r>
      <w:r w:rsidR="00595169">
        <w:rPr>
          <w:rFonts w:ascii="Calibri" w:hAnsi="Calibri" w:cs="Calibri"/>
          <w:noProof/>
          <w:color w:val="000000" w:themeColor="text1"/>
        </w:rPr>
        <w:t xml:space="preserve"> </w:t>
      </w:r>
      <w:r w:rsidR="00542EDA" w:rsidRPr="00EA2802">
        <w:rPr>
          <w:rFonts w:ascii="Calibri" w:hAnsi="Calibri" w:cs="Calibri"/>
          <w:noProof/>
          <w:color w:val="000000" w:themeColor="text1"/>
        </w:rPr>
        <w:t>&lt;</w:t>
      </w:r>
      <w:r w:rsidR="00595169">
        <w:rPr>
          <w:rFonts w:ascii="Calibri" w:hAnsi="Calibri" w:cs="Calibri"/>
          <w:noProof/>
          <w:color w:val="000000" w:themeColor="text1"/>
        </w:rPr>
        <w:t xml:space="preserve"> </w:t>
      </w:r>
      <w:r w:rsidR="00542EDA" w:rsidRPr="00EA2802">
        <w:rPr>
          <w:rFonts w:ascii="Calibri" w:hAnsi="Calibri" w:cs="Calibri"/>
          <w:noProof/>
          <w:color w:val="000000" w:themeColor="text1"/>
        </w:rPr>
        <w:t>0.0001</w:t>
      </w:r>
      <w:r w:rsidR="00AF7471" w:rsidRPr="00EA2802">
        <w:rPr>
          <w:rFonts w:ascii="Calibri" w:hAnsi="Calibri" w:cs="Calibri"/>
          <w:noProof/>
          <w:color w:val="000000" w:themeColor="text1"/>
        </w:rPr>
        <w:t xml:space="preserve">, Group x Modality interaction </w:t>
      </w:r>
      <w:r w:rsidR="00542EDA" w:rsidRPr="009C4615">
        <w:rPr>
          <w:rFonts w:ascii="Calibri" w:hAnsi="Calibri" w:cs="Calibri"/>
          <w:i/>
          <w:noProof/>
          <w:color w:val="000000" w:themeColor="text1"/>
        </w:rPr>
        <w:t>F</w:t>
      </w:r>
      <w:r w:rsidR="00AF7471" w:rsidRPr="00EA2802">
        <w:rPr>
          <w:rFonts w:ascii="Calibri" w:hAnsi="Calibri" w:cs="Calibri"/>
          <w:noProof/>
          <w:color w:val="000000" w:themeColor="text1"/>
        </w:rPr>
        <w:t>(</w:t>
      </w:r>
      <w:r w:rsidR="00542EDA" w:rsidRPr="00EA2802">
        <w:rPr>
          <w:rFonts w:ascii="Calibri" w:hAnsi="Calibri" w:cs="Calibri"/>
          <w:noProof/>
          <w:color w:val="000000" w:themeColor="text1"/>
        </w:rPr>
        <w:t>1,44</w:t>
      </w:r>
      <w:r w:rsidR="00AF7471" w:rsidRPr="00EA2802">
        <w:rPr>
          <w:rFonts w:ascii="Calibri" w:hAnsi="Calibri" w:cs="Calibri"/>
          <w:noProof/>
          <w:color w:val="000000" w:themeColor="text1"/>
        </w:rPr>
        <w:t>)</w:t>
      </w:r>
      <w:r w:rsidR="00FC48B1">
        <w:rPr>
          <w:rFonts w:ascii="Calibri" w:hAnsi="Calibri" w:cs="Calibri"/>
          <w:noProof/>
          <w:color w:val="000000" w:themeColor="text1"/>
        </w:rPr>
        <w:t xml:space="preserve"> </w:t>
      </w:r>
      <w:r w:rsidR="00AF7471" w:rsidRPr="00EA2802">
        <w:rPr>
          <w:rFonts w:ascii="Calibri" w:hAnsi="Calibri" w:cs="Calibri"/>
          <w:noProof/>
          <w:color w:val="000000" w:themeColor="text1"/>
        </w:rPr>
        <w:t>=</w:t>
      </w:r>
      <w:r w:rsidR="00FC48B1">
        <w:rPr>
          <w:rFonts w:ascii="Calibri" w:hAnsi="Calibri" w:cs="Calibri"/>
          <w:noProof/>
          <w:color w:val="000000" w:themeColor="text1"/>
        </w:rPr>
        <w:t xml:space="preserve"> </w:t>
      </w:r>
      <w:r w:rsidR="00542EDA" w:rsidRPr="00EA2802">
        <w:rPr>
          <w:rFonts w:ascii="Calibri" w:hAnsi="Calibri" w:cs="Calibri"/>
          <w:noProof/>
          <w:color w:val="000000" w:themeColor="text1"/>
        </w:rPr>
        <w:t>4.93</w:t>
      </w:r>
      <w:r w:rsidR="00AF7471" w:rsidRPr="00EA2802">
        <w:rPr>
          <w:rFonts w:ascii="Calibri" w:hAnsi="Calibri" w:cs="Calibri"/>
          <w:noProof/>
          <w:color w:val="000000" w:themeColor="text1"/>
        </w:rPr>
        <w:t xml:space="preserve">, </w:t>
      </w:r>
      <w:r w:rsidR="006866A2" w:rsidRPr="006866A2">
        <w:rPr>
          <w:rFonts w:ascii="Calibri" w:hAnsi="Calibri" w:cs="Calibri"/>
          <w:i/>
          <w:noProof/>
          <w:color w:val="000000" w:themeColor="text1"/>
        </w:rPr>
        <w:t xml:space="preserve">p = </w:t>
      </w:r>
      <w:r w:rsidR="00542EDA" w:rsidRPr="00EA2802">
        <w:rPr>
          <w:rFonts w:ascii="Calibri" w:hAnsi="Calibri" w:cs="Calibri"/>
          <w:noProof/>
          <w:color w:val="000000" w:themeColor="text1"/>
        </w:rPr>
        <w:t>0.03</w:t>
      </w:r>
      <w:r w:rsidR="00AF7471" w:rsidRPr="00EA2802">
        <w:rPr>
          <w:rFonts w:ascii="Calibri" w:hAnsi="Calibri" w:cs="Calibri"/>
          <w:noProof/>
          <w:color w:val="000000" w:themeColor="text1"/>
        </w:rPr>
        <w:t>)</w:t>
      </w:r>
      <w:r w:rsidR="004834B4">
        <w:rPr>
          <w:rFonts w:ascii="Calibri" w:hAnsi="Calibri" w:cs="Calibri"/>
          <w:noProof/>
          <w:color w:val="000000" w:themeColor="text1"/>
        </w:rPr>
        <w:t xml:space="preserve"> and were more correlated to the sighted reference group</w:t>
      </w:r>
      <w:r w:rsidR="00AF7471" w:rsidRPr="00EA2802">
        <w:rPr>
          <w:rFonts w:ascii="Calibri" w:hAnsi="Calibri" w:cs="Calibri"/>
          <w:noProof/>
          <w:color w:val="000000" w:themeColor="text1"/>
        </w:rPr>
        <w:t>.</w:t>
      </w:r>
      <w:r w:rsidR="00542EDA" w:rsidRPr="00415550">
        <w:rPr>
          <w:rFonts w:ascii="Calibri" w:hAnsi="Calibri" w:cs="Calibri"/>
          <w:noProof/>
          <w:color w:val="000000" w:themeColor="text1"/>
        </w:rPr>
        <w:t xml:space="preserve"> </w:t>
      </w:r>
      <w:r w:rsidR="009A7C7B" w:rsidRPr="004E7D05">
        <w:rPr>
          <w:rFonts w:ascii="Calibri" w:hAnsi="Calibri" w:cs="Calibri"/>
          <w:noProof/>
          <w:color w:val="000000" w:themeColor="text1"/>
        </w:rPr>
        <w:t xml:space="preserve">The group-by-modality interaction </w:t>
      </w:r>
      <w:r w:rsidR="00FD6330">
        <w:rPr>
          <w:rFonts w:ascii="Calibri" w:hAnsi="Calibri" w:cs="Calibri"/>
          <w:noProof/>
          <w:color w:val="000000" w:themeColor="text1"/>
        </w:rPr>
        <w:t>did not reach significance</w:t>
      </w:r>
      <w:r w:rsidR="009A7C7B" w:rsidRPr="004E7D05">
        <w:rPr>
          <w:rFonts w:ascii="Calibri" w:hAnsi="Calibri" w:cs="Calibri"/>
          <w:noProof/>
          <w:color w:val="000000" w:themeColor="text1"/>
        </w:rPr>
        <w:t xml:space="preserve"> for sound emission verbs </w:t>
      </w:r>
      <w:r w:rsidR="00097A6E" w:rsidRPr="009A7C7B">
        <w:rPr>
          <w:rFonts w:ascii="Calibri" w:hAnsi="Calibri" w:cs="Calibri"/>
          <w:noProof/>
          <w:color w:val="000000" w:themeColor="text1"/>
        </w:rPr>
        <w:t>(</w:t>
      </w:r>
      <w:r w:rsidR="009A7C7B">
        <w:rPr>
          <w:rFonts w:ascii="Calibri" w:hAnsi="Calibri" w:cs="Calibri"/>
          <w:noProof/>
          <w:color w:val="000000" w:themeColor="text1"/>
        </w:rPr>
        <w:t>within</w:t>
      </w:r>
      <w:r w:rsidR="004834B4">
        <w:rPr>
          <w:rFonts w:ascii="Calibri" w:hAnsi="Calibri" w:cs="Calibri"/>
          <w:noProof/>
          <w:color w:val="000000" w:themeColor="text1"/>
        </w:rPr>
        <w:t>-</w:t>
      </w:r>
      <w:r w:rsidR="009A7C7B">
        <w:rPr>
          <w:rFonts w:ascii="Calibri" w:hAnsi="Calibri" w:cs="Calibri"/>
          <w:noProof/>
          <w:color w:val="000000" w:themeColor="text1"/>
        </w:rPr>
        <w:t xml:space="preserve">group coherence </w:t>
      </w:r>
      <w:r w:rsidR="00097A6E" w:rsidRPr="009A7C7B">
        <w:rPr>
          <w:rFonts w:ascii="Calibri" w:hAnsi="Calibri" w:cs="Calibri"/>
          <w:noProof/>
          <w:color w:val="000000" w:themeColor="text1"/>
        </w:rPr>
        <w:t xml:space="preserve">2 Group(blind, sighted) x 2 Modality(sound, motion) repeated measures ANOVAs; main effect of Group </w:t>
      </w:r>
      <w:r w:rsidR="00097A6E" w:rsidRPr="009C4615">
        <w:rPr>
          <w:rFonts w:ascii="Calibri" w:hAnsi="Calibri" w:cs="Calibri"/>
          <w:i/>
          <w:noProof/>
          <w:color w:val="000000" w:themeColor="text1"/>
        </w:rPr>
        <w:t>F</w:t>
      </w:r>
      <w:r w:rsidR="00097A6E" w:rsidRPr="009A7C7B">
        <w:rPr>
          <w:rFonts w:ascii="Calibri" w:hAnsi="Calibri" w:cs="Calibri"/>
          <w:noProof/>
          <w:color w:val="000000" w:themeColor="text1"/>
        </w:rPr>
        <w:t>(</w:t>
      </w:r>
      <w:r w:rsidR="00FC6974" w:rsidRPr="009A7C7B">
        <w:rPr>
          <w:rFonts w:ascii="Calibri" w:hAnsi="Calibri" w:cs="Calibri"/>
          <w:noProof/>
          <w:color w:val="000000" w:themeColor="text1"/>
        </w:rPr>
        <w:t>1,43</w:t>
      </w:r>
      <w:r w:rsidR="00097A6E" w:rsidRPr="009A7C7B">
        <w:rPr>
          <w:rFonts w:ascii="Calibri" w:hAnsi="Calibri" w:cs="Calibri"/>
          <w:noProof/>
          <w:color w:val="000000" w:themeColor="text1"/>
        </w:rPr>
        <w:t>)</w:t>
      </w:r>
      <w:r w:rsidR="00060177">
        <w:rPr>
          <w:rFonts w:ascii="Calibri" w:hAnsi="Calibri" w:cs="Calibri"/>
          <w:noProof/>
          <w:color w:val="000000" w:themeColor="text1"/>
        </w:rPr>
        <w:t xml:space="preserve"> </w:t>
      </w:r>
      <w:r w:rsidR="00097A6E" w:rsidRPr="009A7C7B">
        <w:rPr>
          <w:rFonts w:ascii="Calibri" w:hAnsi="Calibri" w:cs="Calibri"/>
          <w:noProof/>
          <w:color w:val="000000" w:themeColor="text1"/>
        </w:rPr>
        <w:t>=</w:t>
      </w:r>
      <w:r w:rsidR="00060177">
        <w:rPr>
          <w:rFonts w:ascii="Calibri" w:hAnsi="Calibri" w:cs="Calibri"/>
          <w:noProof/>
          <w:color w:val="000000" w:themeColor="text1"/>
        </w:rPr>
        <w:t xml:space="preserve"> </w:t>
      </w:r>
      <w:r w:rsidR="00FC6974" w:rsidRPr="009A7C7B">
        <w:rPr>
          <w:rFonts w:ascii="Calibri" w:hAnsi="Calibri" w:cs="Calibri"/>
          <w:noProof/>
          <w:color w:val="000000" w:themeColor="text1"/>
        </w:rPr>
        <w:t>5.05</w:t>
      </w:r>
      <w:r w:rsidR="00097A6E" w:rsidRPr="009A7C7B">
        <w:rPr>
          <w:rFonts w:ascii="Calibri" w:hAnsi="Calibri" w:cs="Calibri"/>
          <w:noProof/>
          <w:color w:val="000000" w:themeColor="text1"/>
        </w:rPr>
        <w:t xml:space="preserve">, </w:t>
      </w:r>
      <w:r w:rsidR="006866A2" w:rsidRPr="006866A2">
        <w:rPr>
          <w:rFonts w:ascii="Calibri" w:hAnsi="Calibri" w:cs="Calibri"/>
          <w:i/>
          <w:noProof/>
          <w:color w:val="000000" w:themeColor="text1"/>
        </w:rPr>
        <w:t xml:space="preserve">p = </w:t>
      </w:r>
      <w:r w:rsidR="00FC6974" w:rsidRPr="009A7C7B">
        <w:rPr>
          <w:rFonts w:ascii="Calibri" w:hAnsi="Calibri" w:cs="Calibri"/>
          <w:noProof/>
          <w:color w:val="000000" w:themeColor="text1"/>
        </w:rPr>
        <w:t>0.03</w:t>
      </w:r>
      <w:r w:rsidR="00097A6E" w:rsidRPr="009A7C7B">
        <w:rPr>
          <w:rFonts w:ascii="Calibri" w:hAnsi="Calibri" w:cs="Calibri"/>
          <w:noProof/>
          <w:color w:val="000000" w:themeColor="text1"/>
        </w:rPr>
        <w:t xml:space="preserve">, main effect of Modality </w:t>
      </w:r>
      <w:r w:rsidR="00097A6E" w:rsidRPr="009C4615">
        <w:rPr>
          <w:rFonts w:ascii="Calibri" w:hAnsi="Calibri" w:cs="Calibri"/>
          <w:i/>
          <w:noProof/>
          <w:color w:val="000000" w:themeColor="text1"/>
        </w:rPr>
        <w:t>F</w:t>
      </w:r>
      <w:r w:rsidR="00097A6E" w:rsidRPr="009A7C7B">
        <w:rPr>
          <w:rFonts w:ascii="Calibri" w:hAnsi="Calibri" w:cs="Calibri"/>
          <w:noProof/>
          <w:color w:val="000000" w:themeColor="text1"/>
        </w:rPr>
        <w:t>(</w:t>
      </w:r>
      <w:r w:rsidR="00FC6974" w:rsidRPr="009A7C7B">
        <w:rPr>
          <w:rFonts w:ascii="Calibri" w:hAnsi="Calibri" w:cs="Calibri"/>
          <w:noProof/>
          <w:color w:val="000000" w:themeColor="text1"/>
        </w:rPr>
        <w:t>1,43</w:t>
      </w:r>
      <w:r w:rsidR="00097A6E" w:rsidRPr="009A7C7B">
        <w:rPr>
          <w:rFonts w:ascii="Calibri" w:hAnsi="Calibri" w:cs="Calibri"/>
          <w:noProof/>
          <w:color w:val="000000" w:themeColor="text1"/>
        </w:rPr>
        <w:t>)</w:t>
      </w:r>
      <w:r w:rsidR="00060177">
        <w:rPr>
          <w:rFonts w:ascii="Calibri" w:hAnsi="Calibri" w:cs="Calibri"/>
          <w:noProof/>
          <w:color w:val="000000" w:themeColor="text1"/>
        </w:rPr>
        <w:t xml:space="preserve"> </w:t>
      </w:r>
      <w:r w:rsidR="00097A6E" w:rsidRPr="009A7C7B">
        <w:rPr>
          <w:rFonts w:ascii="Calibri" w:hAnsi="Calibri" w:cs="Calibri"/>
          <w:noProof/>
          <w:color w:val="000000" w:themeColor="text1"/>
        </w:rPr>
        <w:t>=</w:t>
      </w:r>
      <w:r w:rsidR="00060177">
        <w:rPr>
          <w:rFonts w:ascii="Calibri" w:hAnsi="Calibri" w:cs="Calibri"/>
          <w:noProof/>
          <w:color w:val="000000" w:themeColor="text1"/>
        </w:rPr>
        <w:t xml:space="preserve">  </w:t>
      </w:r>
      <w:r w:rsidR="00FC6974" w:rsidRPr="009A7C7B">
        <w:rPr>
          <w:rFonts w:ascii="Calibri" w:hAnsi="Calibri" w:cs="Calibri"/>
          <w:noProof/>
          <w:color w:val="000000" w:themeColor="text1"/>
        </w:rPr>
        <w:t>2.49</w:t>
      </w:r>
      <w:r w:rsidR="00097A6E" w:rsidRPr="009A7C7B">
        <w:rPr>
          <w:rFonts w:ascii="Calibri" w:hAnsi="Calibri" w:cs="Calibri"/>
          <w:noProof/>
          <w:color w:val="000000" w:themeColor="text1"/>
        </w:rPr>
        <w:t xml:space="preserve">, </w:t>
      </w:r>
      <w:r w:rsidR="006866A2" w:rsidRPr="006866A2">
        <w:rPr>
          <w:rFonts w:ascii="Calibri" w:hAnsi="Calibri" w:cs="Calibri"/>
          <w:i/>
          <w:noProof/>
          <w:color w:val="000000" w:themeColor="text1"/>
        </w:rPr>
        <w:t xml:space="preserve">p = </w:t>
      </w:r>
      <w:r w:rsidR="00FC6974" w:rsidRPr="009A7C7B">
        <w:rPr>
          <w:rFonts w:ascii="Calibri" w:hAnsi="Calibri" w:cs="Calibri"/>
          <w:noProof/>
          <w:color w:val="000000" w:themeColor="text1"/>
        </w:rPr>
        <w:t>0.12</w:t>
      </w:r>
      <w:r w:rsidR="00097A6E" w:rsidRPr="009A7C7B">
        <w:rPr>
          <w:rFonts w:ascii="Calibri" w:hAnsi="Calibri" w:cs="Calibri"/>
          <w:noProof/>
          <w:color w:val="000000" w:themeColor="text1"/>
        </w:rPr>
        <w:t>, Group x Modality interaction</w:t>
      </w:r>
      <w:r w:rsidR="00097A6E" w:rsidRPr="009C4615">
        <w:rPr>
          <w:rFonts w:ascii="Calibri" w:hAnsi="Calibri" w:cs="Calibri"/>
          <w:i/>
          <w:noProof/>
          <w:color w:val="000000" w:themeColor="text1"/>
        </w:rPr>
        <w:t xml:space="preserve"> F</w:t>
      </w:r>
      <w:r w:rsidR="00097A6E" w:rsidRPr="009A7C7B">
        <w:rPr>
          <w:rFonts w:ascii="Calibri" w:hAnsi="Calibri" w:cs="Calibri"/>
          <w:noProof/>
          <w:color w:val="000000" w:themeColor="text1"/>
        </w:rPr>
        <w:t>(</w:t>
      </w:r>
      <w:r w:rsidR="00FC6974" w:rsidRPr="009A7C7B">
        <w:rPr>
          <w:rFonts w:ascii="Calibri" w:hAnsi="Calibri" w:cs="Calibri"/>
          <w:noProof/>
          <w:color w:val="000000" w:themeColor="text1"/>
        </w:rPr>
        <w:t>1,43</w:t>
      </w:r>
      <w:r w:rsidR="00097A6E" w:rsidRPr="009A7C7B">
        <w:rPr>
          <w:rFonts w:ascii="Calibri" w:hAnsi="Calibri" w:cs="Calibri"/>
          <w:noProof/>
          <w:color w:val="000000" w:themeColor="text1"/>
        </w:rPr>
        <w:t>)</w:t>
      </w:r>
      <w:r w:rsidR="00060177">
        <w:rPr>
          <w:rFonts w:ascii="Calibri" w:hAnsi="Calibri" w:cs="Calibri"/>
          <w:noProof/>
          <w:color w:val="000000" w:themeColor="text1"/>
        </w:rPr>
        <w:t xml:space="preserve"> </w:t>
      </w:r>
      <w:r w:rsidR="00097A6E" w:rsidRPr="009A7C7B">
        <w:rPr>
          <w:rFonts w:ascii="Calibri" w:hAnsi="Calibri" w:cs="Calibri"/>
          <w:noProof/>
          <w:color w:val="000000" w:themeColor="text1"/>
        </w:rPr>
        <w:t>=</w:t>
      </w:r>
      <w:r w:rsidR="00060177">
        <w:rPr>
          <w:rFonts w:ascii="Calibri" w:hAnsi="Calibri" w:cs="Calibri"/>
          <w:noProof/>
          <w:color w:val="000000" w:themeColor="text1"/>
        </w:rPr>
        <w:t xml:space="preserve"> </w:t>
      </w:r>
      <w:r w:rsidR="00FC6974" w:rsidRPr="009A7C7B">
        <w:rPr>
          <w:rFonts w:ascii="Calibri" w:hAnsi="Calibri" w:cs="Calibri"/>
          <w:noProof/>
          <w:color w:val="000000" w:themeColor="text1"/>
        </w:rPr>
        <w:t>2.79</w:t>
      </w:r>
      <w:r w:rsidR="00097A6E" w:rsidRPr="009A7C7B">
        <w:rPr>
          <w:rFonts w:ascii="Calibri" w:hAnsi="Calibri" w:cs="Calibri"/>
          <w:noProof/>
          <w:color w:val="000000" w:themeColor="text1"/>
        </w:rPr>
        <w:t xml:space="preserve">, </w:t>
      </w:r>
      <w:r w:rsidR="006866A2" w:rsidRPr="006866A2">
        <w:rPr>
          <w:rFonts w:ascii="Calibri" w:hAnsi="Calibri" w:cs="Calibri"/>
          <w:i/>
          <w:noProof/>
          <w:color w:val="000000" w:themeColor="text1"/>
        </w:rPr>
        <w:t xml:space="preserve">p = </w:t>
      </w:r>
      <w:r w:rsidR="00FC6974" w:rsidRPr="009A7C7B">
        <w:rPr>
          <w:rFonts w:ascii="Calibri" w:hAnsi="Calibri" w:cs="Calibri"/>
          <w:noProof/>
          <w:color w:val="000000" w:themeColor="text1"/>
        </w:rPr>
        <w:t>0.1</w:t>
      </w:r>
      <w:r w:rsidR="00097A6E" w:rsidRPr="009A7C7B">
        <w:rPr>
          <w:rFonts w:ascii="Calibri" w:hAnsi="Calibri" w:cs="Calibri"/>
          <w:noProof/>
          <w:color w:val="000000" w:themeColor="text1"/>
        </w:rPr>
        <w:t>).</w:t>
      </w:r>
    </w:p>
    <w:p w14:paraId="38E961DD" w14:textId="60721977" w:rsidR="00C959FE" w:rsidRPr="00146F76" w:rsidRDefault="00EC6882" w:rsidP="00146F76">
      <w:pPr>
        <w:pStyle w:val="Body"/>
        <w:spacing w:line="360" w:lineRule="auto"/>
        <w:ind w:firstLine="720"/>
        <w:jc w:val="left"/>
        <w:rPr>
          <w:rFonts w:ascii="Calibri" w:hAnsi="Calibri" w:cs="Calibri"/>
          <w:noProof/>
          <w:color w:val="000000" w:themeColor="text1"/>
        </w:rPr>
      </w:pPr>
      <w:r w:rsidRPr="00415550">
        <w:rPr>
          <w:rFonts w:ascii="Calibri" w:hAnsi="Calibri" w:cs="Calibri"/>
          <w:noProof/>
          <w:color w:val="000000" w:themeColor="text1"/>
        </w:rPr>
        <w:t xml:space="preserve">Despite these </w:t>
      </w:r>
      <w:r w:rsidR="00AE02D2">
        <w:rPr>
          <w:rFonts w:ascii="Calibri" w:hAnsi="Calibri" w:cs="Calibri"/>
          <w:noProof/>
          <w:color w:val="000000" w:themeColor="text1"/>
        </w:rPr>
        <w:t>subtle</w:t>
      </w:r>
      <w:r w:rsidR="00AE02D2" w:rsidRPr="00415550">
        <w:rPr>
          <w:rFonts w:ascii="Calibri" w:hAnsi="Calibri" w:cs="Calibri"/>
          <w:noProof/>
          <w:color w:val="000000" w:themeColor="text1"/>
        </w:rPr>
        <w:t xml:space="preserve"> </w:t>
      </w:r>
      <w:r w:rsidR="009A0DFE">
        <w:rPr>
          <w:rFonts w:ascii="Calibri" w:hAnsi="Calibri" w:cs="Calibri"/>
          <w:noProof/>
          <w:color w:val="000000" w:themeColor="text1"/>
        </w:rPr>
        <w:t xml:space="preserve">increases in </w:t>
      </w:r>
      <w:r w:rsidRPr="00415550">
        <w:rPr>
          <w:rFonts w:ascii="Calibri" w:hAnsi="Calibri" w:cs="Calibri"/>
          <w:noProof/>
          <w:color w:val="000000" w:themeColor="text1"/>
        </w:rPr>
        <w:t>within</w:t>
      </w:r>
      <w:r w:rsidR="0048370D" w:rsidRPr="00415550">
        <w:rPr>
          <w:rFonts w:ascii="Calibri" w:hAnsi="Calibri" w:cs="Calibri"/>
          <w:noProof/>
          <w:color w:val="000000" w:themeColor="text1"/>
        </w:rPr>
        <w:t>-</w:t>
      </w:r>
      <w:r w:rsidRPr="00415550">
        <w:rPr>
          <w:rFonts w:ascii="Calibri" w:hAnsi="Calibri" w:cs="Calibri"/>
          <w:noProof/>
          <w:color w:val="000000" w:themeColor="text1"/>
        </w:rPr>
        <w:t>group coherence</w:t>
      </w:r>
      <w:r w:rsidR="0069651D" w:rsidRPr="00415550">
        <w:rPr>
          <w:rFonts w:ascii="Calibri" w:hAnsi="Calibri" w:cs="Calibri"/>
          <w:noProof/>
          <w:color w:val="000000" w:themeColor="text1"/>
        </w:rPr>
        <w:t xml:space="preserve"> of tactile and sound emission verbs</w:t>
      </w:r>
      <w:r w:rsidR="005772F8">
        <w:rPr>
          <w:rFonts w:ascii="Calibri" w:hAnsi="Calibri" w:cs="Calibri"/>
          <w:noProof/>
          <w:color w:val="000000" w:themeColor="text1"/>
        </w:rPr>
        <w:t xml:space="preserve"> for blind speakers</w:t>
      </w:r>
      <w:r w:rsidRPr="00415550">
        <w:rPr>
          <w:rFonts w:ascii="Calibri" w:hAnsi="Calibri" w:cs="Calibri"/>
          <w:noProof/>
          <w:color w:val="000000" w:themeColor="text1"/>
        </w:rPr>
        <w:t xml:space="preserve">, hierarchical clustering and MDS analyses revealed a qualitiatively similar structure and quantitively similar fits for </w:t>
      </w:r>
      <w:r w:rsidR="00DB7AE1" w:rsidRPr="00415550">
        <w:rPr>
          <w:rFonts w:ascii="Calibri" w:hAnsi="Calibri" w:cs="Calibri"/>
          <w:noProof/>
          <w:color w:val="000000" w:themeColor="text1"/>
        </w:rPr>
        <w:t xml:space="preserve">these </w:t>
      </w:r>
      <w:r w:rsidRPr="00415550">
        <w:rPr>
          <w:rFonts w:ascii="Calibri" w:hAnsi="Calibri" w:cs="Calibri"/>
          <w:noProof/>
          <w:color w:val="000000" w:themeColor="text1"/>
        </w:rPr>
        <w:t xml:space="preserve">verbs across blind and sighted groups </w:t>
      </w:r>
      <w:r w:rsidR="00FB18B7" w:rsidRPr="00415550">
        <w:rPr>
          <w:rFonts w:ascii="Calibri" w:hAnsi="Calibri" w:cs="Calibri"/>
          <w:noProof/>
          <w:color w:val="000000" w:themeColor="text1"/>
        </w:rPr>
        <w:t xml:space="preserve">(Figure </w:t>
      </w:r>
      <w:r w:rsidR="002B0340">
        <w:rPr>
          <w:rFonts w:ascii="Calibri" w:hAnsi="Calibri" w:cs="Calibri"/>
          <w:noProof/>
          <w:color w:val="000000" w:themeColor="text1"/>
        </w:rPr>
        <w:t>5</w:t>
      </w:r>
      <w:r w:rsidR="00FB18B7" w:rsidRPr="00415550">
        <w:rPr>
          <w:rFonts w:ascii="Calibri" w:hAnsi="Calibri" w:cs="Calibri"/>
          <w:noProof/>
          <w:color w:val="000000" w:themeColor="text1"/>
        </w:rPr>
        <w:t xml:space="preserve">; </w:t>
      </w:r>
      <w:r w:rsidRPr="00415550">
        <w:rPr>
          <w:rFonts w:ascii="Calibri" w:hAnsi="Calibri" w:cs="Calibri"/>
          <w:noProof/>
          <w:color w:val="000000" w:themeColor="text1"/>
        </w:rPr>
        <w:t xml:space="preserve">touch verbs stress value: sighted 0.11, blind 0.09, group-wise goodness-of-fit </w:t>
      </w:r>
      <w:r w:rsidRPr="00971704">
        <w:rPr>
          <w:rFonts w:ascii="Calibri" w:hAnsi="Calibri" w:cs="Calibri"/>
          <w:i/>
          <w:noProof/>
          <w:color w:val="000000" w:themeColor="text1"/>
        </w:rPr>
        <w:t>p</w:t>
      </w:r>
      <w:r w:rsidRPr="00415550">
        <w:rPr>
          <w:rFonts w:ascii="Calibri" w:hAnsi="Calibri" w:cs="Calibri"/>
          <w:noProof/>
          <w:color w:val="000000" w:themeColor="text1"/>
        </w:rPr>
        <w:t>’s</w:t>
      </w:r>
      <w:r w:rsidR="00745A2D">
        <w:rPr>
          <w:rFonts w:ascii="Calibri" w:hAnsi="Calibri" w:cs="Calibri"/>
          <w:noProof/>
          <w:color w:val="000000" w:themeColor="text1"/>
        </w:rPr>
        <w:t xml:space="preserve"> </w:t>
      </w:r>
      <w:r w:rsidRPr="00415550">
        <w:rPr>
          <w:rFonts w:ascii="Calibri" w:hAnsi="Calibri" w:cs="Calibri"/>
          <w:noProof/>
          <w:color w:val="000000" w:themeColor="text1"/>
        </w:rPr>
        <w:t>&lt;</w:t>
      </w:r>
      <w:r w:rsidR="00745A2D">
        <w:rPr>
          <w:rFonts w:ascii="Calibri" w:hAnsi="Calibri" w:cs="Calibri"/>
          <w:noProof/>
          <w:color w:val="000000" w:themeColor="text1"/>
        </w:rPr>
        <w:t xml:space="preserve"> </w:t>
      </w:r>
      <w:r w:rsidRPr="00415550">
        <w:rPr>
          <w:rFonts w:ascii="Calibri" w:hAnsi="Calibri" w:cs="Calibri"/>
          <w:noProof/>
          <w:color w:val="000000" w:themeColor="text1"/>
        </w:rPr>
        <w:t xml:space="preserve">0.0001; sound verbs animate: sighted 0.09, blind 0.08; sound verbs inanimate: sighted 0.13, blind 0.11; group-wise goodness-of-fit </w:t>
      </w:r>
      <w:r w:rsidRPr="004E7D05">
        <w:rPr>
          <w:rFonts w:ascii="Calibri" w:hAnsi="Calibri" w:cs="Calibri"/>
          <w:i/>
          <w:noProof/>
          <w:color w:val="000000" w:themeColor="text1"/>
        </w:rPr>
        <w:t>p</w:t>
      </w:r>
      <w:r w:rsidRPr="00415550">
        <w:rPr>
          <w:rFonts w:ascii="Calibri" w:hAnsi="Calibri" w:cs="Calibri"/>
          <w:noProof/>
          <w:color w:val="000000" w:themeColor="text1"/>
        </w:rPr>
        <w:t>’s</w:t>
      </w:r>
      <w:r w:rsidR="00474011">
        <w:rPr>
          <w:rFonts w:ascii="Calibri" w:hAnsi="Calibri" w:cs="Calibri"/>
          <w:noProof/>
          <w:color w:val="000000" w:themeColor="text1"/>
        </w:rPr>
        <w:t xml:space="preserve"> </w:t>
      </w:r>
      <w:r w:rsidRPr="00415550">
        <w:rPr>
          <w:rFonts w:ascii="Calibri" w:hAnsi="Calibri" w:cs="Calibri"/>
          <w:noProof/>
          <w:color w:val="000000" w:themeColor="text1"/>
        </w:rPr>
        <w:t>&lt;</w:t>
      </w:r>
      <w:r w:rsidR="00474011">
        <w:rPr>
          <w:rFonts w:ascii="Calibri" w:hAnsi="Calibri" w:cs="Calibri"/>
          <w:noProof/>
          <w:color w:val="000000" w:themeColor="text1"/>
        </w:rPr>
        <w:t xml:space="preserve"> </w:t>
      </w:r>
      <w:r w:rsidRPr="00415550">
        <w:rPr>
          <w:rFonts w:ascii="Calibri" w:hAnsi="Calibri" w:cs="Calibri"/>
          <w:noProof/>
          <w:color w:val="000000" w:themeColor="text1"/>
        </w:rPr>
        <w:t xml:space="preserve">0.0001). For instance, for both groups touch verbs separated between whole-hands movements (e.g. </w:t>
      </w:r>
      <w:r w:rsidRPr="00415550">
        <w:rPr>
          <w:rFonts w:ascii="Calibri" w:hAnsi="Calibri" w:cs="Calibri"/>
          <w:i/>
          <w:noProof/>
          <w:color w:val="000000" w:themeColor="text1"/>
        </w:rPr>
        <w:t xml:space="preserve">to stroke, to rub) </w:t>
      </w:r>
      <w:r w:rsidRPr="00415550">
        <w:rPr>
          <w:rFonts w:ascii="Calibri" w:hAnsi="Calibri" w:cs="Calibri"/>
          <w:noProof/>
          <w:color w:val="000000" w:themeColor="text1"/>
        </w:rPr>
        <w:t xml:space="preserve">and fingertips actions (e.g. </w:t>
      </w:r>
      <w:r w:rsidRPr="00415550">
        <w:rPr>
          <w:rFonts w:ascii="Calibri" w:hAnsi="Calibri" w:cs="Calibri"/>
          <w:i/>
          <w:noProof/>
          <w:color w:val="000000" w:themeColor="text1"/>
        </w:rPr>
        <w:t>to pinch, to prod</w:t>
      </w:r>
      <w:r w:rsidRPr="00415550">
        <w:rPr>
          <w:rFonts w:ascii="Calibri" w:hAnsi="Calibri" w:cs="Calibri"/>
          <w:noProof/>
          <w:color w:val="000000" w:themeColor="text1"/>
        </w:rPr>
        <w:t xml:space="preserve">). </w:t>
      </w:r>
      <w:r w:rsidR="00902A91">
        <w:rPr>
          <w:rFonts w:ascii="Calibri" w:hAnsi="Calibri" w:cs="Calibri"/>
          <w:noProof/>
          <w:color w:val="000000" w:themeColor="text1"/>
        </w:rPr>
        <w:t xml:space="preserve">Taken together, </w:t>
      </w:r>
      <w:r w:rsidR="00EF6C19">
        <w:rPr>
          <w:rFonts w:ascii="Calibri" w:hAnsi="Calibri" w:cs="Calibri"/>
          <w:noProof/>
          <w:color w:val="000000" w:themeColor="text1"/>
        </w:rPr>
        <w:t xml:space="preserve">these results </w:t>
      </w:r>
      <w:r w:rsidR="0083647E">
        <w:rPr>
          <w:rFonts w:ascii="Calibri" w:hAnsi="Calibri" w:cs="Calibri"/>
          <w:noProof/>
          <w:color w:val="000000" w:themeColor="text1"/>
        </w:rPr>
        <w:t>suggest that blind and sighted individuals rely on shared knowledge when making similarity judgments of touch and sound emission verb</w:t>
      </w:r>
      <w:r w:rsidRPr="00415550">
        <w:rPr>
          <w:rFonts w:ascii="Calibri" w:hAnsi="Calibri" w:cs="Calibri"/>
          <w:noProof/>
          <w:color w:val="000000" w:themeColor="text1"/>
        </w:rPr>
        <w:t xml:space="preserve">, but these meanings are </w:t>
      </w:r>
      <w:r w:rsidR="005220A6">
        <w:rPr>
          <w:rFonts w:ascii="Calibri" w:hAnsi="Calibri" w:cs="Calibri"/>
          <w:noProof/>
          <w:color w:val="000000" w:themeColor="text1"/>
        </w:rPr>
        <w:t xml:space="preserve">somewhat </w:t>
      </w:r>
      <w:r w:rsidRPr="00415550">
        <w:rPr>
          <w:rFonts w:ascii="Calibri" w:hAnsi="Calibri" w:cs="Calibri"/>
          <w:noProof/>
          <w:color w:val="000000" w:themeColor="text1"/>
        </w:rPr>
        <w:t>more likely to be consistent across blind than sighted participants.</w:t>
      </w:r>
      <w:r w:rsidR="00B648D0" w:rsidDel="00B648D0">
        <w:rPr>
          <w:rFonts w:ascii="Calibri" w:hAnsi="Calibri" w:cs="Calibri"/>
          <w:noProof/>
          <w:color w:val="000000" w:themeColor="text1"/>
        </w:rPr>
        <w:t xml:space="preserve"> </w:t>
      </w:r>
    </w:p>
    <w:p w14:paraId="7E5D83EA" w14:textId="6003CB5D" w:rsidR="001D02C7" w:rsidRDefault="001D02C7">
      <w:pPr>
        <w:pBdr>
          <w:top w:val="nil"/>
          <w:left w:val="nil"/>
          <w:bottom w:val="nil"/>
          <w:right w:val="nil"/>
          <w:between w:val="nil"/>
          <w:bar w:val="nil"/>
        </w:pBdr>
        <w:rPr>
          <w:rFonts w:ascii="Calibri" w:eastAsia="Arial Unicode MS" w:hAnsi="Calibri" w:cs="Calibri"/>
          <w:b/>
          <w:bCs/>
          <w:noProof/>
          <w:color w:val="000000" w:themeColor="text1"/>
          <w:bdr w:val="nil"/>
        </w:rPr>
      </w:pPr>
    </w:p>
    <w:p w14:paraId="5F8358F5" w14:textId="4C97E964" w:rsidR="00966A57" w:rsidRPr="00415550" w:rsidRDefault="001F7539" w:rsidP="004E7D05">
      <w:pPr>
        <w:pStyle w:val="Heading1"/>
        <w:spacing w:line="360" w:lineRule="auto"/>
        <w:ind w:left="720"/>
        <w:jc w:val="both"/>
        <w:rPr>
          <w:rFonts w:ascii="Calibri" w:hAnsi="Calibri" w:cs="Calibri"/>
          <w:noProof/>
          <w:color w:val="000000" w:themeColor="text1"/>
          <w:sz w:val="24"/>
          <w:szCs w:val="24"/>
        </w:rPr>
      </w:pPr>
      <w:r w:rsidRPr="00415550">
        <w:rPr>
          <w:rFonts w:ascii="Calibri" w:hAnsi="Calibri" w:cs="Calibri"/>
          <w:noProof/>
          <w:color w:val="000000" w:themeColor="text1"/>
          <w:sz w:val="24"/>
          <w:szCs w:val="24"/>
        </w:rPr>
        <w:t xml:space="preserve">Discussion </w:t>
      </w:r>
    </w:p>
    <w:p w14:paraId="6C4ACB63" w14:textId="2F45D8AF" w:rsidR="00283F91" w:rsidRPr="00415550" w:rsidRDefault="00C44C09" w:rsidP="00DF26F0">
      <w:pPr>
        <w:pStyle w:val="Body"/>
        <w:spacing w:line="360" w:lineRule="auto"/>
        <w:rPr>
          <w:rFonts w:ascii="Calibri" w:hAnsi="Calibri" w:cs="Calibri"/>
          <w:b/>
          <w:noProof/>
          <w:color w:val="000000" w:themeColor="text1"/>
        </w:rPr>
      </w:pPr>
      <w:r>
        <w:rPr>
          <w:rFonts w:ascii="Calibri" w:hAnsi="Calibri" w:cs="Calibri"/>
          <w:b/>
          <w:noProof/>
          <w:color w:val="000000" w:themeColor="text1"/>
        </w:rPr>
        <w:t xml:space="preserve">4.1 </w:t>
      </w:r>
      <w:r w:rsidR="00283F91" w:rsidRPr="00415550">
        <w:rPr>
          <w:rFonts w:ascii="Calibri" w:hAnsi="Calibri" w:cs="Calibri"/>
          <w:b/>
          <w:noProof/>
          <w:color w:val="000000" w:themeColor="text1"/>
        </w:rPr>
        <w:t xml:space="preserve">Preserved representations of </w:t>
      </w:r>
      <w:r w:rsidR="00180668">
        <w:rPr>
          <w:rFonts w:ascii="Calibri" w:hAnsi="Calibri" w:cs="Calibri"/>
          <w:b/>
          <w:noProof/>
          <w:color w:val="000000" w:themeColor="text1"/>
        </w:rPr>
        <w:t>visual</w:t>
      </w:r>
      <w:r w:rsidR="00283F91" w:rsidRPr="00415550">
        <w:rPr>
          <w:rFonts w:ascii="Calibri" w:hAnsi="Calibri" w:cs="Calibri"/>
          <w:b/>
          <w:noProof/>
          <w:color w:val="000000" w:themeColor="text1"/>
        </w:rPr>
        <w:t xml:space="preserve"> verbs in blindness</w:t>
      </w:r>
    </w:p>
    <w:p w14:paraId="24265DF0" w14:textId="6D0E69A2" w:rsidR="00966A57" w:rsidRPr="00415550" w:rsidRDefault="00270AD4" w:rsidP="00CC27CA">
      <w:pPr>
        <w:pStyle w:val="Body"/>
        <w:spacing w:before="240" w:line="360" w:lineRule="auto"/>
        <w:ind w:firstLine="720"/>
        <w:rPr>
          <w:rFonts w:ascii="Calibri" w:hAnsi="Calibri" w:cs="Calibri"/>
          <w:noProof/>
          <w:color w:val="000000" w:themeColor="text1"/>
        </w:rPr>
      </w:pPr>
      <w:r>
        <w:rPr>
          <w:rFonts w:ascii="Calibri" w:hAnsi="Calibri" w:cs="Calibri"/>
          <w:noProof/>
          <w:color w:val="000000" w:themeColor="text1"/>
        </w:rPr>
        <w:t>The present findings</w:t>
      </w:r>
      <w:r w:rsidR="00673D7D">
        <w:rPr>
          <w:rFonts w:ascii="Calibri" w:hAnsi="Calibri" w:cs="Calibri"/>
          <w:noProof/>
          <w:color w:val="000000" w:themeColor="text1"/>
        </w:rPr>
        <w:t xml:space="preserve"> reveal</w:t>
      </w:r>
      <w:r w:rsidR="00673D7D" w:rsidRPr="00415550">
        <w:rPr>
          <w:rFonts w:ascii="Calibri" w:hAnsi="Calibri" w:cs="Calibri"/>
          <w:noProof/>
          <w:color w:val="000000" w:themeColor="text1"/>
        </w:rPr>
        <w:t xml:space="preserve"> </w:t>
      </w:r>
      <w:r w:rsidR="00856C54">
        <w:rPr>
          <w:rFonts w:ascii="Calibri" w:hAnsi="Calibri" w:cs="Calibri"/>
          <w:noProof/>
          <w:color w:val="000000" w:themeColor="text1"/>
        </w:rPr>
        <w:t>similarities between</w:t>
      </w:r>
      <w:r w:rsidR="00E35195" w:rsidRPr="00415550">
        <w:rPr>
          <w:rFonts w:ascii="Calibri" w:hAnsi="Calibri" w:cs="Calibri"/>
          <w:noProof/>
          <w:color w:val="000000" w:themeColor="text1"/>
        </w:rPr>
        <w:t xml:space="preserve"> </w:t>
      </w:r>
      <w:r w:rsidR="00180668">
        <w:rPr>
          <w:rFonts w:ascii="Calibri" w:hAnsi="Calibri" w:cs="Calibri"/>
          <w:noProof/>
          <w:color w:val="000000" w:themeColor="text1"/>
        </w:rPr>
        <w:t>visual</w:t>
      </w:r>
      <w:r w:rsidR="001F7539" w:rsidRPr="00415550">
        <w:rPr>
          <w:rFonts w:ascii="Calibri" w:hAnsi="Calibri" w:cs="Calibri"/>
          <w:noProof/>
          <w:color w:val="000000" w:themeColor="text1"/>
        </w:rPr>
        <w:t xml:space="preserve"> verb</w:t>
      </w:r>
      <w:r w:rsidR="008D36C7">
        <w:rPr>
          <w:rFonts w:ascii="Calibri" w:hAnsi="Calibri" w:cs="Calibri"/>
          <w:noProof/>
          <w:color w:val="000000" w:themeColor="text1"/>
        </w:rPr>
        <w:t xml:space="preserve"> </w:t>
      </w:r>
      <w:r w:rsidR="00625E10">
        <w:rPr>
          <w:rFonts w:ascii="Calibri" w:hAnsi="Calibri" w:cs="Calibri"/>
          <w:noProof/>
          <w:color w:val="000000" w:themeColor="text1"/>
        </w:rPr>
        <w:t>knowledge</w:t>
      </w:r>
      <w:r w:rsidR="008D36C7">
        <w:rPr>
          <w:rFonts w:ascii="Calibri" w:hAnsi="Calibri" w:cs="Calibri"/>
          <w:noProof/>
          <w:color w:val="000000" w:themeColor="text1"/>
        </w:rPr>
        <w:t xml:space="preserve"> </w:t>
      </w:r>
      <w:r w:rsidR="00625E10">
        <w:rPr>
          <w:rFonts w:ascii="Calibri" w:hAnsi="Calibri" w:cs="Calibri"/>
          <w:noProof/>
          <w:color w:val="000000" w:themeColor="text1"/>
        </w:rPr>
        <w:t>among</w:t>
      </w:r>
      <w:r w:rsidR="008D36C7">
        <w:rPr>
          <w:rFonts w:ascii="Calibri" w:hAnsi="Calibri" w:cs="Calibri"/>
          <w:noProof/>
          <w:color w:val="000000" w:themeColor="text1"/>
        </w:rPr>
        <w:t xml:space="preserve"> congenitally blind and </w:t>
      </w:r>
      <w:r w:rsidR="001F7539" w:rsidRPr="00415550">
        <w:rPr>
          <w:rFonts w:ascii="Calibri" w:hAnsi="Calibri" w:cs="Calibri"/>
          <w:noProof/>
          <w:color w:val="000000" w:themeColor="text1"/>
        </w:rPr>
        <w:t xml:space="preserve">sighted people. </w:t>
      </w:r>
      <w:r w:rsidR="006539DA">
        <w:rPr>
          <w:rFonts w:ascii="Calibri" w:hAnsi="Calibri" w:cs="Calibri"/>
          <w:noProof/>
          <w:color w:val="000000" w:themeColor="text1"/>
        </w:rPr>
        <w:t>T</w:t>
      </w:r>
      <w:r w:rsidR="00943800">
        <w:rPr>
          <w:rFonts w:ascii="Calibri" w:hAnsi="Calibri" w:cs="Calibri"/>
          <w:noProof/>
          <w:color w:val="000000" w:themeColor="text1"/>
        </w:rPr>
        <w:t>he</w:t>
      </w:r>
      <w:r w:rsidR="001F7539" w:rsidRPr="00415550">
        <w:rPr>
          <w:rFonts w:ascii="Calibri" w:hAnsi="Calibri" w:cs="Calibri"/>
          <w:noProof/>
          <w:color w:val="000000" w:themeColor="text1"/>
        </w:rPr>
        <w:t xml:space="preserve"> seminal work </w:t>
      </w:r>
      <w:r w:rsidR="007666CD">
        <w:rPr>
          <w:rFonts w:ascii="Calibri" w:hAnsi="Calibri" w:cs="Calibri"/>
          <w:noProof/>
          <w:color w:val="000000" w:themeColor="text1"/>
        </w:rPr>
        <w:t>of</w:t>
      </w:r>
      <w:r w:rsidR="007666CD" w:rsidRPr="00415550">
        <w:rPr>
          <w:rFonts w:ascii="Calibri" w:hAnsi="Calibri" w:cs="Calibri"/>
          <w:noProof/>
          <w:color w:val="000000" w:themeColor="text1"/>
        </w:rPr>
        <w:t xml:space="preserve"> </w:t>
      </w:r>
      <w:r w:rsidR="001F7539" w:rsidRPr="00415550">
        <w:rPr>
          <w:rFonts w:ascii="Calibri" w:hAnsi="Calibri" w:cs="Calibri"/>
          <w:noProof/>
          <w:color w:val="000000" w:themeColor="text1"/>
        </w:rPr>
        <w:t xml:space="preserve">Landau &amp; Gleitman (1985) </w:t>
      </w:r>
      <w:r w:rsidR="00204BEF">
        <w:rPr>
          <w:rFonts w:ascii="Calibri" w:hAnsi="Calibri" w:cs="Calibri"/>
          <w:noProof/>
          <w:color w:val="000000" w:themeColor="text1"/>
        </w:rPr>
        <w:t>showed</w:t>
      </w:r>
      <w:r w:rsidR="001F7539" w:rsidRPr="00415550">
        <w:rPr>
          <w:rFonts w:ascii="Calibri" w:hAnsi="Calibri" w:cs="Calibri"/>
          <w:noProof/>
          <w:color w:val="000000" w:themeColor="text1"/>
        </w:rPr>
        <w:t xml:space="preserve"> that children who </w:t>
      </w:r>
      <w:r w:rsidR="009A3877">
        <w:rPr>
          <w:rFonts w:ascii="Calibri" w:hAnsi="Calibri" w:cs="Calibri"/>
          <w:noProof/>
          <w:color w:val="000000" w:themeColor="text1"/>
        </w:rPr>
        <w:t xml:space="preserve">are </w:t>
      </w:r>
      <w:r w:rsidR="00204BEF">
        <w:rPr>
          <w:rFonts w:ascii="Calibri" w:hAnsi="Calibri" w:cs="Calibri"/>
          <w:noProof/>
          <w:color w:val="000000" w:themeColor="text1"/>
        </w:rPr>
        <w:t>blind</w:t>
      </w:r>
      <w:r w:rsidR="00204BEF" w:rsidRPr="00415550">
        <w:rPr>
          <w:rFonts w:ascii="Calibri" w:hAnsi="Calibri" w:cs="Calibri"/>
          <w:noProof/>
          <w:color w:val="000000" w:themeColor="text1"/>
        </w:rPr>
        <w:t xml:space="preserve"> </w:t>
      </w:r>
      <w:r w:rsidR="001F7539" w:rsidRPr="00415550">
        <w:rPr>
          <w:rFonts w:ascii="Calibri" w:hAnsi="Calibri" w:cs="Calibri"/>
          <w:noProof/>
          <w:color w:val="000000" w:themeColor="text1"/>
        </w:rPr>
        <w:t xml:space="preserve">begin to produce and understand </w:t>
      </w:r>
      <w:r w:rsidR="00671AA1">
        <w:rPr>
          <w:rFonts w:ascii="Calibri" w:hAnsi="Calibri" w:cs="Calibri"/>
          <w:noProof/>
          <w:color w:val="000000" w:themeColor="text1"/>
        </w:rPr>
        <w:t xml:space="preserve">the verbs </w:t>
      </w:r>
      <w:r w:rsidR="001F7539" w:rsidRPr="004E7D05">
        <w:rPr>
          <w:rFonts w:ascii="Calibri" w:hAnsi="Calibri" w:cs="Calibri"/>
          <w:i/>
          <w:noProof/>
          <w:color w:val="000000" w:themeColor="text1"/>
        </w:rPr>
        <w:t>look</w:t>
      </w:r>
      <w:r w:rsidR="001F7539" w:rsidRPr="00415550">
        <w:rPr>
          <w:rFonts w:ascii="Calibri" w:hAnsi="Calibri" w:cs="Calibri"/>
          <w:noProof/>
          <w:color w:val="000000" w:themeColor="text1"/>
        </w:rPr>
        <w:t xml:space="preserve"> and </w:t>
      </w:r>
      <w:r w:rsidR="000A36DD" w:rsidRPr="004E7D05">
        <w:rPr>
          <w:rFonts w:ascii="Calibri" w:hAnsi="Calibri" w:cs="Calibri"/>
          <w:i/>
          <w:noProof/>
          <w:color w:val="000000" w:themeColor="text1"/>
        </w:rPr>
        <w:t>see</w:t>
      </w:r>
      <w:r w:rsidR="001F7539" w:rsidRPr="00415550">
        <w:rPr>
          <w:rFonts w:ascii="Calibri" w:hAnsi="Calibri" w:cs="Calibri"/>
          <w:noProof/>
          <w:color w:val="000000" w:themeColor="text1"/>
        </w:rPr>
        <w:t xml:space="preserve"> around the same age as sighted children. </w:t>
      </w:r>
      <w:r w:rsidR="00B8398C" w:rsidRPr="00415550">
        <w:rPr>
          <w:rFonts w:ascii="Calibri" w:hAnsi="Calibri" w:cs="Calibri"/>
          <w:noProof/>
          <w:color w:val="000000" w:themeColor="text1"/>
        </w:rPr>
        <w:t xml:space="preserve">Landau &amp; Gleitman (1985) </w:t>
      </w:r>
      <w:r w:rsidR="00B8398C">
        <w:rPr>
          <w:rFonts w:ascii="Calibri" w:hAnsi="Calibri" w:cs="Calibri"/>
          <w:noProof/>
          <w:color w:val="000000" w:themeColor="text1"/>
        </w:rPr>
        <w:t>proposed that</w:t>
      </w:r>
      <w:r w:rsidR="001F7539" w:rsidRPr="00415550">
        <w:rPr>
          <w:rFonts w:ascii="Calibri" w:hAnsi="Calibri" w:cs="Calibri"/>
          <w:noProof/>
          <w:color w:val="000000" w:themeColor="text1"/>
        </w:rPr>
        <w:t xml:space="preserve"> blind </w:t>
      </w:r>
      <w:r w:rsidR="00731B35">
        <w:rPr>
          <w:rFonts w:ascii="Calibri" w:hAnsi="Calibri" w:cs="Calibri"/>
          <w:noProof/>
          <w:color w:val="000000" w:themeColor="text1"/>
        </w:rPr>
        <w:t>(</w:t>
      </w:r>
      <w:r w:rsidR="001F7539" w:rsidRPr="00415550">
        <w:rPr>
          <w:rFonts w:ascii="Calibri" w:hAnsi="Calibri" w:cs="Calibri"/>
          <w:noProof/>
          <w:color w:val="000000" w:themeColor="text1"/>
        </w:rPr>
        <w:t>and sighted</w:t>
      </w:r>
      <w:r w:rsidR="00731B35">
        <w:rPr>
          <w:rFonts w:ascii="Calibri" w:hAnsi="Calibri" w:cs="Calibri"/>
          <w:noProof/>
          <w:color w:val="000000" w:themeColor="text1"/>
        </w:rPr>
        <w:t>)</w:t>
      </w:r>
      <w:r w:rsidR="001F7539" w:rsidRPr="00415550">
        <w:rPr>
          <w:rFonts w:ascii="Calibri" w:hAnsi="Calibri" w:cs="Calibri"/>
          <w:noProof/>
          <w:color w:val="000000" w:themeColor="text1"/>
        </w:rPr>
        <w:t xml:space="preserve"> children acquire </w:t>
      </w:r>
      <w:r w:rsidR="00395DD4">
        <w:rPr>
          <w:rFonts w:ascii="Calibri" w:hAnsi="Calibri" w:cs="Calibri"/>
          <w:noProof/>
          <w:color w:val="000000" w:themeColor="text1"/>
        </w:rPr>
        <w:t xml:space="preserve">these </w:t>
      </w:r>
      <w:r w:rsidR="001F7539" w:rsidRPr="00415550">
        <w:rPr>
          <w:rFonts w:ascii="Calibri" w:hAnsi="Calibri" w:cs="Calibri"/>
          <w:noProof/>
          <w:color w:val="000000" w:themeColor="text1"/>
        </w:rPr>
        <w:t xml:space="preserve">meanings </w:t>
      </w:r>
      <w:r w:rsidR="000E4609">
        <w:rPr>
          <w:rFonts w:ascii="Calibri" w:hAnsi="Calibri" w:cs="Calibri"/>
          <w:noProof/>
          <w:color w:val="000000" w:themeColor="text1"/>
        </w:rPr>
        <w:t xml:space="preserve">partly </w:t>
      </w:r>
      <w:r w:rsidR="001F7539" w:rsidRPr="00415550">
        <w:rPr>
          <w:rFonts w:ascii="Calibri" w:hAnsi="Calibri" w:cs="Calibri"/>
          <w:noProof/>
          <w:color w:val="000000" w:themeColor="text1"/>
        </w:rPr>
        <w:t>by relying on language itself</w:t>
      </w:r>
      <w:r w:rsidR="005E46D4">
        <w:rPr>
          <w:rFonts w:ascii="Calibri" w:hAnsi="Calibri" w:cs="Calibri"/>
          <w:noProof/>
          <w:color w:val="000000" w:themeColor="text1"/>
        </w:rPr>
        <w:t xml:space="preserve"> i.e. </w:t>
      </w:r>
      <w:r w:rsidR="001F7539" w:rsidRPr="004E7D05">
        <w:rPr>
          <w:rFonts w:ascii="Calibri" w:hAnsi="Calibri" w:cs="Calibri"/>
          <w:i/>
          <w:noProof/>
          <w:color w:val="000000" w:themeColor="text1"/>
        </w:rPr>
        <w:t>look</w:t>
      </w:r>
      <w:r w:rsidR="001F7539" w:rsidRPr="00415550">
        <w:rPr>
          <w:rFonts w:ascii="Calibri" w:hAnsi="Calibri" w:cs="Calibri"/>
          <w:noProof/>
          <w:color w:val="000000" w:themeColor="text1"/>
        </w:rPr>
        <w:t xml:space="preserve"> a</w:t>
      </w:r>
      <w:r w:rsidR="00B11711" w:rsidRPr="00415550">
        <w:rPr>
          <w:rFonts w:ascii="Calibri" w:hAnsi="Calibri" w:cs="Calibri"/>
          <w:noProof/>
          <w:color w:val="000000" w:themeColor="text1"/>
        </w:rPr>
        <w:t>nd</w:t>
      </w:r>
      <w:r w:rsidR="001F7539" w:rsidRPr="00415550">
        <w:rPr>
          <w:rFonts w:ascii="Calibri" w:hAnsi="Calibri" w:cs="Calibri"/>
          <w:noProof/>
          <w:color w:val="000000" w:themeColor="text1"/>
        </w:rPr>
        <w:t xml:space="preserve"> </w:t>
      </w:r>
      <w:r w:rsidR="001F7539" w:rsidRPr="004E7D05">
        <w:rPr>
          <w:rFonts w:ascii="Calibri" w:hAnsi="Calibri" w:cs="Calibri"/>
          <w:i/>
          <w:noProof/>
          <w:color w:val="000000" w:themeColor="text1"/>
        </w:rPr>
        <w:t>see</w:t>
      </w:r>
      <w:r w:rsidR="001F7539" w:rsidRPr="00415550">
        <w:rPr>
          <w:rFonts w:ascii="Calibri" w:hAnsi="Calibri" w:cs="Calibri"/>
          <w:noProof/>
          <w:color w:val="000000" w:themeColor="text1"/>
        </w:rPr>
        <w:t xml:space="preserve"> occur in different syntactic frames </w:t>
      </w:r>
      <w:r w:rsidR="00535216">
        <w:rPr>
          <w:rFonts w:ascii="Calibri" w:hAnsi="Calibri" w:cs="Calibri"/>
          <w:noProof/>
          <w:color w:val="000000" w:themeColor="text1"/>
        </w:rPr>
        <w:t>(</w:t>
      </w:r>
      <w:r w:rsidR="001F7539" w:rsidRPr="004E7D05">
        <w:rPr>
          <w:rFonts w:ascii="Calibri" w:hAnsi="Calibri" w:cs="Calibri"/>
          <w:i/>
          <w:noProof/>
          <w:color w:val="000000" w:themeColor="text1"/>
        </w:rPr>
        <w:t>look at</w:t>
      </w:r>
      <w:r w:rsidR="001F7539" w:rsidRPr="00415550">
        <w:rPr>
          <w:rFonts w:ascii="Calibri" w:hAnsi="Calibri" w:cs="Calibri"/>
          <w:noProof/>
          <w:color w:val="000000" w:themeColor="text1"/>
        </w:rPr>
        <w:t xml:space="preserve"> but not </w:t>
      </w:r>
      <w:r w:rsidR="001F7539" w:rsidRPr="004E7D05">
        <w:rPr>
          <w:rFonts w:ascii="Calibri" w:hAnsi="Calibri" w:cs="Calibri"/>
          <w:i/>
          <w:noProof/>
          <w:color w:val="000000" w:themeColor="text1"/>
        </w:rPr>
        <w:t>see at</w:t>
      </w:r>
      <w:r w:rsidR="001F7539" w:rsidRPr="00415550">
        <w:rPr>
          <w:rFonts w:ascii="Calibri" w:hAnsi="Calibri" w:cs="Calibri"/>
          <w:noProof/>
          <w:color w:val="000000" w:themeColor="text1"/>
        </w:rPr>
        <w:t xml:space="preserve"> and </w:t>
      </w:r>
      <w:r w:rsidR="001F7539" w:rsidRPr="004E7D05">
        <w:rPr>
          <w:rFonts w:ascii="Calibri" w:hAnsi="Calibri" w:cs="Calibri"/>
          <w:i/>
          <w:noProof/>
          <w:color w:val="000000" w:themeColor="text1"/>
        </w:rPr>
        <w:t>I see that</w:t>
      </w:r>
      <w:r w:rsidR="001F7539" w:rsidRPr="00415550">
        <w:rPr>
          <w:rFonts w:ascii="Calibri" w:hAnsi="Calibri" w:cs="Calibri"/>
          <w:noProof/>
          <w:color w:val="000000" w:themeColor="text1"/>
        </w:rPr>
        <w:t xml:space="preserve"> but not </w:t>
      </w:r>
      <w:r w:rsidR="001F7539" w:rsidRPr="004E7D05">
        <w:rPr>
          <w:rFonts w:ascii="Calibri" w:hAnsi="Calibri" w:cs="Calibri"/>
          <w:i/>
          <w:noProof/>
          <w:color w:val="000000" w:themeColor="text1"/>
        </w:rPr>
        <w:t>I look that</w:t>
      </w:r>
      <w:r w:rsidR="00CB6A8B" w:rsidRPr="004E7D05">
        <w:rPr>
          <w:rFonts w:ascii="Calibri" w:hAnsi="Calibri" w:cs="Calibri"/>
          <w:noProof/>
          <w:color w:val="000000" w:themeColor="text1"/>
        </w:rPr>
        <w:t>)</w:t>
      </w:r>
      <w:r w:rsidR="001F7539" w:rsidRPr="00415550">
        <w:rPr>
          <w:rFonts w:ascii="Calibri" w:hAnsi="Calibri" w:cs="Calibri"/>
          <w:noProof/>
          <w:color w:val="000000" w:themeColor="text1"/>
        </w:rPr>
        <w:t xml:space="preserve"> (</w:t>
      </w:r>
      <w:r w:rsidR="00416121" w:rsidRPr="00415550">
        <w:rPr>
          <w:rFonts w:ascii="Calibri" w:hAnsi="Calibri" w:cs="Calibri"/>
          <w:noProof/>
          <w:color w:val="000000" w:themeColor="text1"/>
        </w:rPr>
        <w:t>Gleitman, 1990</w:t>
      </w:r>
      <w:r w:rsidR="001F7539" w:rsidRPr="00415550">
        <w:rPr>
          <w:rFonts w:ascii="Calibri" w:hAnsi="Calibri" w:cs="Calibri"/>
          <w:noProof/>
          <w:color w:val="000000" w:themeColor="text1"/>
        </w:rPr>
        <w:t>)</w:t>
      </w:r>
      <w:r w:rsidR="00707DEF">
        <w:rPr>
          <w:rFonts w:ascii="Calibri" w:hAnsi="Calibri" w:cs="Calibri"/>
          <w:noProof/>
          <w:color w:val="000000" w:themeColor="text1"/>
        </w:rPr>
        <w:t>.</w:t>
      </w:r>
      <w:r w:rsidR="006539DA">
        <w:rPr>
          <w:rFonts w:ascii="Calibri" w:hAnsi="Calibri" w:cs="Calibri"/>
          <w:noProof/>
          <w:color w:val="000000" w:themeColor="text1"/>
        </w:rPr>
        <w:t xml:space="preserve"> </w:t>
      </w:r>
      <w:r w:rsidR="001F7539" w:rsidRPr="00415550">
        <w:rPr>
          <w:rFonts w:ascii="Calibri" w:hAnsi="Calibri" w:cs="Calibri"/>
          <w:noProof/>
          <w:color w:val="000000" w:themeColor="text1"/>
        </w:rPr>
        <w:t xml:space="preserve">The present results </w:t>
      </w:r>
      <w:r w:rsidR="00A459C0" w:rsidRPr="00415550">
        <w:rPr>
          <w:rFonts w:ascii="Calibri" w:hAnsi="Calibri" w:cs="Calibri"/>
          <w:noProof/>
          <w:color w:val="000000" w:themeColor="text1"/>
        </w:rPr>
        <w:t>extend these previous findings</w:t>
      </w:r>
      <w:r w:rsidR="00FE1B9D" w:rsidRPr="00415550">
        <w:rPr>
          <w:rFonts w:ascii="Calibri" w:hAnsi="Calibri" w:cs="Calibri"/>
          <w:noProof/>
          <w:color w:val="000000" w:themeColor="text1"/>
        </w:rPr>
        <w:t xml:space="preserve"> </w:t>
      </w:r>
      <w:r w:rsidR="00A459C0" w:rsidRPr="00415550">
        <w:rPr>
          <w:rFonts w:ascii="Calibri" w:hAnsi="Calibri" w:cs="Calibri"/>
          <w:noProof/>
          <w:color w:val="000000" w:themeColor="text1"/>
        </w:rPr>
        <w:t xml:space="preserve">by </w:t>
      </w:r>
      <w:r w:rsidR="001F7539" w:rsidRPr="00415550">
        <w:rPr>
          <w:rFonts w:ascii="Calibri" w:hAnsi="Calibri" w:cs="Calibri"/>
          <w:noProof/>
          <w:color w:val="000000" w:themeColor="text1"/>
        </w:rPr>
        <w:t>reveal</w:t>
      </w:r>
      <w:r w:rsidR="00A459C0" w:rsidRPr="00415550">
        <w:rPr>
          <w:rFonts w:ascii="Calibri" w:hAnsi="Calibri" w:cs="Calibri"/>
          <w:noProof/>
          <w:color w:val="000000" w:themeColor="text1"/>
        </w:rPr>
        <w:t>ing</w:t>
      </w:r>
      <w:r w:rsidR="001F7539" w:rsidRPr="00415550">
        <w:rPr>
          <w:rFonts w:ascii="Calibri" w:hAnsi="Calibri" w:cs="Calibri"/>
          <w:noProof/>
          <w:color w:val="000000" w:themeColor="text1"/>
        </w:rPr>
        <w:t xml:space="preserve"> </w:t>
      </w:r>
      <w:r w:rsidR="004D600E" w:rsidRPr="00415550">
        <w:rPr>
          <w:rFonts w:ascii="Calibri" w:hAnsi="Calibri" w:cs="Calibri"/>
          <w:noProof/>
          <w:color w:val="000000" w:themeColor="text1"/>
        </w:rPr>
        <w:t xml:space="preserve">further </w:t>
      </w:r>
      <w:r w:rsidR="00877F45" w:rsidRPr="00415550">
        <w:rPr>
          <w:rFonts w:ascii="Calibri" w:hAnsi="Calibri" w:cs="Calibri"/>
          <w:noProof/>
          <w:color w:val="000000" w:themeColor="text1"/>
        </w:rPr>
        <w:t>richness in the</w:t>
      </w:r>
      <w:r w:rsidR="00224B39" w:rsidRPr="00415550">
        <w:rPr>
          <w:rFonts w:ascii="Calibri" w:hAnsi="Calibri" w:cs="Calibri"/>
          <w:noProof/>
          <w:color w:val="000000" w:themeColor="text1"/>
        </w:rPr>
        <w:t xml:space="preserve"> </w:t>
      </w:r>
      <w:r w:rsidR="006A0D22" w:rsidRPr="00415550">
        <w:rPr>
          <w:rFonts w:ascii="Calibri" w:hAnsi="Calibri" w:cs="Calibri"/>
          <w:noProof/>
          <w:color w:val="000000" w:themeColor="text1"/>
        </w:rPr>
        <w:t xml:space="preserve">knowledge </w:t>
      </w:r>
      <w:r w:rsidR="00ED3C3F" w:rsidRPr="00415550">
        <w:rPr>
          <w:rFonts w:ascii="Calibri" w:hAnsi="Calibri" w:cs="Calibri"/>
          <w:noProof/>
          <w:color w:val="000000" w:themeColor="text1"/>
        </w:rPr>
        <w:t>that</w:t>
      </w:r>
      <w:r w:rsidR="004D600E" w:rsidRPr="00415550">
        <w:rPr>
          <w:rFonts w:ascii="Calibri" w:hAnsi="Calibri" w:cs="Calibri"/>
          <w:noProof/>
          <w:color w:val="000000" w:themeColor="text1"/>
        </w:rPr>
        <w:t xml:space="preserve"> blind and sighted people </w:t>
      </w:r>
      <w:r w:rsidR="00E2711B" w:rsidRPr="00415550">
        <w:rPr>
          <w:rFonts w:ascii="Calibri" w:hAnsi="Calibri" w:cs="Calibri"/>
          <w:noProof/>
          <w:color w:val="000000" w:themeColor="text1"/>
        </w:rPr>
        <w:t xml:space="preserve">share </w:t>
      </w:r>
      <w:r w:rsidR="004D600E" w:rsidRPr="00415550">
        <w:rPr>
          <w:rFonts w:ascii="Calibri" w:hAnsi="Calibri" w:cs="Calibri"/>
          <w:noProof/>
          <w:color w:val="000000" w:themeColor="text1"/>
        </w:rPr>
        <w:t xml:space="preserve">about </w:t>
      </w:r>
      <w:r w:rsidR="001F7539" w:rsidRPr="00415550">
        <w:rPr>
          <w:rFonts w:ascii="Calibri" w:hAnsi="Calibri" w:cs="Calibri"/>
          <w:noProof/>
          <w:color w:val="000000" w:themeColor="text1"/>
        </w:rPr>
        <w:t xml:space="preserve">visual verbs. First, we find that blind adults treat the modality of perceptual access as a central diagnostic feature of perception verbs; they do not conflate verbs describing visual access to the world (e.g. </w:t>
      </w:r>
      <w:r w:rsidR="001F7539" w:rsidRPr="004E7D05">
        <w:rPr>
          <w:rFonts w:ascii="Calibri" w:hAnsi="Calibri" w:cs="Calibri"/>
          <w:i/>
          <w:noProof/>
          <w:color w:val="000000" w:themeColor="text1"/>
        </w:rPr>
        <w:t>to peer</w:t>
      </w:r>
      <w:r w:rsidR="001F7539" w:rsidRPr="00415550">
        <w:rPr>
          <w:rFonts w:ascii="Calibri" w:hAnsi="Calibri" w:cs="Calibri"/>
          <w:noProof/>
          <w:color w:val="000000" w:themeColor="text1"/>
        </w:rPr>
        <w:t xml:space="preserve">, </w:t>
      </w:r>
      <w:r w:rsidR="001F7539" w:rsidRPr="004E7D05">
        <w:rPr>
          <w:rFonts w:ascii="Calibri" w:hAnsi="Calibri" w:cs="Calibri"/>
          <w:i/>
          <w:noProof/>
          <w:color w:val="000000" w:themeColor="text1"/>
        </w:rPr>
        <w:t>to look</w:t>
      </w:r>
      <w:r w:rsidR="001F7539" w:rsidRPr="00415550">
        <w:rPr>
          <w:rFonts w:ascii="Calibri" w:hAnsi="Calibri" w:cs="Calibri"/>
          <w:noProof/>
          <w:color w:val="000000" w:themeColor="text1"/>
        </w:rPr>
        <w:t xml:space="preserve">) with either tactile (e.g. </w:t>
      </w:r>
      <w:r w:rsidR="001F7539" w:rsidRPr="004E7D05">
        <w:rPr>
          <w:rFonts w:ascii="Calibri" w:hAnsi="Calibri" w:cs="Calibri"/>
          <w:i/>
          <w:noProof/>
          <w:color w:val="000000" w:themeColor="text1"/>
        </w:rPr>
        <w:t>to feel</w:t>
      </w:r>
      <w:r w:rsidR="001F7539" w:rsidRPr="00415550">
        <w:rPr>
          <w:rFonts w:ascii="Calibri" w:hAnsi="Calibri" w:cs="Calibri"/>
          <w:noProof/>
          <w:color w:val="000000" w:themeColor="text1"/>
        </w:rPr>
        <w:t xml:space="preserve">, </w:t>
      </w:r>
      <w:r w:rsidR="001F7539" w:rsidRPr="004E7D05">
        <w:rPr>
          <w:rFonts w:ascii="Calibri" w:hAnsi="Calibri" w:cs="Calibri"/>
          <w:i/>
          <w:noProof/>
          <w:color w:val="000000" w:themeColor="text1"/>
        </w:rPr>
        <w:t>to touch</w:t>
      </w:r>
      <w:r w:rsidR="001F7539" w:rsidRPr="00415550">
        <w:rPr>
          <w:rFonts w:ascii="Calibri" w:hAnsi="Calibri" w:cs="Calibri"/>
          <w:noProof/>
          <w:color w:val="000000" w:themeColor="text1"/>
        </w:rPr>
        <w:t xml:space="preserve">) or amodal verbs (e.g. </w:t>
      </w:r>
      <w:r w:rsidR="001F7539" w:rsidRPr="004E7D05">
        <w:rPr>
          <w:rFonts w:ascii="Calibri" w:hAnsi="Calibri" w:cs="Calibri"/>
          <w:i/>
          <w:noProof/>
          <w:color w:val="000000" w:themeColor="text1"/>
        </w:rPr>
        <w:t>to investigate</w:t>
      </w:r>
      <w:r w:rsidR="001F7539" w:rsidRPr="00415550">
        <w:rPr>
          <w:rFonts w:ascii="Calibri" w:hAnsi="Calibri" w:cs="Calibri"/>
          <w:noProof/>
          <w:color w:val="000000" w:themeColor="text1"/>
        </w:rPr>
        <w:t xml:space="preserve">, </w:t>
      </w:r>
      <w:r w:rsidR="001F7539" w:rsidRPr="004E7D05">
        <w:rPr>
          <w:rFonts w:ascii="Calibri" w:hAnsi="Calibri" w:cs="Calibri"/>
          <w:i/>
          <w:noProof/>
          <w:color w:val="000000" w:themeColor="text1"/>
        </w:rPr>
        <w:t>to discover</w:t>
      </w:r>
      <w:r w:rsidR="001F7539" w:rsidRPr="00415550">
        <w:rPr>
          <w:rFonts w:ascii="Calibri" w:hAnsi="Calibri" w:cs="Calibri"/>
          <w:noProof/>
          <w:color w:val="000000" w:themeColor="text1"/>
        </w:rPr>
        <w:t xml:space="preserve">). A </w:t>
      </w:r>
      <w:r w:rsidR="006539DA">
        <w:rPr>
          <w:rFonts w:ascii="Calibri" w:hAnsi="Calibri" w:cs="Calibri"/>
          <w:noProof/>
          <w:color w:val="000000" w:themeColor="text1"/>
        </w:rPr>
        <w:t>key</w:t>
      </w:r>
      <w:r w:rsidR="006539DA" w:rsidRPr="00415550">
        <w:rPr>
          <w:rFonts w:ascii="Calibri" w:hAnsi="Calibri" w:cs="Calibri"/>
          <w:noProof/>
          <w:color w:val="000000" w:themeColor="text1"/>
        </w:rPr>
        <w:t xml:space="preserve"> </w:t>
      </w:r>
      <w:r w:rsidR="001F7539" w:rsidRPr="00415550">
        <w:rPr>
          <w:rFonts w:ascii="Calibri" w:hAnsi="Calibri" w:cs="Calibri"/>
          <w:noProof/>
          <w:color w:val="000000" w:themeColor="text1"/>
        </w:rPr>
        <w:t>observation of Landau &amp; Gleitman’s original experiment was that the blind 4-year-old, Kelly, raised her hands expecting to examine something</w:t>
      </w:r>
      <w:r w:rsidR="00CE66F4" w:rsidRPr="00415550">
        <w:rPr>
          <w:rFonts w:ascii="Calibri" w:hAnsi="Calibri" w:cs="Calibri"/>
          <w:noProof/>
          <w:color w:val="000000" w:themeColor="text1"/>
        </w:rPr>
        <w:t xml:space="preserve"> when instructed to </w:t>
      </w:r>
      <w:r w:rsidR="00CE66F4" w:rsidRPr="004E7D05">
        <w:rPr>
          <w:rFonts w:ascii="Calibri" w:hAnsi="Calibri" w:cs="Calibri"/>
          <w:i/>
          <w:noProof/>
          <w:color w:val="000000" w:themeColor="text1"/>
        </w:rPr>
        <w:t>look</w:t>
      </w:r>
      <w:r w:rsidR="00CE66F4" w:rsidRPr="00415550">
        <w:rPr>
          <w:rFonts w:ascii="Calibri" w:hAnsi="Calibri" w:cs="Calibri"/>
          <w:noProof/>
          <w:color w:val="000000" w:themeColor="text1"/>
        </w:rPr>
        <w:t>.</w:t>
      </w:r>
      <w:r w:rsidR="001F7539" w:rsidRPr="00415550">
        <w:rPr>
          <w:rFonts w:ascii="Calibri" w:hAnsi="Calibri" w:cs="Calibri"/>
          <w:noProof/>
          <w:color w:val="000000" w:themeColor="text1"/>
        </w:rPr>
        <w:t xml:space="preserve"> Kelly interpreted the instruction to </w:t>
      </w:r>
      <w:r w:rsidR="001F7539" w:rsidRPr="004E7D05">
        <w:rPr>
          <w:rFonts w:ascii="Calibri" w:hAnsi="Calibri" w:cs="Calibri"/>
          <w:i/>
          <w:noProof/>
          <w:color w:val="000000" w:themeColor="text1"/>
        </w:rPr>
        <w:t>look</w:t>
      </w:r>
      <w:r w:rsidR="001F7539" w:rsidRPr="00415550">
        <w:rPr>
          <w:rFonts w:ascii="Calibri" w:hAnsi="Calibri" w:cs="Calibri"/>
          <w:noProof/>
          <w:color w:val="000000" w:themeColor="text1"/>
        </w:rPr>
        <w:t xml:space="preserve"> as ‘observe with the hands</w:t>
      </w:r>
      <w:r w:rsidR="001A35DE" w:rsidRPr="00415550">
        <w:rPr>
          <w:rFonts w:ascii="Calibri" w:hAnsi="Calibri" w:cs="Calibri"/>
          <w:noProof/>
          <w:color w:val="000000" w:themeColor="text1"/>
        </w:rPr>
        <w:t>'</w:t>
      </w:r>
      <w:r w:rsidR="001F7539" w:rsidRPr="00415550">
        <w:rPr>
          <w:rFonts w:ascii="Calibri" w:hAnsi="Calibri" w:cs="Calibri"/>
          <w:noProof/>
          <w:color w:val="000000" w:themeColor="text1"/>
        </w:rPr>
        <w:t xml:space="preserve">, when </w:t>
      </w:r>
      <w:r w:rsidR="001F7539" w:rsidRPr="004E7D05">
        <w:rPr>
          <w:rFonts w:ascii="Calibri" w:hAnsi="Calibri" w:cs="Calibri"/>
          <w:i/>
          <w:noProof/>
          <w:color w:val="000000" w:themeColor="text1"/>
        </w:rPr>
        <w:t>look</w:t>
      </w:r>
      <w:r w:rsidR="001F7539" w:rsidRPr="00415550">
        <w:rPr>
          <w:rFonts w:ascii="Calibri" w:hAnsi="Calibri" w:cs="Calibri"/>
          <w:noProof/>
          <w:color w:val="000000" w:themeColor="text1"/>
        </w:rPr>
        <w:t xml:space="preserve"> referred to herself. Unlike the experiment with Kelly, the current study presented verbs without specifying whether the agent was sighted or blind. In this unspecified context, blind</w:t>
      </w:r>
      <w:r w:rsidR="00115F01">
        <w:rPr>
          <w:rFonts w:ascii="Calibri" w:hAnsi="Calibri" w:cs="Calibri"/>
          <w:noProof/>
          <w:color w:val="000000" w:themeColor="text1"/>
        </w:rPr>
        <w:t xml:space="preserve"> and sighted</w:t>
      </w:r>
      <w:r w:rsidR="001F7539" w:rsidRPr="00415550">
        <w:rPr>
          <w:rFonts w:ascii="Calibri" w:hAnsi="Calibri" w:cs="Calibri"/>
          <w:noProof/>
          <w:color w:val="000000" w:themeColor="text1"/>
        </w:rPr>
        <w:t xml:space="preserve"> </w:t>
      </w:r>
      <w:r w:rsidR="0092508F" w:rsidRPr="00415550">
        <w:rPr>
          <w:rFonts w:ascii="Calibri" w:hAnsi="Calibri" w:cs="Calibri"/>
          <w:noProof/>
          <w:color w:val="000000" w:themeColor="text1"/>
        </w:rPr>
        <w:t>adults</w:t>
      </w:r>
      <w:r w:rsidR="00115F01">
        <w:rPr>
          <w:rFonts w:ascii="Calibri" w:hAnsi="Calibri" w:cs="Calibri"/>
          <w:noProof/>
          <w:color w:val="000000" w:themeColor="text1"/>
        </w:rPr>
        <w:t xml:space="preserve"> alike </w:t>
      </w:r>
      <w:r w:rsidR="001F7539" w:rsidRPr="00415550">
        <w:rPr>
          <w:rFonts w:ascii="Calibri" w:hAnsi="Calibri" w:cs="Calibri"/>
          <w:noProof/>
          <w:color w:val="000000" w:themeColor="text1"/>
        </w:rPr>
        <w:t>dist</w:t>
      </w:r>
      <w:r w:rsidR="002A10FC" w:rsidRPr="00415550">
        <w:rPr>
          <w:rFonts w:ascii="Calibri" w:hAnsi="Calibri" w:cs="Calibri"/>
          <w:noProof/>
          <w:color w:val="000000" w:themeColor="text1"/>
        </w:rPr>
        <w:t>inguish</w:t>
      </w:r>
      <w:r w:rsidR="00115F01">
        <w:rPr>
          <w:rFonts w:ascii="Calibri" w:hAnsi="Calibri" w:cs="Calibri"/>
          <w:noProof/>
          <w:color w:val="000000" w:themeColor="text1"/>
        </w:rPr>
        <w:t xml:space="preserve"> verbs such as </w:t>
      </w:r>
      <w:r w:rsidR="00115F01" w:rsidRPr="001E52B1">
        <w:rPr>
          <w:rFonts w:ascii="Calibri" w:hAnsi="Calibri" w:cs="Calibri"/>
          <w:i/>
          <w:noProof/>
          <w:color w:val="000000" w:themeColor="text1"/>
        </w:rPr>
        <w:t>look</w:t>
      </w:r>
      <w:r w:rsidR="00115F01">
        <w:rPr>
          <w:rFonts w:ascii="Calibri" w:hAnsi="Calibri" w:cs="Calibri"/>
          <w:i/>
          <w:noProof/>
          <w:color w:val="000000" w:themeColor="text1"/>
        </w:rPr>
        <w:t>,</w:t>
      </w:r>
      <w:r w:rsidR="00115F01" w:rsidRPr="00415550">
        <w:rPr>
          <w:rFonts w:ascii="Calibri" w:hAnsi="Calibri" w:cs="Calibri"/>
          <w:noProof/>
          <w:color w:val="000000" w:themeColor="text1"/>
        </w:rPr>
        <w:t xml:space="preserve"> </w:t>
      </w:r>
      <w:r w:rsidR="00115F01" w:rsidRPr="001E52B1">
        <w:rPr>
          <w:rFonts w:ascii="Calibri" w:hAnsi="Calibri" w:cs="Calibri"/>
          <w:i/>
          <w:noProof/>
          <w:color w:val="000000" w:themeColor="text1"/>
        </w:rPr>
        <w:t>stare</w:t>
      </w:r>
      <w:r w:rsidR="00115F01" w:rsidRPr="00415550">
        <w:rPr>
          <w:rFonts w:ascii="Calibri" w:hAnsi="Calibri" w:cs="Calibri"/>
          <w:noProof/>
          <w:color w:val="000000" w:themeColor="text1"/>
        </w:rPr>
        <w:t xml:space="preserve"> and </w:t>
      </w:r>
      <w:r w:rsidR="00115F01" w:rsidRPr="001E52B1">
        <w:rPr>
          <w:rFonts w:ascii="Calibri" w:hAnsi="Calibri" w:cs="Calibri"/>
          <w:i/>
          <w:noProof/>
          <w:color w:val="000000" w:themeColor="text1"/>
        </w:rPr>
        <w:t>see</w:t>
      </w:r>
      <w:r w:rsidR="00115F01" w:rsidRPr="00415550">
        <w:rPr>
          <w:rFonts w:ascii="Calibri" w:hAnsi="Calibri" w:cs="Calibri"/>
          <w:noProof/>
          <w:color w:val="000000" w:themeColor="text1"/>
        </w:rPr>
        <w:t xml:space="preserve"> </w:t>
      </w:r>
      <w:r w:rsidR="001F7539" w:rsidRPr="00415550">
        <w:rPr>
          <w:rFonts w:ascii="Calibri" w:hAnsi="Calibri" w:cs="Calibri"/>
          <w:noProof/>
          <w:color w:val="000000" w:themeColor="text1"/>
        </w:rPr>
        <w:t xml:space="preserve"> from amodal and tactile verbs. Using </w:t>
      </w:r>
      <w:r w:rsidR="00D40D30" w:rsidRPr="00415550">
        <w:rPr>
          <w:rFonts w:ascii="Calibri" w:hAnsi="Calibri" w:cs="Calibri"/>
          <w:noProof/>
          <w:color w:val="000000" w:themeColor="text1"/>
        </w:rPr>
        <w:t>feature generation</w:t>
      </w:r>
      <w:r w:rsidR="001F7539" w:rsidRPr="00415550">
        <w:rPr>
          <w:rFonts w:ascii="Calibri" w:hAnsi="Calibri" w:cs="Calibri"/>
          <w:noProof/>
          <w:color w:val="000000" w:themeColor="text1"/>
        </w:rPr>
        <w:t>, Lenci et al</w:t>
      </w:r>
      <w:r w:rsidR="00312E1E">
        <w:rPr>
          <w:rFonts w:ascii="Calibri" w:hAnsi="Calibri" w:cs="Calibri"/>
          <w:noProof/>
          <w:color w:val="000000" w:themeColor="text1"/>
        </w:rPr>
        <w:t>.</w:t>
      </w:r>
      <w:r w:rsidR="001F7539" w:rsidRPr="00415550">
        <w:rPr>
          <w:rFonts w:ascii="Calibri" w:hAnsi="Calibri" w:cs="Calibri"/>
          <w:noProof/>
          <w:color w:val="000000" w:themeColor="text1"/>
        </w:rPr>
        <w:t xml:space="preserve"> </w:t>
      </w:r>
      <w:r w:rsidR="007B0A5D" w:rsidRPr="00415550">
        <w:rPr>
          <w:rFonts w:ascii="Calibri" w:hAnsi="Calibri" w:cs="Calibri"/>
          <w:noProof/>
          <w:color w:val="000000" w:themeColor="text1"/>
        </w:rPr>
        <w:t>(</w:t>
      </w:r>
      <w:r w:rsidR="001F7539" w:rsidRPr="00415550">
        <w:rPr>
          <w:rFonts w:ascii="Calibri" w:hAnsi="Calibri" w:cs="Calibri"/>
          <w:noProof/>
          <w:color w:val="000000" w:themeColor="text1"/>
        </w:rPr>
        <w:t xml:space="preserve">2013) similarly found that blind people generate visual features when asked the meaning of visual verbs. Thus, although speakers are able to flexibly and appropriately apply verbs such as </w:t>
      </w:r>
      <w:r w:rsidR="001F7539" w:rsidRPr="004E7D05">
        <w:rPr>
          <w:rFonts w:ascii="Calibri" w:hAnsi="Calibri" w:cs="Calibri"/>
          <w:i/>
          <w:noProof/>
          <w:color w:val="000000" w:themeColor="text1"/>
        </w:rPr>
        <w:t>look</w:t>
      </w:r>
      <w:r w:rsidR="001F7539" w:rsidRPr="00415550">
        <w:rPr>
          <w:rFonts w:ascii="Calibri" w:hAnsi="Calibri" w:cs="Calibri"/>
          <w:noProof/>
          <w:color w:val="000000" w:themeColor="text1"/>
        </w:rPr>
        <w:t xml:space="preserve"> and </w:t>
      </w:r>
      <w:r w:rsidR="001F7539" w:rsidRPr="004E7D05">
        <w:rPr>
          <w:rFonts w:ascii="Calibri" w:hAnsi="Calibri" w:cs="Calibri"/>
          <w:i/>
          <w:noProof/>
          <w:color w:val="000000" w:themeColor="text1"/>
        </w:rPr>
        <w:t>see</w:t>
      </w:r>
      <w:r w:rsidR="001F7539" w:rsidRPr="00415550">
        <w:rPr>
          <w:rFonts w:ascii="Calibri" w:hAnsi="Calibri" w:cs="Calibri"/>
          <w:noProof/>
          <w:color w:val="000000" w:themeColor="text1"/>
        </w:rPr>
        <w:t xml:space="preserve"> to blind agents, the present data suggest that</w:t>
      </w:r>
      <w:r w:rsidR="002F5128" w:rsidRPr="00415550">
        <w:rPr>
          <w:rFonts w:ascii="Calibri" w:hAnsi="Calibri" w:cs="Calibri"/>
          <w:noProof/>
          <w:color w:val="000000" w:themeColor="text1"/>
        </w:rPr>
        <w:t xml:space="preserve"> </w:t>
      </w:r>
      <w:r w:rsidR="001C2809" w:rsidRPr="00415550">
        <w:rPr>
          <w:rFonts w:ascii="Calibri" w:hAnsi="Calibri" w:cs="Calibri"/>
          <w:noProof/>
          <w:color w:val="000000" w:themeColor="text1"/>
        </w:rPr>
        <w:t xml:space="preserve">when no agent is specified, </w:t>
      </w:r>
      <w:r w:rsidR="001F7539" w:rsidRPr="00415550">
        <w:rPr>
          <w:rFonts w:ascii="Calibri" w:hAnsi="Calibri" w:cs="Calibri"/>
          <w:noProof/>
          <w:color w:val="000000" w:themeColor="text1"/>
        </w:rPr>
        <w:t xml:space="preserve">visual verbs </w:t>
      </w:r>
      <w:r w:rsidR="006539DA">
        <w:rPr>
          <w:rFonts w:ascii="Calibri" w:hAnsi="Calibri" w:cs="Calibri"/>
          <w:noProof/>
          <w:color w:val="000000" w:themeColor="text1"/>
        </w:rPr>
        <w:t>imply</w:t>
      </w:r>
      <w:r w:rsidR="006539DA" w:rsidRPr="00415550">
        <w:rPr>
          <w:rFonts w:ascii="Calibri" w:hAnsi="Calibri" w:cs="Calibri"/>
          <w:noProof/>
          <w:color w:val="000000" w:themeColor="text1"/>
        </w:rPr>
        <w:t xml:space="preserve"> </w:t>
      </w:r>
      <w:r w:rsidR="001F7539" w:rsidRPr="00415550">
        <w:rPr>
          <w:rFonts w:ascii="Calibri" w:hAnsi="Calibri" w:cs="Calibri"/>
          <w:noProof/>
          <w:color w:val="000000" w:themeColor="text1"/>
        </w:rPr>
        <w:t>a sighted agent</w:t>
      </w:r>
      <w:r w:rsidR="006A0D22" w:rsidRPr="00415550">
        <w:rPr>
          <w:rFonts w:ascii="Calibri" w:hAnsi="Calibri" w:cs="Calibri"/>
          <w:noProof/>
          <w:color w:val="000000" w:themeColor="text1"/>
        </w:rPr>
        <w:t xml:space="preserve"> </w:t>
      </w:r>
      <w:r w:rsidR="00115F01">
        <w:rPr>
          <w:rFonts w:ascii="Calibri" w:hAnsi="Calibri" w:cs="Calibri"/>
          <w:noProof/>
          <w:color w:val="000000" w:themeColor="text1"/>
        </w:rPr>
        <w:t xml:space="preserve">even for </w:t>
      </w:r>
      <w:r w:rsidR="004D021B">
        <w:rPr>
          <w:rFonts w:ascii="Calibri" w:hAnsi="Calibri" w:cs="Calibri"/>
          <w:noProof/>
          <w:color w:val="000000" w:themeColor="text1"/>
        </w:rPr>
        <w:t>blind</w:t>
      </w:r>
      <w:r w:rsidR="00115F01">
        <w:rPr>
          <w:rFonts w:ascii="Calibri" w:hAnsi="Calibri" w:cs="Calibri"/>
          <w:noProof/>
          <w:color w:val="000000" w:themeColor="text1"/>
        </w:rPr>
        <w:t xml:space="preserve"> speakers</w:t>
      </w:r>
      <w:r w:rsidR="003B53A9" w:rsidRPr="00415550">
        <w:rPr>
          <w:rFonts w:ascii="Calibri" w:hAnsi="Calibri" w:cs="Calibri"/>
          <w:noProof/>
          <w:color w:val="000000" w:themeColor="text1"/>
        </w:rPr>
        <w:t xml:space="preserve">. </w:t>
      </w:r>
    </w:p>
    <w:p w14:paraId="6A0063D9" w14:textId="5C6799E6" w:rsidR="002C60A8" w:rsidRPr="00415550" w:rsidRDefault="001F7539" w:rsidP="00DF26F0">
      <w:pPr>
        <w:pStyle w:val="Body"/>
        <w:spacing w:line="360" w:lineRule="auto"/>
        <w:ind w:firstLine="720"/>
        <w:rPr>
          <w:rFonts w:ascii="Calibri" w:hAnsi="Calibri" w:cs="Calibri"/>
          <w:noProof/>
          <w:color w:val="000000" w:themeColor="text1"/>
        </w:rPr>
      </w:pPr>
      <w:r w:rsidRPr="00415550">
        <w:rPr>
          <w:rFonts w:ascii="Calibri" w:hAnsi="Calibri" w:cs="Calibri"/>
          <w:noProof/>
          <w:color w:val="000000" w:themeColor="text1"/>
        </w:rPr>
        <w:t>We further find that the within</w:t>
      </w:r>
      <w:r w:rsidR="0048370D" w:rsidRPr="00415550">
        <w:rPr>
          <w:rFonts w:ascii="Calibri" w:hAnsi="Calibri" w:cs="Calibri"/>
          <w:noProof/>
          <w:color w:val="000000" w:themeColor="text1"/>
        </w:rPr>
        <w:t>-</w:t>
      </w:r>
      <w:r w:rsidRPr="00415550">
        <w:rPr>
          <w:rFonts w:ascii="Calibri" w:hAnsi="Calibri" w:cs="Calibri"/>
          <w:noProof/>
          <w:color w:val="000000" w:themeColor="text1"/>
        </w:rPr>
        <w:t xml:space="preserve">category similarity structure of visual verbs is preserved in blindness. Blind people’s ratings of visual verbs were not </w:t>
      </w:r>
      <w:r w:rsidR="00E06AF7">
        <w:rPr>
          <w:rFonts w:ascii="Calibri" w:hAnsi="Calibri" w:cs="Calibri"/>
          <w:noProof/>
          <w:color w:val="000000" w:themeColor="text1"/>
        </w:rPr>
        <w:t xml:space="preserve">more </w:t>
      </w:r>
      <w:r w:rsidRPr="00415550">
        <w:rPr>
          <w:rFonts w:ascii="Calibri" w:hAnsi="Calibri" w:cs="Calibri"/>
          <w:noProof/>
          <w:color w:val="000000" w:themeColor="text1"/>
        </w:rPr>
        <w:t>noisy</w:t>
      </w:r>
      <w:r w:rsidR="009C4F99">
        <w:rPr>
          <w:rFonts w:ascii="Calibri" w:hAnsi="Calibri" w:cs="Calibri"/>
          <w:noProof/>
          <w:color w:val="000000" w:themeColor="text1"/>
        </w:rPr>
        <w:t>,</w:t>
      </w:r>
      <w:r w:rsidRPr="00415550">
        <w:rPr>
          <w:rFonts w:ascii="Calibri" w:hAnsi="Calibri" w:cs="Calibri"/>
          <w:noProof/>
          <w:color w:val="000000" w:themeColor="text1"/>
        </w:rPr>
        <w:t xml:space="preserve"> or heterogeneous</w:t>
      </w:r>
      <w:r w:rsidR="00EA3F2F">
        <w:rPr>
          <w:rFonts w:ascii="Calibri" w:hAnsi="Calibri" w:cs="Calibri"/>
          <w:noProof/>
          <w:color w:val="000000" w:themeColor="text1"/>
        </w:rPr>
        <w:t xml:space="preserve"> than those of the sighted</w:t>
      </w:r>
      <w:r w:rsidR="001A35DE" w:rsidRPr="00415550">
        <w:rPr>
          <w:rFonts w:ascii="Calibri" w:hAnsi="Calibri" w:cs="Calibri"/>
          <w:noProof/>
          <w:color w:val="000000" w:themeColor="text1"/>
        </w:rPr>
        <w:t xml:space="preserve">, </w:t>
      </w:r>
      <w:r w:rsidR="00A73EF3" w:rsidRPr="00415550">
        <w:rPr>
          <w:rFonts w:ascii="Calibri" w:hAnsi="Calibri" w:cs="Calibri"/>
          <w:noProof/>
          <w:color w:val="000000" w:themeColor="text1"/>
        </w:rPr>
        <w:t>u</w:t>
      </w:r>
      <w:r w:rsidR="0072228F" w:rsidRPr="00415550">
        <w:rPr>
          <w:rFonts w:ascii="Calibri" w:hAnsi="Calibri" w:cs="Calibri"/>
          <w:noProof/>
          <w:color w:val="000000" w:themeColor="text1"/>
        </w:rPr>
        <w:t xml:space="preserve">nlike </w:t>
      </w:r>
      <w:r w:rsidR="009975EF">
        <w:rPr>
          <w:rFonts w:ascii="Calibri" w:hAnsi="Calibri" w:cs="Calibri"/>
          <w:noProof/>
          <w:color w:val="000000" w:themeColor="text1"/>
        </w:rPr>
        <w:t>the</w:t>
      </w:r>
      <w:r w:rsidR="009975EF" w:rsidRPr="00415550">
        <w:rPr>
          <w:rFonts w:ascii="Calibri" w:hAnsi="Calibri" w:cs="Calibri"/>
          <w:noProof/>
          <w:color w:val="000000" w:themeColor="text1"/>
        </w:rPr>
        <w:t xml:space="preserve"> </w:t>
      </w:r>
      <w:r w:rsidR="0072228F" w:rsidRPr="00415550">
        <w:rPr>
          <w:rFonts w:ascii="Calibri" w:hAnsi="Calibri" w:cs="Calibri"/>
          <w:noProof/>
          <w:color w:val="000000" w:themeColor="text1"/>
        </w:rPr>
        <w:t xml:space="preserve">case of </w:t>
      </w:r>
      <w:r w:rsidR="00E96227">
        <w:rPr>
          <w:rFonts w:ascii="Calibri" w:hAnsi="Calibri" w:cs="Calibri"/>
          <w:noProof/>
          <w:color w:val="000000" w:themeColor="text1"/>
        </w:rPr>
        <w:t>color similarity</w:t>
      </w:r>
      <w:r w:rsidR="006539DA">
        <w:rPr>
          <w:rFonts w:ascii="Calibri" w:hAnsi="Calibri" w:cs="Calibri"/>
          <w:noProof/>
          <w:color w:val="000000" w:themeColor="text1"/>
        </w:rPr>
        <w:t xml:space="preserve"> judgments</w:t>
      </w:r>
      <w:r w:rsidR="00D72160">
        <w:rPr>
          <w:rFonts w:ascii="Calibri" w:hAnsi="Calibri" w:cs="Calibri"/>
          <w:noProof/>
          <w:color w:val="000000" w:themeColor="text1"/>
        </w:rPr>
        <w:t xml:space="preserve">, </w:t>
      </w:r>
      <w:r w:rsidR="00CC27CA">
        <w:rPr>
          <w:rFonts w:ascii="Calibri" w:hAnsi="Calibri" w:cs="Calibri"/>
          <w:noProof/>
          <w:color w:val="000000" w:themeColor="text1"/>
        </w:rPr>
        <w:t>which are more variable across</w:t>
      </w:r>
      <w:r w:rsidR="0072228F" w:rsidRPr="00415550">
        <w:rPr>
          <w:rFonts w:ascii="Calibri" w:hAnsi="Calibri" w:cs="Calibri"/>
          <w:noProof/>
          <w:color w:val="000000" w:themeColor="text1"/>
        </w:rPr>
        <w:t xml:space="preserve"> blind individuals </w:t>
      </w:r>
      <w:r w:rsidR="001A35DE" w:rsidRPr="00415550">
        <w:rPr>
          <w:rFonts w:ascii="Calibri" w:hAnsi="Calibri" w:cs="Calibri"/>
          <w:noProof/>
          <w:color w:val="000000" w:themeColor="text1"/>
        </w:rPr>
        <w:t>(</w:t>
      </w:r>
      <w:r w:rsidR="00FF3664" w:rsidRPr="00415550">
        <w:rPr>
          <w:rFonts w:ascii="Calibri" w:hAnsi="Calibri" w:cs="Calibri"/>
          <w:color w:val="000000" w:themeColor="text1"/>
        </w:rPr>
        <w:t>Corballis &amp; Corballis, 2018</w:t>
      </w:r>
      <w:r w:rsidR="00FF3664">
        <w:rPr>
          <w:rFonts w:ascii="Calibri" w:hAnsi="Calibri" w:cs="Calibri"/>
          <w:color w:val="000000" w:themeColor="text1"/>
        </w:rPr>
        <w:t xml:space="preserve">, </w:t>
      </w:r>
      <w:r w:rsidR="00331F09" w:rsidRPr="00415550">
        <w:rPr>
          <w:rFonts w:ascii="Calibri" w:hAnsi="Calibri" w:cs="Calibri"/>
          <w:color w:val="000000" w:themeColor="text1"/>
        </w:rPr>
        <w:t>Marmor 1978; Saysani</w:t>
      </w:r>
      <w:r w:rsidR="00FF3664">
        <w:rPr>
          <w:rFonts w:ascii="Calibri" w:hAnsi="Calibri" w:cs="Calibri"/>
          <w:color w:val="000000" w:themeColor="text1"/>
        </w:rPr>
        <w:t xml:space="preserve">, </w:t>
      </w:r>
      <w:r w:rsidR="00FF3664" w:rsidRPr="00415550">
        <w:rPr>
          <w:rFonts w:ascii="Calibri" w:hAnsi="Calibri" w:cs="Calibri"/>
          <w:color w:val="000000" w:themeColor="text1"/>
        </w:rPr>
        <w:t>Shepard &amp; Cooper 1992</w:t>
      </w:r>
      <w:del w:id="12" w:author="Nora Harhen" w:date="2019-03-21T16:24:00Z">
        <w:r w:rsidR="00FF3664" w:rsidRPr="00415550" w:rsidDel="00864474">
          <w:rPr>
            <w:rFonts w:ascii="Calibri" w:hAnsi="Calibri" w:cs="Calibri"/>
            <w:color w:val="000000" w:themeColor="text1"/>
          </w:rPr>
          <w:delText>;</w:delText>
        </w:r>
      </w:del>
      <w:r w:rsidR="0072228F" w:rsidRPr="00415550">
        <w:rPr>
          <w:rFonts w:ascii="Calibri" w:hAnsi="Calibri" w:cs="Calibri"/>
          <w:noProof/>
          <w:color w:val="000000" w:themeColor="text1"/>
        </w:rPr>
        <w:t xml:space="preserve">). </w:t>
      </w:r>
      <w:r w:rsidR="00B85BA0" w:rsidRPr="00415550">
        <w:rPr>
          <w:rFonts w:ascii="Calibri" w:hAnsi="Calibri" w:cs="Calibri"/>
          <w:noProof/>
          <w:color w:val="000000" w:themeColor="text1"/>
        </w:rPr>
        <w:t>B</w:t>
      </w:r>
      <w:r w:rsidRPr="00415550">
        <w:rPr>
          <w:rFonts w:ascii="Calibri" w:hAnsi="Calibri" w:cs="Calibri"/>
          <w:noProof/>
          <w:color w:val="000000" w:themeColor="text1"/>
        </w:rPr>
        <w:t xml:space="preserve">lind individuals represent the temporal structure of visual </w:t>
      </w:r>
      <w:r w:rsidR="00D62503">
        <w:rPr>
          <w:rFonts w:ascii="Calibri" w:hAnsi="Calibri" w:cs="Calibri"/>
          <w:noProof/>
          <w:color w:val="000000" w:themeColor="text1"/>
        </w:rPr>
        <w:t>perception</w:t>
      </w:r>
      <w:r w:rsidR="004A7EA3">
        <w:rPr>
          <w:rFonts w:ascii="Calibri" w:hAnsi="Calibri" w:cs="Calibri"/>
          <w:noProof/>
          <w:color w:val="000000" w:themeColor="text1"/>
        </w:rPr>
        <w:t xml:space="preserve"> verbs</w:t>
      </w:r>
      <w:r w:rsidRPr="00415550">
        <w:rPr>
          <w:rFonts w:ascii="Calibri" w:hAnsi="Calibri" w:cs="Calibri"/>
          <w:noProof/>
          <w:color w:val="000000" w:themeColor="text1"/>
        </w:rPr>
        <w:t xml:space="preserve"> (e.g. </w:t>
      </w:r>
      <w:r w:rsidR="0029453D" w:rsidRPr="00415550">
        <w:rPr>
          <w:rFonts w:ascii="Calibri" w:hAnsi="Calibri" w:cs="Calibri"/>
          <w:noProof/>
          <w:color w:val="000000" w:themeColor="text1"/>
        </w:rPr>
        <w:t xml:space="preserve">distinguishing </w:t>
      </w:r>
      <w:r w:rsidRPr="00EB1276">
        <w:rPr>
          <w:rFonts w:ascii="Calibri" w:hAnsi="Calibri" w:cs="Calibri"/>
          <w:i/>
          <w:noProof/>
          <w:color w:val="000000" w:themeColor="text1"/>
        </w:rPr>
        <w:lastRenderedPageBreak/>
        <w:t>glance</w:t>
      </w:r>
      <w:r w:rsidRPr="00415550">
        <w:rPr>
          <w:rFonts w:ascii="Calibri" w:hAnsi="Calibri" w:cs="Calibri"/>
          <w:noProof/>
          <w:color w:val="000000" w:themeColor="text1"/>
        </w:rPr>
        <w:t xml:space="preserve"> </w:t>
      </w:r>
      <w:r w:rsidR="0029453D" w:rsidRPr="00415550">
        <w:rPr>
          <w:rFonts w:ascii="Calibri" w:hAnsi="Calibri" w:cs="Calibri"/>
          <w:noProof/>
          <w:color w:val="000000" w:themeColor="text1"/>
        </w:rPr>
        <w:t xml:space="preserve">vs. </w:t>
      </w:r>
      <w:r w:rsidRPr="00EB1276">
        <w:rPr>
          <w:rFonts w:ascii="Calibri" w:hAnsi="Calibri" w:cs="Calibri"/>
          <w:i/>
          <w:noProof/>
          <w:color w:val="000000" w:themeColor="text1"/>
        </w:rPr>
        <w:t>stare</w:t>
      </w:r>
      <w:r w:rsidRPr="00415550">
        <w:rPr>
          <w:rFonts w:ascii="Calibri" w:hAnsi="Calibri" w:cs="Calibri"/>
          <w:noProof/>
          <w:color w:val="000000" w:themeColor="text1"/>
        </w:rPr>
        <w:t>)</w:t>
      </w:r>
      <w:r w:rsidR="007271F5" w:rsidRPr="00415550">
        <w:rPr>
          <w:rFonts w:ascii="Calibri" w:hAnsi="Calibri" w:cs="Calibri"/>
          <w:noProof/>
          <w:color w:val="000000" w:themeColor="text1"/>
        </w:rPr>
        <w:t xml:space="preserve"> and</w:t>
      </w:r>
      <w:r w:rsidRPr="00415550">
        <w:rPr>
          <w:rFonts w:ascii="Calibri" w:hAnsi="Calibri" w:cs="Calibri"/>
          <w:noProof/>
          <w:color w:val="000000" w:themeColor="text1"/>
        </w:rPr>
        <w:t xml:space="preserve"> distinguish</w:t>
      </w:r>
      <w:r w:rsidR="00190D6D" w:rsidRPr="00415550">
        <w:rPr>
          <w:rFonts w:ascii="Calibri" w:hAnsi="Calibri" w:cs="Calibri"/>
          <w:noProof/>
          <w:color w:val="000000" w:themeColor="text1"/>
        </w:rPr>
        <w:t xml:space="preserve"> light events</w:t>
      </w:r>
      <w:r w:rsidRPr="00415550">
        <w:rPr>
          <w:rFonts w:ascii="Calibri" w:hAnsi="Calibri" w:cs="Calibri"/>
          <w:noProof/>
          <w:color w:val="000000" w:themeColor="text1"/>
        </w:rPr>
        <w:t xml:space="preserve"> along dimensions of temporal frequency (</w:t>
      </w:r>
      <w:r w:rsidRPr="00EB1276">
        <w:rPr>
          <w:rFonts w:ascii="Calibri" w:hAnsi="Calibri" w:cs="Calibri"/>
          <w:i/>
          <w:noProof/>
          <w:color w:val="000000" w:themeColor="text1"/>
        </w:rPr>
        <w:t>glow</w:t>
      </w:r>
      <w:r w:rsidRPr="00415550">
        <w:rPr>
          <w:rFonts w:ascii="Calibri" w:hAnsi="Calibri" w:cs="Calibri"/>
          <w:noProof/>
          <w:color w:val="000000" w:themeColor="text1"/>
        </w:rPr>
        <w:t xml:space="preserve"> vs. </w:t>
      </w:r>
      <w:r w:rsidR="001A35DE" w:rsidRPr="00EB1276">
        <w:rPr>
          <w:rFonts w:ascii="Calibri" w:hAnsi="Calibri" w:cs="Calibri"/>
          <w:i/>
          <w:noProof/>
          <w:color w:val="000000" w:themeColor="text1"/>
        </w:rPr>
        <w:t>twinkle</w:t>
      </w:r>
      <w:r w:rsidRPr="00415550">
        <w:rPr>
          <w:rFonts w:ascii="Calibri" w:hAnsi="Calibri" w:cs="Calibri"/>
          <w:noProof/>
          <w:color w:val="000000" w:themeColor="text1"/>
        </w:rPr>
        <w:t>) and intensity (</w:t>
      </w:r>
      <w:r w:rsidRPr="00EB1276">
        <w:rPr>
          <w:rFonts w:ascii="Calibri" w:hAnsi="Calibri" w:cs="Calibri"/>
          <w:i/>
          <w:noProof/>
          <w:color w:val="000000" w:themeColor="text1"/>
        </w:rPr>
        <w:t>glow</w:t>
      </w:r>
      <w:r w:rsidRPr="00415550">
        <w:rPr>
          <w:rFonts w:ascii="Calibri" w:hAnsi="Calibri" w:cs="Calibri"/>
          <w:noProof/>
          <w:color w:val="000000" w:themeColor="text1"/>
        </w:rPr>
        <w:t xml:space="preserve"> vs. </w:t>
      </w:r>
      <w:r w:rsidRPr="00EB1276">
        <w:rPr>
          <w:rFonts w:ascii="Calibri" w:hAnsi="Calibri" w:cs="Calibri"/>
          <w:i/>
          <w:noProof/>
          <w:color w:val="000000" w:themeColor="text1"/>
        </w:rPr>
        <w:t>blaze</w:t>
      </w:r>
      <w:r w:rsidRPr="00415550">
        <w:rPr>
          <w:rFonts w:ascii="Calibri" w:hAnsi="Calibri" w:cs="Calibri"/>
          <w:noProof/>
          <w:color w:val="000000" w:themeColor="text1"/>
        </w:rPr>
        <w:t xml:space="preserve">). </w:t>
      </w:r>
      <w:r w:rsidR="00445643" w:rsidRPr="003F4F97">
        <w:rPr>
          <w:rFonts w:ascii="Calibri" w:hAnsi="Calibri" w:cs="Calibri"/>
          <w:noProof/>
          <w:color w:val="000000" w:themeColor="text1"/>
        </w:rPr>
        <w:t xml:space="preserve">In sum, </w:t>
      </w:r>
      <w:r w:rsidR="00A14C2D" w:rsidRPr="003F4F97">
        <w:rPr>
          <w:rFonts w:ascii="Calibri" w:hAnsi="Calibri" w:cs="Calibri"/>
          <w:noProof/>
          <w:color w:val="000000" w:themeColor="text1"/>
        </w:rPr>
        <w:t xml:space="preserve">blind and sighted people </w:t>
      </w:r>
      <w:r w:rsidR="004B626C" w:rsidRPr="003F4F97">
        <w:rPr>
          <w:rFonts w:ascii="Calibri" w:hAnsi="Calibri" w:cs="Calibri"/>
          <w:noProof/>
          <w:color w:val="000000" w:themeColor="text1"/>
        </w:rPr>
        <w:t>share</w:t>
      </w:r>
      <w:r w:rsidR="00A14C2D" w:rsidRPr="003F4F97">
        <w:rPr>
          <w:rFonts w:ascii="Calibri" w:hAnsi="Calibri" w:cs="Calibri"/>
          <w:noProof/>
          <w:color w:val="000000" w:themeColor="text1"/>
        </w:rPr>
        <w:t xml:space="preserve"> </w:t>
      </w:r>
      <w:r w:rsidR="001A35DE" w:rsidRPr="003F4F97">
        <w:rPr>
          <w:rFonts w:ascii="Calibri" w:hAnsi="Calibri" w:cs="Calibri"/>
          <w:noProof/>
          <w:color w:val="000000" w:themeColor="text1"/>
        </w:rPr>
        <w:t>detailed</w:t>
      </w:r>
      <w:r w:rsidR="004F685E" w:rsidRPr="003F4F97">
        <w:rPr>
          <w:rFonts w:ascii="Calibri" w:hAnsi="Calibri" w:cs="Calibri"/>
          <w:noProof/>
          <w:color w:val="000000" w:themeColor="text1"/>
        </w:rPr>
        <w:t xml:space="preserve"> know</w:t>
      </w:r>
      <w:r w:rsidR="001A35DE" w:rsidRPr="003F4F97">
        <w:rPr>
          <w:rFonts w:ascii="Calibri" w:hAnsi="Calibri" w:cs="Calibri"/>
          <w:noProof/>
          <w:color w:val="000000" w:themeColor="text1"/>
        </w:rPr>
        <w:t>l</w:t>
      </w:r>
      <w:r w:rsidR="004F685E" w:rsidRPr="003F4F97">
        <w:rPr>
          <w:rFonts w:ascii="Calibri" w:hAnsi="Calibri" w:cs="Calibri"/>
          <w:noProof/>
          <w:color w:val="000000" w:themeColor="text1"/>
        </w:rPr>
        <w:t>edge pertaining to acts of visual perception and</w:t>
      </w:r>
      <w:r w:rsidR="00222739" w:rsidRPr="003F4F97">
        <w:rPr>
          <w:rFonts w:ascii="Calibri" w:hAnsi="Calibri" w:cs="Calibri"/>
          <w:noProof/>
          <w:color w:val="000000" w:themeColor="text1"/>
        </w:rPr>
        <w:t xml:space="preserve"> events of</w:t>
      </w:r>
      <w:r w:rsidR="004F685E" w:rsidRPr="003F4F97">
        <w:rPr>
          <w:rFonts w:ascii="Calibri" w:hAnsi="Calibri" w:cs="Calibri"/>
          <w:noProof/>
          <w:color w:val="000000" w:themeColor="text1"/>
        </w:rPr>
        <w:t xml:space="preserve"> light emission.</w:t>
      </w:r>
    </w:p>
    <w:p w14:paraId="11EC2B0A" w14:textId="6CE5AB57" w:rsidR="003C7DC4" w:rsidRPr="00415550" w:rsidRDefault="00B11F89" w:rsidP="00DF26F0">
      <w:pPr>
        <w:pStyle w:val="Body"/>
        <w:spacing w:line="360" w:lineRule="auto"/>
        <w:ind w:firstLine="720"/>
        <w:rPr>
          <w:rFonts w:ascii="Calibri" w:hAnsi="Calibri" w:cs="Calibri"/>
          <w:noProof/>
          <w:color w:val="000000" w:themeColor="text1"/>
        </w:rPr>
      </w:pPr>
      <w:r w:rsidRPr="00F53EED">
        <w:rPr>
          <w:rFonts w:ascii="Calibri" w:hAnsi="Calibri" w:cs="Calibri"/>
          <w:noProof/>
          <w:color w:val="000000" w:themeColor="text1"/>
        </w:rPr>
        <w:t xml:space="preserve">One question, however, is whether the </w:t>
      </w:r>
      <w:r w:rsidR="00C708AD">
        <w:rPr>
          <w:rFonts w:ascii="Calibri" w:hAnsi="Calibri" w:cs="Calibri"/>
          <w:noProof/>
          <w:color w:val="000000" w:themeColor="text1"/>
        </w:rPr>
        <w:t xml:space="preserve">reported </w:t>
      </w:r>
      <w:r w:rsidRPr="00F53EED">
        <w:rPr>
          <w:rFonts w:ascii="Calibri" w:hAnsi="Calibri" w:cs="Calibri"/>
          <w:noProof/>
          <w:color w:val="000000" w:themeColor="text1"/>
        </w:rPr>
        <w:t xml:space="preserve">pair-wise similarity judgments provide an accurate measure of word meanings or concepts. </w:t>
      </w:r>
      <w:r w:rsidR="007039AA">
        <w:rPr>
          <w:rFonts w:ascii="Calibri" w:hAnsi="Calibri" w:cs="Calibri"/>
          <w:noProof/>
          <w:color w:val="000000" w:themeColor="text1"/>
        </w:rPr>
        <w:t>Perhaps</w:t>
      </w:r>
      <w:r w:rsidRPr="00415550">
        <w:rPr>
          <w:rFonts w:ascii="Calibri" w:hAnsi="Calibri" w:cs="Calibri"/>
          <w:noProof/>
          <w:color w:val="000000" w:themeColor="text1"/>
        </w:rPr>
        <w:t xml:space="preserve"> </w:t>
      </w:r>
      <w:ins w:id="13" w:author="Nora Harhen" w:date="2019-03-21T16:25:00Z">
        <w:r w:rsidR="00864474">
          <w:rPr>
            <w:rFonts w:ascii="Calibri" w:hAnsi="Calibri" w:cs="Calibri"/>
            <w:noProof/>
            <w:color w:val="000000" w:themeColor="text1"/>
          </w:rPr>
          <w:t>,</w:t>
        </w:r>
      </w:ins>
      <w:r w:rsidRPr="00415550">
        <w:rPr>
          <w:rFonts w:ascii="Calibri" w:hAnsi="Calibri" w:cs="Calibri"/>
          <w:noProof/>
          <w:color w:val="000000" w:themeColor="text1"/>
        </w:rPr>
        <w:t xml:space="preserve">blind participants performed the task based on </w:t>
      </w:r>
      <w:r w:rsidRPr="00FD0F2C">
        <w:rPr>
          <w:rFonts w:ascii="Calibri" w:hAnsi="Calibri" w:cs="Calibri"/>
          <w:noProof/>
          <w:color w:val="000000" w:themeColor="text1"/>
        </w:rPr>
        <w:t>just</w:t>
      </w:r>
      <w:r w:rsidRPr="00415550">
        <w:rPr>
          <w:rFonts w:ascii="Calibri" w:hAnsi="Calibri" w:cs="Calibri"/>
          <w:noProof/>
          <w:color w:val="000000" w:themeColor="text1"/>
        </w:rPr>
        <w:t xml:space="preserve"> the distribution of co-occurrence of words in others’ speech, not a representation of the words’ meaning. We think this explanation </w:t>
      </w:r>
      <w:r w:rsidR="0058153C">
        <w:rPr>
          <w:rFonts w:ascii="Calibri" w:hAnsi="Calibri" w:cs="Calibri"/>
          <w:noProof/>
          <w:color w:val="000000" w:themeColor="text1"/>
        </w:rPr>
        <w:t xml:space="preserve">is </w:t>
      </w:r>
      <w:r w:rsidRPr="00415550">
        <w:rPr>
          <w:rFonts w:ascii="Calibri" w:hAnsi="Calibri" w:cs="Calibri"/>
          <w:noProof/>
          <w:color w:val="000000" w:themeColor="text1"/>
        </w:rPr>
        <w:t xml:space="preserve">unlikely for a number of reasons. First, semantic similarity </w:t>
      </w:r>
      <w:r w:rsidR="00312408">
        <w:rPr>
          <w:rFonts w:ascii="Calibri" w:hAnsi="Calibri" w:cs="Calibri"/>
          <w:noProof/>
          <w:color w:val="000000" w:themeColor="text1"/>
        </w:rPr>
        <w:t>judgment</w:t>
      </w:r>
      <w:r w:rsidRPr="00415550">
        <w:rPr>
          <w:rFonts w:ascii="Calibri" w:hAnsi="Calibri" w:cs="Calibri"/>
          <w:noProof/>
          <w:color w:val="000000" w:themeColor="text1"/>
        </w:rPr>
        <w:t xml:space="preserve">s of the kind used in the current study are strongly correlated with performance on other conceptual tasks, </w:t>
      </w:r>
      <w:r w:rsidR="006C2B2E" w:rsidRPr="00415550">
        <w:rPr>
          <w:rFonts w:ascii="Calibri" w:hAnsi="Calibri" w:cs="Calibri"/>
          <w:noProof/>
          <w:color w:val="000000" w:themeColor="text1"/>
        </w:rPr>
        <w:t xml:space="preserve">such as categorization </w:t>
      </w:r>
      <w:r w:rsidR="00EC0880" w:rsidRPr="00415550">
        <w:rPr>
          <w:rFonts w:ascii="Calibri" w:hAnsi="Calibri" w:cs="Calibri"/>
          <w:noProof/>
          <w:color w:val="000000" w:themeColor="text1"/>
        </w:rPr>
        <w:t xml:space="preserve">(is a </w:t>
      </w:r>
      <w:r w:rsidR="00311095">
        <w:rPr>
          <w:rFonts w:ascii="Calibri" w:hAnsi="Calibri" w:cs="Calibri"/>
          <w:noProof/>
          <w:color w:val="000000" w:themeColor="text1"/>
        </w:rPr>
        <w:t>robin</w:t>
      </w:r>
      <w:r w:rsidR="00311095" w:rsidRPr="00415550">
        <w:rPr>
          <w:rFonts w:ascii="Calibri" w:hAnsi="Calibri" w:cs="Calibri"/>
          <w:noProof/>
          <w:color w:val="000000" w:themeColor="text1"/>
        </w:rPr>
        <w:t xml:space="preserve"> </w:t>
      </w:r>
      <w:r w:rsidR="00EC0880" w:rsidRPr="00415550">
        <w:rPr>
          <w:rFonts w:ascii="Calibri" w:hAnsi="Calibri" w:cs="Calibri"/>
          <w:noProof/>
          <w:color w:val="000000" w:themeColor="text1"/>
        </w:rPr>
        <w:t>a bird?)</w:t>
      </w:r>
      <w:r w:rsidR="00C516C7" w:rsidRPr="00415550">
        <w:rPr>
          <w:rFonts w:ascii="Calibri" w:hAnsi="Calibri" w:cs="Calibri"/>
          <w:noProof/>
          <w:color w:val="000000" w:themeColor="text1"/>
        </w:rPr>
        <w:t xml:space="preserve"> (</w:t>
      </w:r>
      <w:r w:rsidR="000A1DD5" w:rsidRPr="00415550">
        <w:rPr>
          <w:rFonts w:ascii="Calibri" w:hAnsi="Calibri" w:cs="Calibri"/>
          <w:noProof/>
          <w:color w:val="000000" w:themeColor="text1"/>
        </w:rPr>
        <w:t xml:space="preserve">e.g. </w:t>
      </w:r>
      <w:r w:rsidR="00C516C7" w:rsidRPr="00415550">
        <w:rPr>
          <w:rFonts w:ascii="Calibri" w:hAnsi="Calibri" w:cs="Calibri"/>
          <w:noProof/>
          <w:color w:val="000000" w:themeColor="text1"/>
        </w:rPr>
        <w:t>Rips et al., 1973)</w:t>
      </w:r>
      <w:r w:rsidRPr="00415550">
        <w:rPr>
          <w:rFonts w:ascii="Calibri" w:hAnsi="Calibri" w:cs="Calibri"/>
          <w:noProof/>
          <w:color w:val="000000" w:themeColor="text1"/>
        </w:rPr>
        <w:t>. Second, as noted above, smaller scale studies using language production, and explicit definitions, have also found that blind individuals use visual words in meaningful ways during communication (Landau &amp; Gle</w:t>
      </w:r>
      <w:r w:rsidR="0029453D" w:rsidRPr="00415550">
        <w:rPr>
          <w:rFonts w:ascii="Calibri" w:hAnsi="Calibri" w:cs="Calibri"/>
          <w:noProof/>
          <w:color w:val="000000" w:themeColor="text1"/>
        </w:rPr>
        <w:t>it</w:t>
      </w:r>
      <w:r w:rsidRPr="00415550">
        <w:rPr>
          <w:rFonts w:ascii="Calibri" w:hAnsi="Calibri" w:cs="Calibri"/>
          <w:noProof/>
          <w:color w:val="000000" w:themeColor="text1"/>
        </w:rPr>
        <w:t>man, 1985; Lenci et al</w:t>
      </w:r>
      <w:r w:rsidR="00312E1E">
        <w:rPr>
          <w:rFonts w:ascii="Calibri" w:hAnsi="Calibri" w:cs="Calibri"/>
          <w:noProof/>
          <w:color w:val="000000" w:themeColor="text1"/>
        </w:rPr>
        <w:t>.</w:t>
      </w:r>
      <w:r w:rsidRPr="00415550">
        <w:rPr>
          <w:rFonts w:ascii="Calibri" w:hAnsi="Calibri" w:cs="Calibri"/>
          <w:noProof/>
          <w:color w:val="000000" w:themeColor="text1"/>
        </w:rPr>
        <w:t xml:space="preserve"> 2013). </w:t>
      </w:r>
      <w:r w:rsidR="001A35DE" w:rsidRPr="00415550">
        <w:rPr>
          <w:rFonts w:ascii="Calibri" w:hAnsi="Calibri" w:cs="Calibri"/>
          <w:noProof/>
          <w:color w:val="000000" w:themeColor="text1"/>
        </w:rPr>
        <w:t>Third</w:t>
      </w:r>
      <w:r w:rsidRPr="00415550">
        <w:rPr>
          <w:rFonts w:ascii="Calibri" w:hAnsi="Calibri" w:cs="Calibri"/>
          <w:noProof/>
          <w:color w:val="000000" w:themeColor="text1"/>
        </w:rPr>
        <w:t xml:space="preserve">, blind and sighted people recruit the same brain regions </w:t>
      </w:r>
      <w:r w:rsidR="00B527EA" w:rsidRPr="00415550">
        <w:rPr>
          <w:rFonts w:ascii="Calibri" w:hAnsi="Calibri" w:cs="Calibri"/>
          <w:noProof/>
          <w:color w:val="000000" w:themeColor="text1"/>
        </w:rPr>
        <w:t>when</w:t>
      </w:r>
      <w:r w:rsidRPr="00415550">
        <w:rPr>
          <w:rFonts w:ascii="Calibri" w:hAnsi="Calibri" w:cs="Calibri"/>
          <w:noProof/>
          <w:color w:val="000000" w:themeColor="text1"/>
        </w:rPr>
        <w:t xml:space="preserve"> </w:t>
      </w:r>
      <w:r w:rsidR="00B52FFD" w:rsidRPr="00415550">
        <w:rPr>
          <w:rFonts w:ascii="Calibri" w:hAnsi="Calibri" w:cs="Calibri"/>
          <w:noProof/>
          <w:color w:val="000000" w:themeColor="text1"/>
        </w:rPr>
        <w:t>making inferences based on</w:t>
      </w:r>
      <w:r w:rsidR="002E194F" w:rsidRPr="00415550">
        <w:rPr>
          <w:rFonts w:ascii="Calibri" w:hAnsi="Calibri" w:cs="Calibri"/>
          <w:noProof/>
          <w:color w:val="000000" w:themeColor="text1"/>
        </w:rPr>
        <w:t xml:space="preserve"> sentences with</w:t>
      </w:r>
      <w:r w:rsidR="009543DB" w:rsidRPr="00415550">
        <w:rPr>
          <w:rFonts w:ascii="Calibri" w:hAnsi="Calibri" w:cs="Calibri"/>
          <w:noProof/>
          <w:color w:val="000000" w:themeColor="text1"/>
        </w:rPr>
        <w:t xml:space="preserve"> </w:t>
      </w:r>
      <w:r w:rsidR="0046560F" w:rsidRPr="00415550">
        <w:rPr>
          <w:rFonts w:ascii="Calibri" w:hAnsi="Calibri" w:cs="Calibri"/>
          <w:noProof/>
          <w:color w:val="000000" w:themeColor="text1"/>
        </w:rPr>
        <w:t>visual perception verbs</w:t>
      </w:r>
      <w:r w:rsidR="00D80795" w:rsidRPr="00415550">
        <w:rPr>
          <w:rFonts w:ascii="Calibri" w:hAnsi="Calibri" w:cs="Calibri"/>
          <w:noProof/>
          <w:color w:val="000000" w:themeColor="text1"/>
        </w:rPr>
        <w:t xml:space="preserve"> </w:t>
      </w:r>
      <w:r w:rsidRPr="00415550">
        <w:rPr>
          <w:rFonts w:ascii="Calibri" w:hAnsi="Calibri" w:cs="Calibri"/>
          <w:noProof/>
          <w:color w:val="000000" w:themeColor="text1"/>
        </w:rPr>
        <w:t>(</w:t>
      </w:r>
      <w:r w:rsidR="005A19B5" w:rsidRPr="00415550">
        <w:rPr>
          <w:rFonts w:ascii="Calibri" w:hAnsi="Calibri" w:cs="Calibri"/>
          <w:noProof/>
          <w:color w:val="000000" w:themeColor="text1"/>
        </w:rPr>
        <w:t xml:space="preserve">Bedny et al., 2009, </w:t>
      </w:r>
      <w:r w:rsidR="00693CA0" w:rsidRPr="00415550">
        <w:rPr>
          <w:rFonts w:ascii="Calibri" w:hAnsi="Calibri" w:cs="Calibri"/>
          <w:noProof/>
          <w:color w:val="000000" w:themeColor="text1"/>
        </w:rPr>
        <w:t xml:space="preserve">Koster-Hale, et al., </w:t>
      </w:r>
      <w:r w:rsidRPr="00415550">
        <w:rPr>
          <w:rFonts w:ascii="Calibri" w:hAnsi="Calibri" w:cs="Calibri"/>
          <w:noProof/>
          <w:color w:val="000000" w:themeColor="text1"/>
        </w:rPr>
        <w:t xml:space="preserve"> </w:t>
      </w:r>
      <w:r w:rsidR="005A19B5" w:rsidRPr="00415550">
        <w:rPr>
          <w:rFonts w:ascii="Calibri" w:hAnsi="Calibri" w:cs="Calibri"/>
          <w:noProof/>
          <w:color w:val="000000" w:themeColor="text1"/>
        </w:rPr>
        <w:t>2014)</w:t>
      </w:r>
      <w:r w:rsidR="006675B5" w:rsidRPr="00415550">
        <w:rPr>
          <w:rFonts w:ascii="Calibri" w:hAnsi="Calibri" w:cs="Calibri"/>
          <w:noProof/>
          <w:color w:val="000000" w:themeColor="text1"/>
        </w:rPr>
        <w:t>.</w:t>
      </w:r>
    </w:p>
    <w:p w14:paraId="64E5AD47" w14:textId="397B461F" w:rsidR="00C2103D" w:rsidRPr="00415550" w:rsidRDefault="00302B2A" w:rsidP="00DF26F0">
      <w:pPr>
        <w:pStyle w:val="Body"/>
        <w:spacing w:line="360" w:lineRule="auto"/>
        <w:ind w:firstLine="720"/>
        <w:rPr>
          <w:rFonts w:ascii="Calibri" w:hAnsi="Calibri" w:cs="Calibri"/>
          <w:noProof/>
          <w:color w:val="000000" w:themeColor="text1"/>
        </w:rPr>
      </w:pPr>
      <w:r>
        <w:rPr>
          <w:rFonts w:ascii="Calibri" w:hAnsi="Calibri" w:cs="Calibri"/>
          <w:noProof/>
          <w:color w:val="000000" w:themeColor="text1"/>
        </w:rPr>
        <w:t xml:space="preserve">The </w:t>
      </w:r>
      <w:r w:rsidR="00A00400">
        <w:rPr>
          <w:rFonts w:ascii="Calibri" w:hAnsi="Calibri" w:cs="Calibri"/>
          <w:noProof/>
          <w:color w:val="000000" w:themeColor="text1"/>
        </w:rPr>
        <w:t>present data</w:t>
      </w:r>
      <w:r>
        <w:rPr>
          <w:rFonts w:ascii="Calibri" w:hAnsi="Calibri" w:cs="Calibri"/>
          <w:noProof/>
          <w:color w:val="000000" w:themeColor="text1"/>
        </w:rPr>
        <w:t xml:space="preserve"> also provides evidence that</w:t>
      </w:r>
      <w:r w:rsidR="003C7DC4" w:rsidRPr="00415550">
        <w:rPr>
          <w:rFonts w:ascii="Calibri" w:hAnsi="Calibri" w:cs="Calibri"/>
          <w:noProof/>
          <w:color w:val="000000" w:themeColor="text1"/>
        </w:rPr>
        <w:t xml:space="preserve"> </w:t>
      </w:r>
      <w:r w:rsidR="000D3245" w:rsidRPr="00415550">
        <w:rPr>
          <w:rFonts w:ascii="Calibri" w:hAnsi="Calibri" w:cs="Calibri"/>
          <w:noProof/>
          <w:color w:val="000000" w:themeColor="text1"/>
        </w:rPr>
        <w:t xml:space="preserve">the </w:t>
      </w:r>
      <w:r w:rsidR="00A73EF3" w:rsidRPr="00415550">
        <w:rPr>
          <w:rFonts w:ascii="Calibri" w:hAnsi="Calibri" w:cs="Calibri"/>
          <w:noProof/>
          <w:color w:val="000000" w:themeColor="text1"/>
        </w:rPr>
        <w:t>semantic similarity</w:t>
      </w:r>
      <w:r w:rsidR="003C7DC4" w:rsidRPr="00415550">
        <w:rPr>
          <w:rFonts w:ascii="Calibri" w:hAnsi="Calibri" w:cs="Calibri"/>
          <w:noProof/>
          <w:color w:val="000000" w:themeColor="text1"/>
        </w:rPr>
        <w:t xml:space="preserve"> task </w:t>
      </w:r>
      <w:r w:rsidR="00C84675" w:rsidRPr="00415550">
        <w:rPr>
          <w:rFonts w:ascii="Calibri" w:hAnsi="Calibri" w:cs="Calibri"/>
          <w:noProof/>
          <w:color w:val="000000" w:themeColor="text1"/>
        </w:rPr>
        <w:t>used here</w:t>
      </w:r>
      <w:r w:rsidR="00704374" w:rsidRPr="00415550">
        <w:rPr>
          <w:rFonts w:ascii="Calibri" w:hAnsi="Calibri" w:cs="Calibri"/>
          <w:noProof/>
          <w:color w:val="000000" w:themeColor="text1"/>
        </w:rPr>
        <w:t xml:space="preserve"> is</w:t>
      </w:r>
      <w:r w:rsidR="003C7DC4" w:rsidRPr="00415550">
        <w:rPr>
          <w:rFonts w:ascii="Calibri" w:hAnsi="Calibri" w:cs="Calibri"/>
          <w:noProof/>
          <w:color w:val="000000" w:themeColor="text1"/>
        </w:rPr>
        <w:t xml:space="preserve"> sensitive to </w:t>
      </w:r>
      <w:r w:rsidR="00683562" w:rsidRPr="00415550">
        <w:rPr>
          <w:rFonts w:ascii="Calibri" w:hAnsi="Calibri" w:cs="Calibri"/>
          <w:noProof/>
          <w:color w:val="000000" w:themeColor="text1"/>
        </w:rPr>
        <w:t xml:space="preserve">subtle </w:t>
      </w:r>
      <w:r w:rsidR="003C7DC4" w:rsidRPr="00415550">
        <w:rPr>
          <w:rFonts w:ascii="Calibri" w:hAnsi="Calibri" w:cs="Calibri"/>
          <w:noProof/>
          <w:color w:val="000000" w:themeColor="text1"/>
        </w:rPr>
        <w:t>between</w:t>
      </w:r>
      <w:r w:rsidR="0048370D" w:rsidRPr="00415550">
        <w:rPr>
          <w:rFonts w:ascii="Calibri" w:hAnsi="Calibri" w:cs="Calibri"/>
          <w:noProof/>
          <w:color w:val="000000" w:themeColor="text1"/>
        </w:rPr>
        <w:t>-</w:t>
      </w:r>
      <w:r w:rsidR="003C7DC4" w:rsidRPr="00415550">
        <w:rPr>
          <w:rFonts w:ascii="Calibri" w:hAnsi="Calibri" w:cs="Calibri"/>
          <w:noProof/>
          <w:color w:val="000000" w:themeColor="text1"/>
        </w:rPr>
        <w:t xml:space="preserve">group differences in </w:t>
      </w:r>
      <w:r w:rsidR="00AF4A17" w:rsidRPr="00415550">
        <w:rPr>
          <w:rFonts w:ascii="Calibri" w:hAnsi="Calibri" w:cs="Calibri"/>
          <w:noProof/>
          <w:color w:val="000000" w:themeColor="text1"/>
        </w:rPr>
        <w:t>meaning kno</w:t>
      </w:r>
      <w:r w:rsidR="0029453D" w:rsidRPr="00415550">
        <w:rPr>
          <w:rFonts w:ascii="Calibri" w:hAnsi="Calibri" w:cs="Calibri"/>
          <w:noProof/>
          <w:color w:val="000000" w:themeColor="text1"/>
        </w:rPr>
        <w:t>wl</w:t>
      </w:r>
      <w:r w:rsidR="00AF4A17" w:rsidRPr="00415550">
        <w:rPr>
          <w:rFonts w:ascii="Calibri" w:hAnsi="Calibri" w:cs="Calibri"/>
          <w:noProof/>
          <w:color w:val="000000" w:themeColor="text1"/>
        </w:rPr>
        <w:t>edge</w:t>
      </w:r>
      <w:r w:rsidR="002D49FB" w:rsidRPr="00415550">
        <w:rPr>
          <w:rFonts w:ascii="Calibri" w:hAnsi="Calibri" w:cs="Calibri"/>
          <w:noProof/>
          <w:color w:val="000000" w:themeColor="text1"/>
        </w:rPr>
        <w:t xml:space="preserve"> as evidenced by blind individuals’ somewhat </w:t>
      </w:r>
      <w:r w:rsidR="00600DB4" w:rsidRPr="00415550">
        <w:rPr>
          <w:rFonts w:ascii="Calibri" w:hAnsi="Calibri" w:cs="Calibri"/>
          <w:noProof/>
          <w:color w:val="000000" w:themeColor="text1"/>
        </w:rPr>
        <w:t xml:space="preserve">more </w:t>
      </w:r>
      <w:r w:rsidR="004621F2">
        <w:rPr>
          <w:rFonts w:ascii="Calibri" w:hAnsi="Calibri" w:cs="Calibri"/>
          <w:noProof/>
          <w:color w:val="000000" w:themeColor="text1"/>
        </w:rPr>
        <w:t>consistent</w:t>
      </w:r>
      <w:r w:rsidR="004621F2" w:rsidRPr="00415550">
        <w:rPr>
          <w:rFonts w:ascii="Calibri" w:hAnsi="Calibri" w:cs="Calibri"/>
          <w:noProof/>
          <w:color w:val="000000" w:themeColor="text1"/>
        </w:rPr>
        <w:t xml:space="preserve"> </w:t>
      </w:r>
      <w:r w:rsidR="004621F2">
        <w:rPr>
          <w:rFonts w:ascii="Calibri" w:hAnsi="Calibri" w:cs="Calibri"/>
          <w:noProof/>
          <w:color w:val="000000" w:themeColor="text1"/>
        </w:rPr>
        <w:t>judgments</w:t>
      </w:r>
      <w:r w:rsidR="004621F2" w:rsidRPr="00415550">
        <w:rPr>
          <w:rFonts w:ascii="Calibri" w:hAnsi="Calibri" w:cs="Calibri"/>
          <w:noProof/>
          <w:color w:val="000000" w:themeColor="text1"/>
        </w:rPr>
        <w:t xml:space="preserve"> </w:t>
      </w:r>
      <w:r w:rsidR="002D49FB" w:rsidRPr="00415550">
        <w:rPr>
          <w:rFonts w:ascii="Calibri" w:hAnsi="Calibri" w:cs="Calibri"/>
          <w:noProof/>
          <w:color w:val="000000" w:themeColor="text1"/>
        </w:rPr>
        <w:t>of tactile perception and sound emission verbs.</w:t>
      </w:r>
      <w:r w:rsidR="00815BDF" w:rsidRPr="00415550">
        <w:rPr>
          <w:rFonts w:ascii="Calibri" w:hAnsi="Calibri" w:cs="Calibri"/>
          <w:noProof/>
          <w:color w:val="000000" w:themeColor="text1"/>
        </w:rPr>
        <w:t xml:space="preserve"> </w:t>
      </w:r>
      <w:r w:rsidR="00C2103D" w:rsidRPr="00415550">
        <w:rPr>
          <w:rFonts w:ascii="Calibri" w:hAnsi="Calibri" w:cs="Calibri"/>
          <w:noProof/>
          <w:color w:val="000000" w:themeColor="text1"/>
        </w:rPr>
        <w:t xml:space="preserve">As a group, blind adults’ </w:t>
      </w:r>
      <w:r w:rsidR="006A3127">
        <w:rPr>
          <w:rFonts w:ascii="Calibri" w:hAnsi="Calibri" w:cs="Calibri"/>
          <w:noProof/>
          <w:color w:val="000000" w:themeColor="text1"/>
        </w:rPr>
        <w:t>ratings</w:t>
      </w:r>
      <w:r w:rsidR="006A3127" w:rsidRPr="00415550">
        <w:rPr>
          <w:rFonts w:ascii="Calibri" w:hAnsi="Calibri" w:cs="Calibri"/>
          <w:noProof/>
          <w:color w:val="000000" w:themeColor="text1"/>
        </w:rPr>
        <w:t xml:space="preserve"> </w:t>
      </w:r>
      <w:r w:rsidR="00C2103D" w:rsidRPr="00415550">
        <w:rPr>
          <w:rFonts w:ascii="Calibri" w:hAnsi="Calibri" w:cs="Calibri"/>
          <w:noProof/>
          <w:color w:val="000000" w:themeColor="text1"/>
        </w:rPr>
        <w:t xml:space="preserve">for these verbs are indistinguishable from </w:t>
      </w:r>
      <w:r w:rsidR="00E377D5">
        <w:rPr>
          <w:rFonts w:ascii="Calibri" w:hAnsi="Calibri" w:cs="Calibri"/>
          <w:noProof/>
          <w:color w:val="000000" w:themeColor="text1"/>
        </w:rPr>
        <w:t xml:space="preserve">those of </w:t>
      </w:r>
      <w:r w:rsidR="00C2103D" w:rsidRPr="00415550">
        <w:rPr>
          <w:rFonts w:ascii="Calibri" w:hAnsi="Calibri" w:cs="Calibri"/>
          <w:noProof/>
          <w:color w:val="000000" w:themeColor="text1"/>
        </w:rPr>
        <w:t xml:space="preserve">the sighted </w:t>
      </w:r>
      <w:r w:rsidR="00273E54" w:rsidRPr="00415550">
        <w:rPr>
          <w:rFonts w:ascii="Calibri" w:hAnsi="Calibri" w:cs="Calibri"/>
          <w:noProof/>
          <w:color w:val="000000" w:themeColor="text1"/>
        </w:rPr>
        <w:t xml:space="preserve">(i.e. blind and sighted speakers </w:t>
      </w:r>
      <w:r w:rsidR="00960120">
        <w:rPr>
          <w:rFonts w:ascii="Calibri" w:hAnsi="Calibri" w:cs="Calibri"/>
          <w:noProof/>
          <w:color w:val="000000" w:themeColor="text1"/>
        </w:rPr>
        <w:t xml:space="preserve">use similar criteria </w:t>
      </w:r>
      <w:r w:rsidR="00716265">
        <w:rPr>
          <w:rFonts w:ascii="Calibri" w:hAnsi="Calibri" w:cs="Calibri"/>
          <w:noProof/>
          <w:color w:val="000000" w:themeColor="text1"/>
        </w:rPr>
        <w:t>to distinguish</w:t>
      </w:r>
      <w:r w:rsidR="00960120" w:rsidRPr="00415550">
        <w:rPr>
          <w:rFonts w:ascii="Calibri" w:hAnsi="Calibri" w:cs="Calibri"/>
          <w:noProof/>
          <w:color w:val="000000" w:themeColor="text1"/>
        </w:rPr>
        <w:t xml:space="preserve"> </w:t>
      </w:r>
      <w:r w:rsidR="00273E54" w:rsidRPr="004E7D05">
        <w:rPr>
          <w:rFonts w:ascii="Calibri" w:hAnsi="Calibri" w:cs="Calibri"/>
          <w:i/>
          <w:noProof/>
          <w:color w:val="000000" w:themeColor="text1"/>
        </w:rPr>
        <w:t>stroke</w:t>
      </w:r>
      <w:r w:rsidR="00273E54" w:rsidRPr="00415550">
        <w:rPr>
          <w:rFonts w:ascii="Calibri" w:hAnsi="Calibri" w:cs="Calibri"/>
          <w:noProof/>
          <w:color w:val="000000" w:themeColor="text1"/>
        </w:rPr>
        <w:t xml:space="preserve"> </w:t>
      </w:r>
      <w:r w:rsidR="009771EE" w:rsidRPr="00415550">
        <w:rPr>
          <w:rFonts w:ascii="Calibri" w:hAnsi="Calibri" w:cs="Calibri"/>
          <w:noProof/>
          <w:color w:val="000000" w:themeColor="text1"/>
        </w:rPr>
        <w:t>from</w:t>
      </w:r>
      <w:r w:rsidR="00273E54" w:rsidRPr="00415550">
        <w:rPr>
          <w:rFonts w:ascii="Calibri" w:hAnsi="Calibri" w:cs="Calibri"/>
          <w:noProof/>
          <w:color w:val="000000" w:themeColor="text1"/>
        </w:rPr>
        <w:t xml:space="preserve"> </w:t>
      </w:r>
      <w:r w:rsidR="00273E54" w:rsidRPr="004E7D05">
        <w:rPr>
          <w:rFonts w:ascii="Calibri" w:hAnsi="Calibri" w:cs="Calibri"/>
          <w:i/>
          <w:noProof/>
          <w:color w:val="000000" w:themeColor="text1"/>
        </w:rPr>
        <w:t>prod</w:t>
      </w:r>
      <w:r w:rsidR="00273E54" w:rsidRPr="00415550">
        <w:rPr>
          <w:rFonts w:ascii="Calibri" w:hAnsi="Calibri" w:cs="Calibri"/>
          <w:noProof/>
          <w:color w:val="000000" w:themeColor="text1"/>
        </w:rPr>
        <w:t>)</w:t>
      </w:r>
      <w:r w:rsidR="00C100E9" w:rsidRPr="00415550">
        <w:rPr>
          <w:rFonts w:ascii="Calibri" w:hAnsi="Calibri" w:cs="Calibri"/>
          <w:noProof/>
          <w:color w:val="000000" w:themeColor="text1"/>
        </w:rPr>
        <w:t xml:space="preserve"> but </w:t>
      </w:r>
      <w:r w:rsidR="00CC0777">
        <w:rPr>
          <w:rFonts w:ascii="Calibri" w:hAnsi="Calibri" w:cs="Calibri"/>
          <w:noProof/>
          <w:color w:val="000000" w:themeColor="text1"/>
        </w:rPr>
        <w:t>blind</w:t>
      </w:r>
      <w:r w:rsidR="00CC0777" w:rsidRPr="00415550">
        <w:rPr>
          <w:rFonts w:ascii="Calibri" w:hAnsi="Calibri" w:cs="Calibri"/>
          <w:noProof/>
          <w:color w:val="000000" w:themeColor="text1"/>
        </w:rPr>
        <w:t xml:space="preserve"> </w:t>
      </w:r>
      <w:r w:rsidR="00600DB4" w:rsidRPr="00415550">
        <w:rPr>
          <w:rFonts w:ascii="Calibri" w:hAnsi="Calibri" w:cs="Calibri"/>
          <w:noProof/>
          <w:color w:val="000000" w:themeColor="text1"/>
        </w:rPr>
        <w:t xml:space="preserve">people's responses are </w:t>
      </w:r>
      <w:r w:rsidR="00CC0777">
        <w:rPr>
          <w:rFonts w:ascii="Calibri" w:hAnsi="Calibri" w:cs="Calibri"/>
          <w:noProof/>
          <w:color w:val="000000" w:themeColor="text1"/>
        </w:rPr>
        <w:t>less</w:t>
      </w:r>
      <w:r w:rsidR="00CC0777" w:rsidRPr="00415550">
        <w:rPr>
          <w:rFonts w:ascii="Calibri" w:hAnsi="Calibri" w:cs="Calibri"/>
          <w:noProof/>
          <w:color w:val="000000" w:themeColor="text1"/>
        </w:rPr>
        <w:t xml:space="preserve"> </w:t>
      </w:r>
      <w:r w:rsidR="00600DB4" w:rsidRPr="00415550">
        <w:rPr>
          <w:rFonts w:ascii="Calibri" w:hAnsi="Calibri" w:cs="Calibri"/>
          <w:noProof/>
          <w:color w:val="000000" w:themeColor="text1"/>
        </w:rPr>
        <w:t>heterogen</w:t>
      </w:r>
      <w:r w:rsidR="0029453D" w:rsidRPr="00415550">
        <w:rPr>
          <w:rFonts w:ascii="Calibri" w:hAnsi="Calibri" w:cs="Calibri"/>
          <w:noProof/>
          <w:color w:val="000000" w:themeColor="text1"/>
        </w:rPr>
        <w:t>e</w:t>
      </w:r>
      <w:r w:rsidR="00600DB4" w:rsidRPr="00415550">
        <w:rPr>
          <w:rFonts w:ascii="Calibri" w:hAnsi="Calibri" w:cs="Calibri"/>
          <w:noProof/>
          <w:color w:val="000000" w:themeColor="text1"/>
        </w:rPr>
        <w:t>ous across participants</w:t>
      </w:r>
      <w:r w:rsidR="00273E54" w:rsidRPr="00415550">
        <w:rPr>
          <w:rFonts w:ascii="Calibri" w:hAnsi="Calibri" w:cs="Calibri"/>
          <w:noProof/>
          <w:color w:val="000000" w:themeColor="text1"/>
        </w:rPr>
        <w:t xml:space="preserve">. </w:t>
      </w:r>
      <w:r w:rsidR="00C2103D" w:rsidRPr="00415550">
        <w:rPr>
          <w:rFonts w:ascii="Calibri" w:hAnsi="Calibri" w:cs="Calibri"/>
          <w:noProof/>
          <w:color w:val="000000" w:themeColor="text1"/>
        </w:rPr>
        <w:t xml:space="preserve">Why might this be the case? One possible interpretation is that superior abilities in touch and hearing among blind individuals translate to more </w:t>
      </w:r>
      <w:r w:rsidR="00BA0038" w:rsidRPr="00415550">
        <w:rPr>
          <w:rFonts w:ascii="Calibri" w:hAnsi="Calibri" w:cs="Calibri"/>
          <w:noProof/>
          <w:color w:val="000000" w:themeColor="text1"/>
        </w:rPr>
        <w:t>precise</w:t>
      </w:r>
      <w:r w:rsidR="000E4271" w:rsidRPr="00415550">
        <w:rPr>
          <w:rFonts w:ascii="Calibri" w:hAnsi="Calibri" w:cs="Calibri"/>
          <w:noProof/>
          <w:color w:val="000000" w:themeColor="text1"/>
        </w:rPr>
        <w:t xml:space="preserve"> </w:t>
      </w:r>
      <w:r w:rsidR="00C2103D" w:rsidRPr="00415550">
        <w:rPr>
          <w:rFonts w:ascii="Calibri" w:hAnsi="Calibri" w:cs="Calibri"/>
          <w:noProof/>
          <w:color w:val="000000" w:themeColor="text1"/>
        </w:rPr>
        <w:t xml:space="preserve">meanings for touch and sound verbs. </w:t>
      </w:r>
      <w:r w:rsidR="00A01C10" w:rsidRPr="00415550">
        <w:rPr>
          <w:rFonts w:ascii="Calibri" w:hAnsi="Calibri" w:cs="Calibri"/>
          <w:noProof/>
          <w:color w:val="000000" w:themeColor="text1"/>
        </w:rPr>
        <w:t>Indeed, b</w:t>
      </w:r>
      <w:r w:rsidR="00C2103D" w:rsidRPr="00415550">
        <w:rPr>
          <w:rFonts w:ascii="Calibri" w:hAnsi="Calibri" w:cs="Calibri"/>
          <w:noProof/>
          <w:color w:val="000000" w:themeColor="text1"/>
        </w:rPr>
        <w:t>lind individuals outperform the sighted on some tactile and auditory tasks (</w:t>
      </w:r>
      <w:r w:rsidR="009108F5" w:rsidRPr="00415550">
        <w:rPr>
          <w:rFonts w:ascii="Calibri" w:hAnsi="Calibri" w:cs="Calibri"/>
          <w:color w:val="000000" w:themeColor="text1"/>
        </w:rPr>
        <w:t>Gougoux et al., 2004, Van Bove</w:t>
      </w:r>
      <w:r w:rsidR="001E5D5D" w:rsidRPr="00415550">
        <w:rPr>
          <w:rFonts w:ascii="Calibri" w:hAnsi="Calibri" w:cs="Calibri"/>
          <w:color w:val="000000" w:themeColor="text1"/>
        </w:rPr>
        <w:t>n</w:t>
      </w:r>
      <w:r w:rsidR="009108F5" w:rsidRPr="00415550">
        <w:rPr>
          <w:rFonts w:ascii="Calibri" w:hAnsi="Calibri" w:cs="Calibri"/>
          <w:color w:val="000000" w:themeColor="text1"/>
        </w:rPr>
        <w:t>, et al., 2000</w:t>
      </w:r>
      <w:r w:rsidR="00C2103D" w:rsidRPr="00415550">
        <w:rPr>
          <w:rFonts w:ascii="Calibri" w:hAnsi="Calibri" w:cs="Calibri"/>
          <w:noProof/>
          <w:color w:val="000000" w:themeColor="text1"/>
        </w:rPr>
        <w:t>)</w:t>
      </w:r>
      <w:r w:rsidR="00B6623E">
        <w:rPr>
          <w:rFonts w:ascii="Calibri" w:hAnsi="Calibri" w:cs="Calibri"/>
          <w:noProof/>
          <w:color w:val="000000" w:themeColor="text1"/>
        </w:rPr>
        <w:t>.</w:t>
      </w:r>
      <w:r w:rsidR="00C2103D" w:rsidRPr="00415550">
        <w:rPr>
          <w:rFonts w:ascii="Calibri" w:hAnsi="Calibri" w:cs="Calibri"/>
          <w:noProof/>
          <w:color w:val="000000" w:themeColor="text1"/>
        </w:rPr>
        <w:t xml:space="preserve"> Such an interpretation</w:t>
      </w:r>
      <w:r w:rsidR="004621F2">
        <w:rPr>
          <w:rFonts w:ascii="Calibri" w:hAnsi="Calibri" w:cs="Calibri"/>
          <w:noProof/>
          <w:color w:val="000000" w:themeColor="text1"/>
        </w:rPr>
        <w:t xml:space="preserve"> of the current data</w:t>
      </w:r>
      <w:r w:rsidR="00C2103D" w:rsidRPr="00415550">
        <w:rPr>
          <w:rFonts w:ascii="Calibri" w:hAnsi="Calibri" w:cs="Calibri"/>
          <w:noProof/>
          <w:color w:val="000000" w:themeColor="text1"/>
        </w:rPr>
        <w:t xml:space="preserve"> seems unlikely to us</w:t>
      </w:r>
      <w:r w:rsidR="00A01C10" w:rsidRPr="00415550">
        <w:rPr>
          <w:rFonts w:ascii="Calibri" w:hAnsi="Calibri" w:cs="Calibri"/>
          <w:noProof/>
          <w:color w:val="000000" w:themeColor="text1"/>
        </w:rPr>
        <w:t>, however,</w:t>
      </w:r>
      <w:r w:rsidR="00C2103D" w:rsidRPr="00415550">
        <w:rPr>
          <w:rFonts w:ascii="Calibri" w:hAnsi="Calibri" w:cs="Calibri"/>
          <w:noProof/>
          <w:color w:val="000000" w:themeColor="text1"/>
        </w:rPr>
        <w:t xml:space="preserve"> for multiple reasons. First, blind individuals only outperform sighted individuals on a subset of tactile and auditory</w:t>
      </w:r>
      <w:r w:rsidR="007015C7" w:rsidRPr="00415550">
        <w:rPr>
          <w:rFonts w:ascii="Calibri" w:hAnsi="Calibri" w:cs="Calibri"/>
          <w:noProof/>
          <w:color w:val="000000" w:themeColor="text1"/>
        </w:rPr>
        <w:t xml:space="preserve"> perceptual</w:t>
      </w:r>
      <w:r w:rsidR="00C2103D" w:rsidRPr="00415550">
        <w:rPr>
          <w:rFonts w:ascii="Calibri" w:hAnsi="Calibri" w:cs="Calibri"/>
          <w:noProof/>
          <w:color w:val="000000" w:themeColor="text1"/>
        </w:rPr>
        <w:t xml:space="preserve"> tasks and the ben</w:t>
      </w:r>
      <w:r w:rsidR="004621F2">
        <w:rPr>
          <w:rFonts w:ascii="Calibri" w:hAnsi="Calibri" w:cs="Calibri"/>
          <w:noProof/>
          <w:color w:val="000000" w:themeColor="text1"/>
        </w:rPr>
        <w:t>e</w:t>
      </w:r>
      <w:r w:rsidR="00C2103D" w:rsidRPr="00415550">
        <w:rPr>
          <w:rFonts w:ascii="Calibri" w:hAnsi="Calibri" w:cs="Calibri"/>
          <w:noProof/>
          <w:color w:val="000000" w:themeColor="text1"/>
        </w:rPr>
        <w:t xml:space="preserve">fits are subtle. For example, blind individuals are better at perceiving Braille-like patterns but </w:t>
      </w:r>
      <w:r w:rsidR="009B7A9F" w:rsidRPr="00415550">
        <w:rPr>
          <w:rFonts w:ascii="Calibri" w:hAnsi="Calibri" w:cs="Calibri"/>
          <w:noProof/>
          <w:color w:val="000000" w:themeColor="text1"/>
        </w:rPr>
        <w:t xml:space="preserve">not </w:t>
      </w:r>
      <w:r w:rsidR="00C2103D" w:rsidRPr="00415550">
        <w:rPr>
          <w:rFonts w:ascii="Calibri" w:hAnsi="Calibri" w:cs="Calibri"/>
          <w:noProof/>
          <w:color w:val="000000" w:themeColor="text1"/>
        </w:rPr>
        <w:t>other types of tactile stimuli (</w:t>
      </w:r>
      <w:r w:rsidR="00CA07DA" w:rsidRPr="00415550">
        <w:rPr>
          <w:rFonts w:ascii="Calibri" w:hAnsi="Calibri" w:cs="Calibri"/>
          <w:noProof/>
          <w:color w:val="000000" w:themeColor="text1"/>
        </w:rPr>
        <w:t>Grant et al., 2000</w:t>
      </w:r>
      <w:r w:rsidR="00C2103D" w:rsidRPr="00415550">
        <w:rPr>
          <w:rFonts w:ascii="Calibri" w:hAnsi="Calibri" w:cs="Calibri"/>
          <w:noProof/>
          <w:color w:val="000000" w:themeColor="text1"/>
        </w:rPr>
        <w:t xml:space="preserve">). There are even some auditory tasks, such as localization in the vertical plane, </w:t>
      </w:r>
      <w:r w:rsidR="000B4BE6" w:rsidRPr="00415550">
        <w:rPr>
          <w:rFonts w:ascii="Calibri" w:hAnsi="Calibri" w:cs="Calibri"/>
          <w:noProof/>
          <w:color w:val="000000" w:themeColor="text1"/>
        </w:rPr>
        <w:t xml:space="preserve">on </w:t>
      </w:r>
      <w:r w:rsidR="00C2103D" w:rsidRPr="00415550">
        <w:rPr>
          <w:rFonts w:ascii="Calibri" w:hAnsi="Calibri" w:cs="Calibri"/>
          <w:noProof/>
          <w:color w:val="000000" w:themeColor="text1"/>
        </w:rPr>
        <w:t>which sighted individuals perform better (</w:t>
      </w:r>
      <w:r w:rsidR="002D2730" w:rsidRPr="00415550">
        <w:rPr>
          <w:rFonts w:ascii="Calibri" w:hAnsi="Calibri" w:cs="Calibri"/>
          <w:noProof/>
          <w:color w:val="000000" w:themeColor="text1"/>
        </w:rPr>
        <w:t>Zwiers et al., 2001</w:t>
      </w:r>
      <w:r w:rsidR="00C2103D" w:rsidRPr="00415550">
        <w:rPr>
          <w:rFonts w:ascii="Calibri" w:hAnsi="Calibri" w:cs="Calibri"/>
          <w:noProof/>
          <w:color w:val="000000" w:themeColor="text1"/>
        </w:rPr>
        <w:t>)</w:t>
      </w:r>
      <w:r w:rsidR="00FD52CE">
        <w:rPr>
          <w:rFonts w:ascii="Calibri" w:hAnsi="Calibri" w:cs="Calibri"/>
          <w:noProof/>
          <w:color w:val="000000" w:themeColor="text1"/>
        </w:rPr>
        <w:t>.</w:t>
      </w:r>
      <w:r w:rsidR="00C2103D" w:rsidRPr="00415550">
        <w:rPr>
          <w:rFonts w:ascii="Calibri" w:hAnsi="Calibri" w:cs="Calibri"/>
          <w:noProof/>
          <w:color w:val="000000" w:themeColor="text1"/>
        </w:rPr>
        <w:t xml:space="preserve"> </w:t>
      </w:r>
      <w:r w:rsidR="001B0A4E" w:rsidRPr="00415550">
        <w:rPr>
          <w:rFonts w:ascii="Calibri" w:hAnsi="Calibri" w:cs="Calibri"/>
          <w:noProof/>
          <w:color w:val="000000" w:themeColor="text1"/>
        </w:rPr>
        <w:t>I</w:t>
      </w:r>
      <w:r w:rsidR="00C2103D" w:rsidRPr="00415550">
        <w:rPr>
          <w:rFonts w:ascii="Calibri" w:hAnsi="Calibri" w:cs="Calibri"/>
          <w:noProof/>
          <w:color w:val="000000" w:themeColor="text1"/>
        </w:rPr>
        <w:t xml:space="preserve">t is unlikely that </w:t>
      </w:r>
      <w:r w:rsidR="00F17A04" w:rsidRPr="00415550">
        <w:rPr>
          <w:rFonts w:ascii="Calibri" w:hAnsi="Calibri" w:cs="Calibri"/>
          <w:noProof/>
          <w:color w:val="000000" w:themeColor="text1"/>
        </w:rPr>
        <w:t xml:space="preserve">such </w:t>
      </w:r>
      <w:r w:rsidR="00C2103D" w:rsidRPr="00415550">
        <w:rPr>
          <w:rFonts w:ascii="Calibri" w:hAnsi="Calibri" w:cs="Calibri"/>
          <w:noProof/>
          <w:color w:val="000000" w:themeColor="text1"/>
        </w:rPr>
        <w:t xml:space="preserve">subtle and uneven sensory </w:t>
      </w:r>
      <w:r w:rsidR="00C2103D" w:rsidRPr="00415550">
        <w:rPr>
          <w:rFonts w:ascii="Calibri" w:hAnsi="Calibri" w:cs="Calibri"/>
          <w:noProof/>
          <w:color w:val="000000" w:themeColor="text1"/>
        </w:rPr>
        <w:lastRenderedPageBreak/>
        <w:t>enhancement</w:t>
      </w:r>
      <w:r w:rsidR="00D72BE7" w:rsidRPr="00415550">
        <w:rPr>
          <w:rFonts w:ascii="Calibri" w:hAnsi="Calibri" w:cs="Calibri"/>
          <w:noProof/>
          <w:color w:val="000000" w:themeColor="text1"/>
        </w:rPr>
        <w:t>s in blindness</w:t>
      </w:r>
      <w:r w:rsidR="00C2103D" w:rsidRPr="00415550">
        <w:rPr>
          <w:rFonts w:ascii="Calibri" w:hAnsi="Calibri" w:cs="Calibri"/>
          <w:noProof/>
          <w:color w:val="000000" w:themeColor="text1"/>
        </w:rPr>
        <w:t xml:space="preserve"> cause lexical differences. </w:t>
      </w:r>
      <w:r w:rsidR="006E53F1" w:rsidRPr="00415550">
        <w:rPr>
          <w:rFonts w:ascii="Calibri" w:hAnsi="Calibri" w:cs="Calibri"/>
          <w:noProof/>
          <w:color w:val="000000" w:themeColor="text1"/>
        </w:rPr>
        <w:t>Furthermore, if</w:t>
      </w:r>
      <w:r w:rsidR="00C2103D" w:rsidRPr="00415550">
        <w:rPr>
          <w:rFonts w:ascii="Calibri" w:hAnsi="Calibri" w:cs="Calibri"/>
          <w:noProof/>
          <w:color w:val="000000" w:themeColor="text1"/>
        </w:rPr>
        <w:t xml:space="preserve"> total absence of first</w:t>
      </w:r>
      <w:r w:rsidR="009B7A9F" w:rsidRPr="00415550">
        <w:rPr>
          <w:rFonts w:ascii="Calibri" w:hAnsi="Calibri" w:cs="Calibri"/>
          <w:noProof/>
          <w:color w:val="000000" w:themeColor="text1"/>
        </w:rPr>
        <w:t>-</w:t>
      </w:r>
      <w:r w:rsidR="00C2103D" w:rsidRPr="00415550">
        <w:rPr>
          <w:rFonts w:ascii="Calibri" w:hAnsi="Calibri" w:cs="Calibri"/>
          <w:noProof/>
          <w:color w:val="000000" w:themeColor="text1"/>
        </w:rPr>
        <w:t>person visual experience does not make visual verb meanings more noisy</w:t>
      </w:r>
      <w:r w:rsidR="0057314C">
        <w:rPr>
          <w:rFonts w:ascii="Calibri" w:hAnsi="Calibri" w:cs="Calibri"/>
          <w:noProof/>
          <w:color w:val="000000" w:themeColor="text1"/>
        </w:rPr>
        <w:t xml:space="preserve"> in blind adults</w:t>
      </w:r>
      <w:r w:rsidR="00C2103D" w:rsidRPr="00415550">
        <w:rPr>
          <w:rFonts w:ascii="Calibri" w:hAnsi="Calibri" w:cs="Calibri"/>
          <w:noProof/>
          <w:color w:val="000000" w:themeColor="text1"/>
        </w:rPr>
        <w:t xml:space="preserve">, it is unlikely that subtle improvements </w:t>
      </w:r>
      <w:r w:rsidR="00BD2DFE">
        <w:rPr>
          <w:rFonts w:ascii="Calibri" w:hAnsi="Calibri" w:cs="Calibri"/>
          <w:noProof/>
          <w:color w:val="000000" w:themeColor="text1"/>
        </w:rPr>
        <w:t xml:space="preserve">in tactile or auditory experience </w:t>
      </w:r>
      <w:r w:rsidR="00C2103D" w:rsidRPr="00415550">
        <w:rPr>
          <w:rFonts w:ascii="Calibri" w:hAnsi="Calibri" w:cs="Calibri"/>
          <w:noProof/>
          <w:color w:val="000000" w:themeColor="text1"/>
        </w:rPr>
        <w:t>would make them less noisy.</w:t>
      </w:r>
    </w:p>
    <w:p w14:paraId="64BC7181" w14:textId="3D1075D2" w:rsidR="00936421" w:rsidRPr="00415550" w:rsidRDefault="00C2103D" w:rsidP="00DF26F0">
      <w:pPr>
        <w:pStyle w:val="Body"/>
        <w:spacing w:line="360" w:lineRule="auto"/>
        <w:ind w:firstLine="720"/>
        <w:rPr>
          <w:rFonts w:ascii="Calibri" w:hAnsi="Calibri" w:cs="Calibri"/>
          <w:b/>
          <w:bCs/>
          <w:noProof/>
          <w:color w:val="000000" w:themeColor="text1"/>
        </w:rPr>
      </w:pPr>
      <w:r w:rsidRPr="00415550">
        <w:rPr>
          <w:rFonts w:ascii="Calibri" w:hAnsi="Calibri" w:cs="Calibri"/>
          <w:noProof/>
          <w:color w:val="000000" w:themeColor="text1"/>
        </w:rPr>
        <w:t>We hypothesize instead that differences in communicative relevance account for differences</w:t>
      </w:r>
      <w:r w:rsidR="00175CFC" w:rsidRPr="00415550">
        <w:rPr>
          <w:rFonts w:ascii="Calibri" w:hAnsi="Calibri" w:cs="Calibri"/>
          <w:noProof/>
          <w:color w:val="000000" w:themeColor="text1"/>
        </w:rPr>
        <w:t xml:space="preserve"> in</w:t>
      </w:r>
      <w:r w:rsidRPr="00415550">
        <w:rPr>
          <w:rFonts w:ascii="Calibri" w:hAnsi="Calibri" w:cs="Calibri"/>
          <w:noProof/>
          <w:color w:val="000000" w:themeColor="text1"/>
        </w:rPr>
        <w:t xml:space="preserve"> </w:t>
      </w:r>
      <w:r w:rsidR="00381583">
        <w:rPr>
          <w:rFonts w:ascii="Calibri" w:hAnsi="Calibri" w:cs="Calibri"/>
          <w:noProof/>
          <w:color w:val="000000" w:themeColor="text1"/>
        </w:rPr>
        <w:t>semantic similarity judgment</w:t>
      </w:r>
      <w:r w:rsidRPr="00415550">
        <w:rPr>
          <w:rFonts w:ascii="Calibri" w:hAnsi="Calibri" w:cs="Calibri"/>
          <w:noProof/>
          <w:color w:val="000000" w:themeColor="text1"/>
        </w:rPr>
        <w:t xml:space="preserve"> consistency across blind and sighted speakers. </w:t>
      </w:r>
      <w:r w:rsidR="00E30602">
        <w:rPr>
          <w:rFonts w:ascii="Calibri" w:hAnsi="Calibri" w:cs="Calibri"/>
          <w:noProof/>
          <w:color w:val="000000" w:themeColor="text1"/>
        </w:rPr>
        <w:t>Since b</w:t>
      </w:r>
      <w:r w:rsidRPr="00415550">
        <w:rPr>
          <w:rFonts w:ascii="Calibri" w:hAnsi="Calibri" w:cs="Calibri"/>
          <w:noProof/>
          <w:color w:val="000000" w:themeColor="text1"/>
        </w:rPr>
        <w:t>lind individuals live among a sighted majority</w:t>
      </w:r>
      <w:r w:rsidR="00E30602">
        <w:rPr>
          <w:rFonts w:ascii="Calibri" w:hAnsi="Calibri" w:cs="Calibri"/>
          <w:noProof/>
          <w:color w:val="000000" w:themeColor="text1"/>
        </w:rPr>
        <w:t>, b</w:t>
      </w:r>
      <w:r w:rsidRPr="00415550">
        <w:rPr>
          <w:rFonts w:ascii="Calibri" w:hAnsi="Calibri" w:cs="Calibri"/>
          <w:noProof/>
          <w:color w:val="000000" w:themeColor="text1"/>
        </w:rPr>
        <w:t xml:space="preserve">eing blind </w:t>
      </w:r>
      <w:r w:rsidR="006E76EA" w:rsidRPr="00415550">
        <w:rPr>
          <w:rFonts w:ascii="Calibri" w:hAnsi="Calibri" w:cs="Calibri"/>
          <w:noProof/>
          <w:color w:val="000000" w:themeColor="text1"/>
        </w:rPr>
        <w:t>oneself</w:t>
      </w:r>
      <w:r w:rsidRPr="00415550">
        <w:rPr>
          <w:rFonts w:ascii="Calibri" w:hAnsi="Calibri" w:cs="Calibri"/>
          <w:noProof/>
          <w:color w:val="000000" w:themeColor="text1"/>
        </w:rPr>
        <w:t xml:space="preserve"> does not substantially </w:t>
      </w:r>
      <w:r w:rsidR="005F67DA" w:rsidRPr="00415550">
        <w:rPr>
          <w:rFonts w:ascii="Calibri" w:hAnsi="Calibri" w:cs="Calibri"/>
          <w:noProof/>
          <w:color w:val="000000" w:themeColor="text1"/>
        </w:rPr>
        <w:t>reduce</w:t>
      </w:r>
      <w:r w:rsidRPr="00415550">
        <w:rPr>
          <w:rFonts w:ascii="Calibri" w:hAnsi="Calibri" w:cs="Calibri"/>
          <w:noProof/>
          <w:color w:val="000000" w:themeColor="text1"/>
        </w:rPr>
        <w:t xml:space="preserve"> the </w:t>
      </w:r>
      <w:r w:rsidR="00BC6F82" w:rsidRPr="00415550">
        <w:rPr>
          <w:rFonts w:ascii="Calibri" w:hAnsi="Calibri" w:cs="Calibri"/>
          <w:noProof/>
          <w:color w:val="000000" w:themeColor="text1"/>
        </w:rPr>
        <w:t xml:space="preserve">frequency </w:t>
      </w:r>
      <w:r w:rsidRPr="00415550">
        <w:rPr>
          <w:rFonts w:ascii="Calibri" w:hAnsi="Calibri" w:cs="Calibri"/>
          <w:noProof/>
          <w:color w:val="000000" w:themeColor="text1"/>
        </w:rPr>
        <w:t xml:space="preserve">of </w:t>
      </w:r>
      <w:r w:rsidR="004621F2">
        <w:rPr>
          <w:rFonts w:ascii="Calibri" w:hAnsi="Calibri" w:cs="Calibri"/>
          <w:noProof/>
          <w:color w:val="000000" w:themeColor="text1"/>
        </w:rPr>
        <w:t>encountering</w:t>
      </w:r>
      <w:r w:rsidR="004621F2" w:rsidRPr="00415550">
        <w:rPr>
          <w:rFonts w:ascii="Calibri" w:hAnsi="Calibri" w:cs="Calibri"/>
          <w:noProof/>
          <w:color w:val="000000" w:themeColor="text1"/>
        </w:rPr>
        <w:t xml:space="preserve"> </w:t>
      </w:r>
      <w:r w:rsidRPr="00415550">
        <w:rPr>
          <w:rFonts w:ascii="Calibri" w:hAnsi="Calibri" w:cs="Calibri"/>
          <w:noProof/>
          <w:color w:val="000000" w:themeColor="text1"/>
        </w:rPr>
        <w:t>visual verbs. By contrast,</w:t>
      </w:r>
      <w:r w:rsidR="006B6CF3" w:rsidRPr="00415550">
        <w:rPr>
          <w:rFonts w:ascii="Calibri" w:hAnsi="Calibri" w:cs="Calibri"/>
          <w:noProof/>
          <w:color w:val="000000" w:themeColor="text1"/>
        </w:rPr>
        <w:t xml:space="preserve"> </w:t>
      </w:r>
      <w:r w:rsidR="005F6D92" w:rsidRPr="00415550">
        <w:rPr>
          <w:rFonts w:ascii="Calibri" w:hAnsi="Calibri" w:cs="Calibri"/>
          <w:noProof/>
          <w:color w:val="000000" w:themeColor="text1"/>
        </w:rPr>
        <w:t>being blind</w:t>
      </w:r>
      <w:r w:rsidR="0092410C" w:rsidRPr="00415550">
        <w:rPr>
          <w:rFonts w:ascii="Calibri" w:hAnsi="Calibri" w:cs="Calibri"/>
          <w:noProof/>
          <w:color w:val="000000" w:themeColor="text1"/>
        </w:rPr>
        <w:t xml:space="preserve"> </w:t>
      </w:r>
      <w:r w:rsidR="00FF0F3F">
        <w:rPr>
          <w:rFonts w:ascii="Calibri" w:hAnsi="Calibri" w:cs="Calibri"/>
          <w:noProof/>
          <w:color w:val="000000" w:themeColor="text1"/>
        </w:rPr>
        <w:t xml:space="preserve">might </w:t>
      </w:r>
      <w:r w:rsidR="006E2B3E" w:rsidRPr="00415550">
        <w:rPr>
          <w:rFonts w:ascii="Calibri" w:hAnsi="Calibri" w:cs="Calibri"/>
          <w:noProof/>
          <w:color w:val="000000" w:themeColor="text1"/>
        </w:rPr>
        <w:t xml:space="preserve">make one </w:t>
      </w:r>
      <w:r w:rsidR="0092410C" w:rsidRPr="00415550">
        <w:rPr>
          <w:rFonts w:ascii="Calibri" w:hAnsi="Calibri" w:cs="Calibri"/>
          <w:noProof/>
          <w:color w:val="000000" w:themeColor="text1"/>
        </w:rPr>
        <w:t>more likely to use</w:t>
      </w:r>
      <w:r w:rsidR="00E94759" w:rsidRPr="00415550">
        <w:rPr>
          <w:rFonts w:ascii="Calibri" w:hAnsi="Calibri" w:cs="Calibri"/>
          <w:noProof/>
          <w:color w:val="000000" w:themeColor="text1"/>
        </w:rPr>
        <w:t xml:space="preserve"> verbs of sound emission and touch perception</w:t>
      </w:r>
      <w:r w:rsidR="0092410C" w:rsidRPr="00415550">
        <w:rPr>
          <w:rFonts w:ascii="Calibri" w:hAnsi="Calibri" w:cs="Calibri"/>
          <w:noProof/>
          <w:color w:val="000000" w:themeColor="text1"/>
        </w:rPr>
        <w:t xml:space="preserve"> </w:t>
      </w:r>
      <w:r w:rsidR="00E94759" w:rsidRPr="00415550">
        <w:rPr>
          <w:rFonts w:ascii="Calibri" w:hAnsi="Calibri" w:cs="Calibri"/>
          <w:noProof/>
          <w:color w:val="000000" w:themeColor="text1"/>
        </w:rPr>
        <w:t>during</w:t>
      </w:r>
      <w:r w:rsidR="0092410C" w:rsidRPr="00415550">
        <w:rPr>
          <w:rFonts w:ascii="Calibri" w:hAnsi="Calibri" w:cs="Calibri"/>
          <w:noProof/>
          <w:color w:val="000000" w:themeColor="text1"/>
        </w:rPr>
        <w:t xml:space="preserve"> communication</w:t>
      </w:r>
      <w:r w:rsidR="00E94759" w:rsidRPr="00415550">
        <w:rPr>
          <w:rFonts w:ascii="Calibri" w:hAnsi="Calibri" w:cs="Calibri"/>
          <w:noProof/>
          <w:color w:val="000000" w:themeColor="text1"/>
        </w:rPr>
        <w:t>.</w:t>
      </w:r>
      <w:r w:rsidRPr="00415550">
        <w:rPr>
          <w:rFonts w:ascii="Calibri" w:hAnsi="Calibri" w:cs="Calibri"/>
          <w:noProof/>
          <w:color w:val="000000" w:themeColor="text1"/>
        </w:rPr>
        <w:t xml:space="preserve"> </w:t>
      </w:r>
      <w:r w:rsidR="005E7D5C">
        <w:rPr>
          <w:rFonts w:ascii="Calibri" w:hAnsi="Calibri" w:cs="Calibri"/>
          <w:noProof/>
          <w:color w:val="000000" w:themeColor="text1"/>
        </w:rPr>
        <w:t>Blind people, for example, may be more likely than the sighted to ask to touch or hold something, or to describe an event’s auditory proper</w:t>
      </w:r>
      <w:r w:rsidR="008A0202">
        <w:rPr>
          <w:rFonts w:ascii="Calibri" w:hAnsi="Calibri" w:cs="Calibri"/>
          <w:noProof/>
          <w:color w:val="000000" w:themeColor="text1"/>
        </w:rPr>
        <w:t>t</w:t>
      </w:r>
      <w:r w:rsidR="005E7D5C">
        <w:rPr>
          <w:rFonts w:ascii="Calibri" w:hAnsi="Calibri" w:cs="Calibri"/>
          <w:noProof/>
          <w:color w:val="000000" w:themeColor="text1"/>
        </w:rPr>
        <w:t xml:space="preserve">ies. </w:t>
      </w:r>
      <w:r w:rsidR="00126345" w:rsidRPr="00415550">
        <w:rPr>
          <w:rFonts w:ascii="Calibri" w:hAnsi="Calibri" w:cs="Calibri"/>
          <w:noProof/>
          <w:color w:val="000000" w:themeColor="text1"/>
        </w:rPr>
        <w:t>This acco</w:t>
      </w:r>
      <w:r w:rsidR="00D4620E" w:rsidRPr="00415550">
        <w:rPr>
          <w:rFonts w:ascii="Calibri" w:hAnsi="Calibri" w:cs="Calibri"/>
          <w:noProof/>
          <w:color w:val="000000" w:themeColor="text1"/>
        </w:rPr>
        <w:t>u</w:t>
      </w:r>
      <w:r w:rsidR="00126345" w:rsidRPr="00415550">
        <w:rPr>
          <w:rFonts w:ascii="Calibri" w:hAnsi="Calibri" w:cs="Calibri"/>
          <w:noProof/>
          <w:color w:val="000000" w:themeColor="text1"/>
        </w:rPr>
        <w:t xml:space="preserve">nt </w:t>
      </w:r>
      <w:r w:rsidR="009D4D1D" w:rsidRPr="00415550">
        <w:rPr>
          <w:rFonts w:ascii="Calibri" w:hAnsi="Calibri" w:cs="Calibri"/>
          <w:noProof/>
          <w:color w:val="000000" w:themeColor="text1"/>
        </w:rPr>
        <w:t xml:space="preserve">is </w:t>
      </w:r>
      <w:r w:rsidR="00126345" w:rsidRPr="00415550">
        <w:rPr>
          <w:rFonts w:ascii="Calibri" w:hAnsi="Calibri" w:cs="Calibri"/>
          <w:noProof/>
          <w:color w:val="000000" w:themeColor="text1"/>
        </w:rPr>
        <w:t>speculative</w:t>
      </w:r>
      <w:r w:rsidR="009D4D1D" w:rsidRPr="00415550">
        <w:rPr>
          <w:rFonts w:ascii="Calibri" w:hAnsi="Calibri" w:cs="Calibri"/>
          <w:noProof/>
          <w:color w:val="000000" w:themeColor="text1"/>
        </w:rPr>
        <w:t xml:space="preserve"> and requires future testing</w:t>
      </w:r>
      <w:r w:rsidR="000D2F37" w:rsidRPr="00415550">
        <w:rPr>
          <w:rFonts w:ascii="Calibri" w:hAnsi="Calibri" w:cs="Calibri"/>
          <w:noProof/>
          <w:color w:val="000000" w:themeColor="text1"/>
        </w:rPr>
        <w:t xml:space="preserve">. </w:t>
      </w:r>
      <w:r w:rsidR="007665B8" w:rsidRPr="00415550">
        <w:rPr>
          <w:rFonts w:ascii="Calibri" w:hAnsi="Calibri" w:cs="Calibri"/>
          <w:noProof/>
          <w:color w:val="000000" w:themeColor="text1"/>
        </w:rPr>
        <w:t>Measuring</w:t>
      </w:r>
      <w:r w:rsidR="009D4D1D" w:rsidRPr="00415550">
        <w:rPr>
          <w:rFonts w:ascii="Calibri" w:hAnsi="Calibri" w:cs="Calibri"/>
          <w:noProof/>
          <w:color w:val="000000" w:themeColor="text1"/>
        </w:rPr>
        <w:t xml:space="preserve"> the frequency of sound and touch verbs in naturalistic speech and writing of individuals who are blind could </w:t>
      </w:r>
      <w:r w:rsidR="007665B8" w:rsidRPr="00415550">
        <w:rPr>
          <w:rFonts w:ascii="Calibri" w:hAnsi="Calibri" w:cs="Calibri"/>
          <w:noProof/>
          <w:color w:val="000000" w:themeColor="text1"/>
        </w:rPr>
        <w:t>provide relevant evidence</w:t>
      </w:r>
      <w:r w:rsidR="009D4D1D" w:rsidRPr="00415550">
        <w:rPr>
          <w:rFonts w:ascii="Calibri" w:hAnsi="Calibri" w:cs="Calibri"/>
          <w:noProof/>
          <w:color w:val="000000" w:themeColor="text1"/>
        </w:rPr>
        <w:t xml:space="preserve">. </w:t>
      </w:r>
      <w:r w:rsidR="000B1CFB" w:rsidRPr="00415550">
        <w:rPr>
          <w:rFonts w:ascii="Calibri" w:hAnsi="Calibri" w:cs="Calibri"/>
          <w:noProof/>
          <w:color w:val="000000" w:themeColor="text1"/>
        </w:rPr>
        <w:t>Regardless</w:t>
      </w:r>
      <w:r w:rsidR="000D2F37" w:rsidRPr="00415550">
        <w:rPr>
          <w:rFonts w:ascii="Calibri" w:hAnsi="Calibri" w:cs="Calibri"/>
          <w:noProof/>
          <w:color w:val="000000" w:themeColor="text1"/>
        </w:rPr>
        <w:t xml:space="preserve"> of the un</w:t>
      </w:r>
      <w:r w:rsidR="00D22CEF" w:rsidRPr="00415550">
        <w:rPr>
          <w:rFonts w:ascii="Calibri" w:hAnsi="Calibri" w:cs="Calibri"/>
          <w:noProof/>
          <w:color w:val="000000" w:themeColor="text1"/>
        </w:rPr>
        <w:t>d</w:t>
      </w:r>
      <w:r w:rsidR="000D2F37" w:rsidRPr="00415550">
        <w:rPr>
          <w:rFonts w:ascii="Calibri" w:hAnsi="Calibri" w:cs="Calibri"/>
          <w:noProof/>
          <w:color w:val="000000" w:themeColor="text1"/>
        </w:rPr>
        <w:t>erlying cause, the present findings suggest that semantic similarity judgments can in principle measure between</w:t>
      </w:r>
      <w:r w:rsidR="0048370D" w:rsidRPr="00415550">
        <w:rPr>
          <w:rFonts w:ascii="Calibri" w:hAnsi="Calibri" w:cs="Calibri"/>
          <w:noProof/>
          <w:color w:val="000000" w:themeColor="text1"/>
        </w:rPr>
        <w:t>-</w:t>
      </w:r>
      <w:r w:rsidR="000D2F37" w:rsidRPr="00415550">
        <w:rPr>
          <w:rFonts w:ascii="Calibri" w:hAnsi="Calibri" w:cs="Calibri"/>
          <w:noProof/>
          <w:color w:val="000000" w:themeColor="text1"/>
        </w:rPr>
        <w:t>group differences in meaning that result f</w:t>
      </w:r>
      <w:r w:rsidR="00D22CEF" w:rsidRPr="00415550">
        <w:rPr>
          <w:rFonts w:ascii="Calibri" w:hAnsi="Calibri" w:cs="Calibri"/>
          <w:noProof/>
          <w:color w:val="000000" w:themeColor="text1"/>
        </w:rPr>
        <w:t>r</w:t>
      </w:r>
      <w:r w:rsidR="000D2F37" w:rsidRPr="00415550">
        <w:rPr>
          <w:rFonts w:ascii="Calibri" w:hAnsi="Calibri" w:cs="Calibri"/>
          <w:noProof/>
          <w:color w:val="000000" w:themeColor="text1"/>
        </w:rPr>
        <w:t xml:space="preserve">om </w:t>
      </w:r>
      <w:r w:rsidR="00501D35" w:rsidRPr="00415550">
        <w:rPr>
          <w:rFonts w:ascii="Calibri" w:hAnsi="Calibri" w:cs="Calibri"/>
          <w:noProof/>
          <w:color w:val="000000" w:themeColor="text1"/>
        </w:rPr>
        <w:t>blindness</w:t>
      </w:r>
      <w:r w:rsidR="0001765F" w:rsidRPr="00415550">
        <w:rPr>
          <w:rFonts w:ascii="Calibri" w:hAnsi="Calibri" w:cs="Calibri"/>
          <w:noProof/>
          <w:color w:val="000000" w:themeColor="text1"/>
        </w:rPr>
        <w:t>,</w:t>
      </w:r>
      <w:r w:rsidR="00FC42F0" w:rsidRPr="00415550">
        <w:rPr>
          <w:rFonts w:ascii="Calibri" w:hAnsi="Calibri" w:cs="Calibri"/>
          <w:noProof/>
          <w:color w:val="000000" w:themeColor="text1"/>
        </w:rPr>
        <w:t xml:space="preserve"> making</w:t>
      </w:r>
      <w:r w:rsidR="00BC01F2" w:rsidRPr="00415550">
        <w:rPr>
          <w:rFonts w:ascii="Calibri" w:hAnsi="Calibri" w:cs="Calibri"/>
          <w:noProof/>
          <w:color w:val="000000" w:themeColor="text1"/>
        </w:rPr>
        <w:t xml:space="preserve"> the</w:t>
      </w:r>
      <w:r w:rsidR="004A0886" w:rsidRPr="00415550">
        <w:rPr>
          <w:rFonts w:ascii="Calibri" w:hAnsi="Calibri" w:cs="Calibri"/>
          <w:noProof/>
          <w:color w:val="000000" w:themeColor="text1"/>
        </w:rPr>
        <w:t xml:space="preserve"> </w:t>
      </w:r>
      <w:r w:rsidR="00BC466F">
        <w:rPr>
          <w:rFonts w:ascii="Calibri" w:hAnsi="Calibri" w:cs="Calibri"/>
          <w:noProof/>
          <w:color w:val="000000" w:themeColor="text1"/>
        </w:rPr>
        <w:t>observation</w:t>
      </w:r>
      <w:r w:rsidR="00BC466F" w:rsidRPr="00415550">
        <w:rPr>
          <w:rFonts w:ascii="Calibri" w:hAnsi="Calibri" w:cs="Calibri"/>
          <w:noProof/>
          <w:color w:val="000000" w:themeColor="text1"/>
        </w:rPr>
        <w:t xml:space="preserve"> </w:t>
      </w:r>
      <w:r w:rsidR="004A0886" w:rsidRPr="00415550">
        <w:rPr>
          <w:rFonts w:ascii="Calibri" w:hAnsi="Calibri" w:cs="Calibri"/>
          <w:noProof/>
          <w:color w:val="000000" w:themeColor="text1"/>
        </w:rPr>
        <w:t xml:space="preserve">that the </w:t>
      </w:r>
      <w:r w:rsidR="000D0761">
        <w:rPr>
          <w:rFonts w:ascii="Calibri" w:hAnsi="Calibri" w:cs="Calibri"/>
          <w:noProof/>
          <w:color w:val="000000" w:themeColor="text1"/>
        </w:rPr>
        <w:t>semantic similarity judgments for</w:t>
      </w:r>
      <w:r w:rsidR="004A0886" w:rsidRPr="00415550">
        <w:rPr>
          <w:rFonts w:ascii="Calibri" w:hAnsi="Calibri" w:cs="Calibri"/>
          <w:noProof/>
          <w:color w:val="000000" w:themeColor="text1"/>
        </w:rPr>
        <w:t xml:space="preserve"> visual verbs are not altered</w:t>
      </w:r>
      <w:r w:rsidR="00147F87" w:rsidRPr="00415550">
        <w:rPr>
          <w:rFonts w:ascii="Calibri" w:hAnsi="Calibri" w:cs="Calibri"/>
          <w:noProof/>
          <w:color w:val="000000" w:themeColor="text1"/>
        </w:rPr>
        <w:t xml:space="preserve">  by congenital blindness</w:t>
      </w:r>
      <w:r w:rsidR="004A0886" w:rsidRPr="00415550">
        <w:rPr>
          <w:rFonts w:ascii="Calibri" w:hAnsi="Calibri" w:cs="Calibri"/>
          <w:noProof/>
          <w:color w:val="000000" w:themeColor="text1"/>
        </w:rPr>
        <w:t xml:space="preserve"> </w:t>
      </w:r>
      <w:r w:rsidR="00822ADD" w:rsidRPr="00415550">
        <w:rPr>
          <w:rFonts w:ascii="Calibri" w:hAnsi="Calibri" w:cs="Calibri"/>
          <w:noProof/>
          <w:color w:val="000000" w:themeColor="text1"/>
        </w:rPr>
        <w:t xml:space="preserve">all the more compelling. </w:t>
      </w:r>
    </w:p>
    <w:p w14:paraId="706A4A20" w14:textId="650EE753" w:rsidR="00966A57" w:rsidRPr="00721DA5" w:rsidRDefault="001F7539">
      <w:pPr>
        <w:pStyle w:val="Body"/>
        <w:spacing w:line="360" w:lineRule="auto"/>
        <w:ind w:firstLine="720"/>
        <w:rPr>
          <w:rFonts w:ascii="Calibri" w:hAnsi="Calibri" w:cs="Calibri"/>
          <w:noProof/>
          <w:color w:val="000000" w:themeColor="text1"/>
        </w:rPr>
      </w:pPr>
      <w:r w:rsidRPr="00721DA5">
        <w:rPr>
          <w:rFonts w:ascii="Calibri" w:hAnsi="Calibri" w:cs="Calibri"/>
          <w:noProof/>
          <w:color w:val="000000" w:themeColor="text1"/>
        </w:rPr>
        <w:t>At the same time</w:t>
      </w:r>
      <w:r w:rsidR="00D9651C" w:rsidRPr="00721DA5">
        <w:rPr>
          <w:rFonts w:ascii="Calibri" w:hAnsi="Calibri" w:cs="Calibri"/>
          <w:noProof/>
          <w:color w:val="000000" w:themeColor="text1"/>
        </w:rPr>
        <w:t xml:space="preserve">, </w:t>
      </w:r>
      <w:r w:rsidR="00926982" w:rsidRPr="004E7D05">
        <w:rPr>
          <w:rFonts w:ascii="Calibri" w:hAnsi="Calibri" w:cs="Calibri"/>
          <w:noProof/>
          <w:color w:val="000000" w:themeColor="text1"/>
        </w:rPr>
        <w:t xml:space="preserve">the </w:t>
      </w:r>
      <w:r w:rsidR="00BA2D30" w:rsidRPr="004E7D05">
        <w:rPr>
          <w:rFonts w:ascii="Calibri" w:hAnsi="Calibri" w:cs="Calibri"/>
          <w:noProof/>
          <w:color w:val="000000" w:themeColor="text1"/>
        </w:rPr>
        <w:t>reported results</w:t>
      </w:r>
      <w:r w:rsidR="00926982" w:rsidRPr="004E7D05">
        <w:rPr>
          <w:rFonts w:ascii="Calibri" w:hAnsi="Calibri" w:cs="Calibri"/>
          <w:noProof/>
          <w:color w:val="000000" w:themeColor="text1"/>
        </w:rPr>
        <w:t xml:space="preserve"> are only a partial measure of what blind and sighted speakers know about events of light and visual perception</w:t>
      </w:r>
      <w:r w:rsidR="002C3811">
        <w:rPr>
          <w:rFonts w:ascii="Calibri" w:hAnsi="Calibri" w:cs="Calibri"/>
          <w:noProof/>
          <w:color w:val="000000" w:themeColor="text1"/>
        </w:rPr>
        <w:t xml:space="preserve"> and therefore </w:t>
      </w:r>
      <w:r w:rsidR="0062131E">
        <w:rPr>
          <w:rFonts w:ascii="Calibri" w:hAnsi="Calibri" w:cs="Calibri"/>
          <w:noProof/>
          <w:color w:val="000000" w:themeColor="text1"/>
        </w:rPr>
        <w:t>are not</w:t>
      </w:r>
      <w:r w:rsidR="002C3811">
        <w:rPr>
          <w:rFonts w:ascii="Calibri" w:hAnsi="Calibri" w:cs="Calibri"/>
          <w:noProof/>
          <w:color w:val="000000" w:themeColor="text1"/>
        </w:rPr>
        <w:t xml:space="preserve"> </w:t>
      </w:r>
      <w:r w:rsidR="00717B75">
        <w:rPr>
          <w:rFonts w:ascii="Calibri" w:hAnsi="Calibri" w:cs="Calibri"/>
          <w:noProof/>
          <w:color w:val="000000" w:themeColor="text1"/>
        </w:rPr>
        <w:t xml:space="preserve">the final word </w:t>
      </w:r>
      <w:r w:rsidR="000A5097">
        <w:rPr>
          <w:rFonts w:ascii="Calibri" w:hAnsi="Calibri" w:cs="Calibri"/>
          <w:noProof/>
          <w:color w:val="000000" w:themeColor="text1"/>
        </w:rPr>
        <w:t>on whether</w:t>
      </w:r>
      <w:r w:rsidR="002C3811">
        <w:rPr>
          <w:rFonts w:ascii="Calibri" w:hAnsi="Calibri" w:cs="Calibri"/>
          <w:noProof/>
          <w:color w:val="000000" w:themeColor="text1"/>
        </w:rPr>
        <w:t xml:space="preserve"> there are </w:t>
      </w:r>
      <w:r w:rsidR="00B735A1">
        <w:rPr>
          <w:rFonts w:ascii="Calibri" w:hAnsi="Calibri" w:cs="Calibri"/>
          <w:noProof/>
          <w:color w:val="000000" w:themeColor="text1"/>
        </w:rPr>
        <w:t xml:space="preserve">knowledge </w:t>
      </w:r>
      <w:r w:rsidR="002C3811">
        <w:rPr>
          <w:rFonts w:ascii="Calibri" w:hAnsi="Calibri" w:cs="Calibri"/>
          <w:noProof/>
          <w:color w:val="000000" w:themeColor="text1"/>
        </w:rPr>
        <w:t xml:space="preserve">differences </w:t>
      </w:r>
      <w:r w:rsidR="00841A65">
        <w:rPr>
          <w:rFonts w:ascii="Calibri" w:hAnsi="Calibri" w:cs="Calibri"/>
          <w:noProof/>
          <w:color w:val="000000" w:themeColor="text1"/>
        </w:rPr>
        <w:t>across these populations</w:t>
      </w:r>
      <w:r w:rsidR="00926982" w:rsidRPr="004E7D05">
        <w:rPr>
          <w:rFonts w:ascii="Calibri" w:hAnsi="Calibri" w:cs="Calibri"/>
          <w:noProof/>
          <w:color w:val="000000" w:themeColor="text1"/>
        </w:rPr>
        <w:t>.</w:t>
      </w:r>
      <w:r w:rsidR="00721DA5">
        <w:rPr>
          <w:rFonts w:ascii="Calibri" w:hAnsi="Calibri" w:cs="Calibri"/>
          <w:noProof/>
          <w:color w:val="000000" w:themeColor="text1"/>
        </w:rPr>
        <w:t xml:space="preserve"> T</w:t>
      </w:r>
      <w:r w:rsidR="00D9651C" w:rsidRPr="00721DA5">
        <w:rPr>
          <w:rFonts w:ascii="Calibri" w:hAnsi="Calibri" w:cs="Calibri"/>
          <w:noProof/>
          <w:color w:val="000000" w:themeColor="text1"/>
        </w:rPr>
        <w:t>here are a number of reasons why</w:t>
      </w:r>
      <w:r w:rsidR="00D71324" w:rsidRPr="00721DA5">
        <w:rPr>
          <w:rFonts w:ascii="Calibri" w:hAnsi="Calibri" w:cs="Calibri"/>
          <w:noProof/>
          <w:color w:val="000000" w:themeColor="text1"/>
        </w:rPr>
        <w:t xml:space="preserve"> semantic</w:t>
      </w:r>
      <w:r w:rsidRPr="00721DA5">
        <w:rPr>
          <w:rFonts w:ascii="Calibri" w:hAnsi="Calibri" w:cs="Calibri"/>
          <w:noProof/>
          <w:color w:val="000000" w:themeColor="text1"/>
        </w:rPr>
        <w:t xml:space="preserve"> similarity judgments of the kind used in the current study do not provide direct access to </w:t>
      </w:r>
      <w:r w:rsidRPr="00721DA5">
        <w:rPr>
          <w:rFonts w:ascii="Calibri" w:hAnsi="Calibri" w:cs="Calibri"/>
          <w:i/>
          <w:iCs/>
          <w:noProof/>
          <w:color w:val="000000" w:themeColor="text1"/>
        </w:rPr>
        <w:t>the</w:t>
      </w:r>
      <w:r w:rsidRPr="00721DA5">
        <w:rPr>
          <w:rFonts w:ascii="Calibri" w:hAnsi="Calibri" w:cs="Calibri"/>
          <w:noProof/>
          <w:color w:val="000000" w:themeColor="text1"/>
        </w:rPr>
        <w:t xml:space="preserve"> multidimensional “psychological space” of conceptual representations (</w:t>
      </w:r>
      <w:r w:rsidR="00005607" w:rsidRPr="00721DA5">
        <w:rPr>
          <w:rFonts w:ascii="Calibri" w:hAnsi="Calibri" w:cs="Calibri"/>
          <w:noProof/>
          <w:color w:val="000000" w:themeColor="text1"/>
        </w:rPr>
        <w:t xml:space="preserve">Medin et al., 1993, </w:t>
      </w:r>
      <w:r w:rsidR="00D70781" w:rsidRPr="00721DA5">
        <w:rPr>
          <w:rFonts w:ascii="Calibri" w:hAnsi="Calibri" w:cs="Calibri"/>
          <w:noProof/>
          <w:color w:val="000000" w:themeColor="text1"/>
        </w:rPr>
        <w:t xml:space="preserve">Shepard, 1987, </w:t>
      </w:r>
      <w:r w:rsidRPr="00721DA5">
        <w:rPr>
          <w:rFonts w:ascii="Calibri" w:hAnsi="Calibri" w:cs="Calibri"/>
          <w:noProof/>
          <w:color w:val="000000" w:themeColor="text1"/>
        </w:rPr>
        <w:t xml:space="preserve">Tenenbaum and Griffiths </w:t>
      </w:r>
      <w:r w:rsidR="00D56EFD" w:rsidRPr="00721DA5">
        <w:rPr>
          <w:rFonts w:ascii="Calibri" w:hAnsi="Calibri" w:cs="Calibri"/>
          <w:noProof/>
          <w:color w:val="000000" w:themeColor="text1"/>
        </w:rPr>
        <w:t>2001</w:t>
      </w:r>
      <w:r w:rsidRPr="00721DA5">
        <w:rPr>
          <w:rFonts w:ascii="Calibri" w:hAnsi="Calibri" w:cs="Calibri"/>
          <w:noProof/>
          <w:color w:val="000000" w:themeColor="text1"/>
        </w:rPr>
        <w:t>).</w:t>
      </w:r>
      <w:r w:rsidR="00026DF5" w:rsidRPr="00721DA5">
        <w:rPr>
          <w:rFonts w:ascii="Calibri" w:hAnsi="Calibri" w:cs="Calibri"/>
          <w:noProof/>
          <w:color w:val="000000" w:themeColor="text1"/>
        </w:rPr>
        <w:t xml:space="preserve"> </w:t>
      </w:r>
      <w:r w:rsidR="00B35F9F" w:rsidRPr="00415550">
        <w:rPr>
          <w:rFonts w:ascii="Calibri" w:hAnsi="Calibri" w:cs="Calibri"/>
          <w:noProof/>
          <w:color w:val="000000" w:themeColor="text1"/>
        </w:rPr>
        <w:t>For one</w:t>
      </w:r>
      <w:r w:rsidR="008A76B0" w:rsidRPr="00415550">
        <w:rPr>
          <w:rFonts w:ascii="Calibri" w:hAnsi="Calibri" w:cs="Calibri"/>
          <w:noProof/>
          <w:color w:val="000000" w:themeColor="text1"/>
        </w:rPr>
        <w:t>,</w:t>
      </w:r>
      <w:r w:rsidR="00F501E1" w:rsidRPr="00415550">
        <w:rPr>
          <w:rFonts w:ascii="Calibri" w:hAnsi="Calibri" w:cs="Calibri"/>
          <w:noProof/>
          <w:color w:val="000000" w:themeColor="text1"/>
        </w:rPr>
        <w:t xml:space="preserve"> s</w:t>
      </w:r>
      <w:r w:rsidRPr="00415550">
        <w:rPr>
          <w:rFonts w:ascii="Calibri" w:hAnsi="Calibri" w:cs="Calibri"/>
          <w:noProof/>
          <w:color w:val="000000" w:themeColor="text1"/>
        </w:rPr>
        <w:t xml:space="preserve">emantic similarity </w:t>
      </w:r>
      <w:r w:rsidR="00312408">
        <w:rPr>
          <w:rFonts w:ascii="Calibri" w:hAnsi="Calibri" w:cs="Calibri"/>
          <w:noProof/>
          <w:color w:val="000000" w:themeColor="text1"/>
        </w:rPr>
        <w:t>judgment</w:t>
      </w:r>
      <w:r w:rsidRPr="00415550">
        <w:rPr>
          <w:rFonts w:ascii="Calibri" w:hAnsi="Calibri" w:cs="Calibri"/>
          <w:noProof/>
          <w:color w:val="000000" w:themeColor="text1"/>
        </w:rPr>
        <w:t>s are highly sensitive to context (e.g. Gauker</w:t>
      </w:r>
      <w:r w:rsidR="006F478B" w:rsidRPr="00415550">
        <w:rPr>
          <w:rFonts w:ascii="Calibri" w:hAnsi="Calibri" w:cs="Calibri"/>
          <w:noProof/>
          <w:color w:val="000000" w:themeColor="text1"/>
        </w:rPr>
        <w:t>,</w:t>
      </w:r>
      <w:r w:rsidRPr="00415550">
        <w:rPr>
          <w:rFonts w:ascii="Calibri" w:hAnsi="Calibri" w:cs="Calibri"/>
          <w:noProof/>
          <w:color w:val="000000" w:themeColor="text1"/>
        </w:rPr>
        <w:t xml:space="preserve"> </w:t>
      </w:r>
      <w:r w:rsidR="006F478B" w:rsidRPr="00415550">
        <w:rPr>
          <w:rFonts w:ascii="Calibri" w:hAnsi="Calibri" w:cs="Calibri"/>
          <w:noProof/>
          <w:color w:val="000000" w:themeColor="text1"/>
        </w:rPr>
        <w:t>1994</w:t>
      </w:r>
      <w:r w:rsidRPr="00415550">
        <w:rPr>
          <w:rFonts w:ascii="Calibri" w:hAnsi="Calibri" w:cs="Calibri"/>
          <w:noProof/>
          <w:color w:val="000000" w:themeColor="text1"/>
        </w:rPr>
        <w:t xml:space="preserve">, </w:t>
      </w:r>
      <w:r w:rsidR="001B31B8" w:rsidRPr="00415550">
        <w:rPr>
          <w:rFonts w:ascii="Calibri" w:hAnsi="Calibri" w:cs="Calibri"/>
          <w:noProof/>
          <w:color w:val="000000" w:themeColor="text1"/>
        </w:rPr>
        <w:t>Goodman</w:t>
      </w:r>
      <w:r w:rsidR="00932D64" w:rsidRPr="00415550">
        <w:rPr>
          <w:rFonts w:ascii="Calibri" w:hAnsi="Calibri" w:cs="Calibri"/>
          <w:noProof/>
          <w:color w:val="000000" w:themeColor="text1"/>
        </w:rPr>
        <w:t xml:space="preserve">, </w:t>
      </w:r>
      <w:r w:rsidR="006F478B" w:rsidRPr="00415550">
        <w:rPr>
          <w:rFonts w:ascii="Calibri" w:hAnsi="Calibri" w:cs="Calibri"/>
          <w:noProof/>
          <w:color w:val="000000" w:themeColor="text1"/>
        </w:rPr>
        <w:t>1972</w:t>
      </w:r>
      <w:r w:rsidR="002F07F0" w:rsidRPr="00415550">
        <w:rPr>
          <w:rFonts w:ascii="Calibri" w:hAnsi="Calibri" w:cs="Calibri"/>
          <w:noProof/>
          <w:color w:val="000000" w:themeColor="text1"/>
        </w:rPr>
        <w:t>, Goldstone, 1994</w:t>
      </w:r>
      <w:r w:rsidRPr="00415550">
        <w:rPr>
          <w:rFonts w:ascii="Calibri" w:hAnsi="Calibri" w:cs="Calibri"/>
          <w:noProof/>
          <w:color w:val="000000" w:themeColor="text1"/>
        </w:rPr>
        <w:t xml:space="preserve">). People’s similarity </w:t>
      </w:r>
      <w:r w:rsidR="00312408">
        <w:rPr>
          <w:rFonts w:ascii="Calibri" w:hAnsi="Calibri" w:cs="Calibri"/>
          <w:noProof/>
          <w:color w:val="000000" w:themeColor="text1"/>
        </w:rPr>
        <w:t>judgment</w:t>
      </w:r>
      <w:r w:rsidRPr="00415550">
        <w:rPr>
          <w:rFonts w:ascii="Calibri" w:hAnsi="Calibri" w:cs="Calibri"/>
          <w:noProof/>
          <w:color w:val="000000" w:themeColor="text1"/>
        </w:rPr>
        <w:t>s shift rapidly and flexibly. Two objects that seem initially wildly dissimilar (e.g. children and jewelry) can easily be judged as similar when given the right frame (“objects to rescue from a burning house”, Barsalou</w:t>
      </w:r>
      <w:r w:rsidR="00C928B2" w:rsidRPr="00415550">
        <w:rPr>
          <w:rFonts w:ascii="Calibri" w:hAnsi="Calibri" w:cs="Calibri"/>
          <w:noProof/>
          <w:color w:val="000000" w:themeColor="text1"/>
        </w:rPr>
        <w:t>,</w:t>
      </w:r>
      <w:r w:rsidRPr="00415550">
        <w:rPr>
          <w:rFonts w:ascii="Calibri" w:hAnsi="Calibri" w:cs="Calibri"/>
          <w:noProof/>
          <w:color w:val="000000" w:themeColor="text1"/>
        </w:rPr>
        <w:t xml:space="preserve"> </w:t>
      </w:r>
      <w:r w:rsidR="00C928B2" w:rsidRPr="00415550">
        <w:rPr>
          <w:rFonts w:ascii="Calibri" w:hAnsi="Calibri" w:cs="Calibri"/>
          <w:noProof/>
          <w:color w:val="000000" w:themeColor="text1"/>
        </w:rPr>
        <w:t>1983</w:t>
      </w:r>
      <w:r w:rsidRPr="00415550">
        <w:rPr>
          <w:rFonts w:ascii="Calibri" w:hAnsi="Calibri" w:cs="Calibri"/>
          <w:noProof/>
          <w:color w:val="000000" w:themeColor="text1"/>
        </w:rPr>
        <w:t xml:space="preserve">). Gray is more similar to white than black, when the context is hair </w:t>
      </w:r>
      <w:r w:rsidR="00B72F29">
        <w:rPr>
          <w:rFonts w:ascii="Calibri" w:hAnsi="Calibri" w:cs="Calibri"/>
          <w:noProof/>
          <w:color w:val="000000" w:themeColor="text1"/>
        </w:rPr>
        <w:t>color</w:t>
      </w:r>
      <w:r w:rsidRPr="00415550">
        <w:rPr>
          <w:rFonts w:ascii="Calibri" w:hAnsi="Calibri" w:cs="Calibri"/>
          <w:noProof/>
          <w:color w:val="000000" w:themeColor="text1"/>
        </w:rPr>
        <w:t xml:space="preserve">, but more similar to black than white, </w:t>
      </w:r>
      <w:r w:rsidR="00901C6A" w:rsidRPr="00415550">
        <w:rPr>
          <w:rFonts w:ascii="Calibri" w:hAnsi="Calibri" w:cs="Calibri"/>
          <w:noProof/>
          <w:color w:val="000000" w:themeColor="text1"/>
        </w:rPr>
        <w:t>w</w:t>
      </w:r>
      <w:r w:rsidRPr="00415550">
        <w:rPr>
          <w:rFonts w:ascii="Calibri" w:hAnsi="Calibri" w:cs="Calibri"/>
          <w:noProof/>
          <w:color w:val="000000" w:themeColor="text1"/>
        </w:rPr>
        <w:t>hen the context is clouds (</w:t>
      </w:r>
      <w:r w:rsidR="005E3DA6" w:rsidRPr="00415550">
        <w:rPr>
          <w:rFonts w:ascii="Calibri" w:hAnsi="Calibri" w:cs="Calibri"/>
          <w:noProof/>
          <w:color w:val="000000" w:themeColor="text1"/>
        </w:rPr>
        <w:t>Goldstone, 1994</w:t>
      </w:r>
      <w:r w:rsidR="005E3DA6">
        <w:rPr>
          <w:rFonts w:ascii="Calibri" w:hAnsi="Calibri" w:cs="Calibri"/>
          <w:noProof/>
          <w:color w:val="000000" w:themeColor="text1"/>
        </w:rPr>
        <w:t xml:space="preserve">, </w:t>
      </w:r>
      <w:r w:rsidR="00342EFD" w:rsidRPr="00415550">
        <w:rPr>
          <w:rFonts w:ascii="Calibri" w:hAnsi="Calibri" w:cs="Calibri"/>
          <w:noProof/>
          <w:color w:val="000000" w:themeColor="text1"/>
        </w:rPr>
        <w:t>Medin &amp; Shoben, 1988</w:t>
      </w:r>
      <w:r w:rsidRPr="00415550">
        <w:rPr>
          <w:rFonts w:ascii="Calibri" w:hAnsi="Calibri" w:cs="Calibri"/>
          <w:noProof/>
          <w:color w:val="000000" w:themeColor="text1"/>
        </w:rPr>
        <w:t>). Indeed, the context may be just the order of presentation of the pair of words: “To say that surgeons are like butchers means something different than to say butchers are like surgeons” (</w:t>
      </w:r>
      <w:r w:rsidR="00FA5A2C" w:rsidRPr="00415550">
        <w:rPr>
          <w:rFonts w:ascii="Calibri" w:hAnsi="Calibri" w:cs="Calibri"/>
          <w:noProof/>
          <w:color w:val="000000" w:themeColor="text1"/>
        </w:rPr>
        <w:t>Medin et al., 1993</w:t>
      </w:r>
      <w:r w:rsidRPr="00415550">
        <w:rPr>
          <w:rFonts w:ascii="Calibri" w:hAnsi="Calibri" w:cs="Calibri"/>
          <w:noProof/>
          <w:color w:val="000000" w:themeColor="text1"/>
        </w:rPr>
        <w:t xml:space="preserve">). Similarly, Ross and Murphy </w:t>
      </w:r>
      <w:r w:rsidRPr="00415550">
        <w:rPr>
          <w:rFonts w:ascii="Calibri" w:hAnsi="Calibri" w:cs="Calibri"/>
          <w:noProof/>
          <w:color w:val="000000" w:themeColor="text1"/>
        </w:rPr>
        <w:lastRenderedPageBreak/>
        <w:t xml:space="preserve">(1999) found that college students recognize two orthogonal ways to organize food categories: by taxonomy (e.g. milk and ice cream are both dairy foods) and by social context (e.g. milk and bagels </w:t>
      </w:r>
      <w:r w:rsidR="00037E64" w:rsidRPr="00415550">
        <w:rPr>
          <w:rFonts w:ascii="Calibri" w:hAnsi="Calibri" w:cs="Calibri"/>
          <w:noProof/>
          <w:color w:val="000000" w:themeColor="text1"/>
        </w:rPr>
        <w:t>are</w:t>
      </w:r>
      <w:r w:rsidRPr="00415550">
        <w:rPr>
          <w:rFonts w:ascii="Calibri" w:hAnsi="Calibri" w:cs="Calibri"/>
          <w:noProof/>
          <w:color w:val="000000" w:themeColor="text1"/>
        </w:rPr>
        <w:t xml:space="preserve"> both breakfast foods). When simply asked about the “similarity” of two foods, participants tended to prioritize taxonomical categories, judging milk more similar to ice cream; but when asked to make inferences about social behaviours (e.g. inclusion in a novel ritual), participants made predictions based on social scripts.</w:t>
      </w:r>
      <w:r w:rsidR="00E869F4">
        <w:rPr>
          <w:rFonts w:ascii="Calibri" w:hAnsi="Calibri" w:cs="Calibri"/>
          <w:noProof/>
          <w:color w:val="000000" w:themeColor="text1"/>
        </w:rPr>
        <w:t xml:space="preserve"> In </w:t>
      </w:r>
      <w:r w:rsidR="00180B74">
        <w:rPr>
          <w:rFonts w:ascii="Calibri" w:hAnsi="Calibri" w:cs="Calibri"/>
          <w:noProof/>
          <w:color w:val="000000" w:themeColor="text1"/>
        </w:rPr>
        <w:t>sum</w:t>
      </w:r>
      <w:r w:rsidR="00E869F4">
        <w:rPr>
          <w:rFonts w:ascii="Calibri" w:hAnsi="Calibri" w:cs="Calibri"/>
          <w:noProof/>
          <w:color w:val="000000" w:themeColor="text1"/>
        </w:rPr>
        <w:t xml:space="preserve">, there is clear evidence that people know more about concepts and words than what is captured by a particular semantic similarity judgment task. </w:t>
      </w:r>
    </w:p>
    <w:p w14:paraId="38AA927B" w14:textId="78B7477F" w:rsidR="00966A57" w:rsidRPr="00415550" w:rsidRDefault="001F7539" w:rsidP="00DF26F0">
      <w:pPr>
        <w:pStyle w:val="Body"/>
        <w:spacing w:line="360" w:lineRule="auto"/>
        <w:ind w:firstLine="720"/>
        <w:rPr>
          <w:rFonts w:ascii="Calibri" w:hAnsi="Calibri" w:cs="Calibri"/>
          <w:b/>
          <w:bCs/>
          <w:noProof/>
          <w:color w:val="000000" w:themeColor="text1"/>
        </w:rPr>
      </w:pPr>
      <w:r w:rsidRPr="00415550">
        <w:rPr>
          <w:rFonts w:ascii="Calibri" w:hAnsi="Calibri" w:cs="Calibri"/>
          <w:noProof/>
          <w:color w:val="000000" w:themeColor="text1"/>
        </w:rPr>
        <w:t xml:space="preserve">We therefore do not interpret </w:t>
      </w:r>
      <w:r w:rsidR="00FF31B0">
        <w:rPr>
          <w:rFonts w:ascii="Calibri" w:hAnsi="Calibri" w:cs="Calibri"/>
          <w:noProof/>
          <w:color w:val="000000" w:themeColor="text1"/>
        </w:rPr>
        <w:t xml:space="preserve">the present </w:t>
      </w:r>
      <w:r w:rsidRPr="00415550">
        <w:rPr>
          <w:rFonts w:ascii="Calibri" w:hAnsi="Calibri" w:cs="Calibri"/>
          <w:noProof/>
          <w:color w:val="000000" w:themeColor="text1"/>
        </w:rPr>
        <w:t xml:space="preserve">similarity </w:t>
      </w:r>
      <w:r w:rsidR="00312408">
        <w:rPr>
          <w:rFonts w:ascii="Calibri" w:hAnsi="Calibri" w:cs="Calibri"/>
          <w:noProof/>
          <w:color w:val="000000" w:themeColor="text1"/>
        </w:rPr>
        <w:t>judgment</w:t>
      </w:r>
      <w:r w:rsidRPr="00415550">
        <w:rPr>
          <w:rFonts w:ascii="Calibri" w:hAnsi="Calibri" w:cs="Calibri"/>
          <w:noProof/>
          <w:color w:val="000000" w:themeColor="text1"/>
        </w:rPr>
        <w:t xml:space="preserve">s as directly revealing </w:t>
      </w:r>
      <w:r w:rsidRPr="004E7D05">
        <w:rPr>
          <w:rFonts w:ascii="Calibri" w:hAnsi="Calibri" w:cs="Calibri"/>
          <w:noProof/>
          <w:color w:val="000000" w:themeColor="text1"/>
        </w:rPr>
        <w:t>the</w:t>
      </w:r>
      <w:r w:rsidRPr="00415550">
        <w:rPr>
          <w:rFonts w:ascii="Calibri" w:hAnsi="Calibri" w:cs="Calibri"/>
          <w:noProof/>
          <w:color w:val="000000" w:themeColor="text1"/>
        </w:rPr>
        <w:t xml:space="preserve"> representational space of the meaning of visual verbs, in either sighted or blind individuals.</w:t>
      </w:r>
      <w:r w:rsidR="00A92A60">
        <w:rPr>
          <w:rFonts w:ascii="Calibri" w:hAnsi="Calibri" w:cs="Calibri"/>
          <w:noProof/>
          <w:color w:val="000000" w:themeColor="text1"/>
        </w:rPr>
        <w:t xml:space="preserve"> </w:t>
      </w:r>
      <w:r w:rsidRPr="00415550">
        <w:rPr>
          <w:rFonts w:ascii="Calibri" w:hAnsi="Calibri" w:cs="Calibri"/>
          <w:noProof/>
          <w:color w:val="000000" w:themeColor="text1"/>
        </w:rPr>
        <w:t xml:space="preserve">Instead, similarity </w:t>
      </w:r>
      <w:r w:rsidR="00312408">
        <w:rPr>
          <w:rFonts w:ascii="Calibri" w:hAnsi="Calibri" w:cs="Calibri"/>
          <w:noProof/>
          <w:color w:val="000000" w:themeColor="text1"/>
        </w:rPr>
        <w:t>judgment</w:t>
      </w:r>
      <w:r w:rsidRPr="00415550">
        <w:rPr>
          <w:rFonts w:ascii="Calibri" w:hAnsi="Calibri" w:cs="Calibri"/>
          <w:noProof/>
          <w:color w:val="000000" w:themeColor="text1"/>
        </w:rPr>
        <w:t xml:space="preserve">s provide a sensitive but incomplete estimate of people’s knowledge of a domain. </w:t>
      </w:r>
      <w:r w:rsidR="00F501E1" w:rsidRPr="00415550">
        <w:rPr>
          <w:rFonts w:ascii="Calibri" w:hAnsi="Calibri" w:cs="Calibri"/>
          <w:noProof/>
          <w:color w:val="000000" w:themeColor="text1"/>
        </w:rPr>
        <w:t>Thus</w:t>
      </w:r>
      <w:r w:rsidRPr="00415550">
        <w:rPr>
          <w:rFonts w:ascii="Calibri" w:hAnsi="Calibri" w:cs="Calibri"/>
          <w:noProof/>
          <w:color w:val="000000" w:themeColor="text1"/>
        </w:rPr>
        <w:t xml:space="preserve">, the best explanation of our results is that sighted and blind individuals share both (i) </w:t>
      </w:r>
      <w:r w:rsidRPr="004D3D92">
        <w:rPr>
          <w:rFonts w:ascii="Calibri" w:hAnsi="Calibri" w:cs="Calibri"/>
          <w:noProof/>
          <w:color w:val="000000" w:themeColor="text1"/>
        </w:rPr>
        <w:t xml:space="preserve">relevant knowledge of the meanings of “visual verbs”, and (ii) common pragmatics, that lead them to interpret the request for similarity </w:t>
      </w:r>
      <w:r w:rsidR="00312408">
        <w:rPr>
          <w:rFonts w:ascii="Calibri" w:hAnsi="Calibri" w:cs="Calibri"/>
          <w:noProof/>
          <w:color w:val="000000" w:themeColor="text1"/>
        </w:rPr>
        <w:t>judgment</w:t>
      </w:r>
      <w:r w:rsidRPr="004D3D92">
        <w:rPr>
          <w:rFonts w:ascii="Calibri" w:hAnsi="Calibri" w:cs="Calibri"/>
          <w:noProof/>
          <w:color w:val="000000" w:themeColor="text1"/>
        </w:rPr>
        <w:t>s in terms of the relevant respects for this domain (e.g. modality, temporal duration, etc).</w:t>
      </w:r>
      <w:r w:rsidR="0020134C">
        <w:rPr>
          <w:rFonts w:ascii="Calibri" w:hAnsi="Calibri" w:cs="Calibri"/>
          <w:noProof/>
          <w:color w:val="000000" w:themeColor="text1"/>
        </w:rPr>
        <w:t xml:space="preserve"> </w:t>
      </w:r>
    </w:p>
    <w:p w14:paraId="7E6030AC" w14:textId="23786061" w:rsidR="006E00A6" w:rsidRPr="00415550" w:rsidRDefault="00C44C09" w:rsidP="00DF26F0">
      <w:pPr>
        <w:pStyle w:val="Body"/>
        <w:spacing w:line="360" w:lineRule="auto"/>
        <w:ind w:firstLine="720"/>
        <w:rPr>
          <w:rFonts w:ascii="Calibri" w:hAnsi="Calibri" w:cs="Calibri"/>
          <w:b/>
          <w:noProof/>
          <w:color w:val="000000" w:themeColor="text1"/>
        </w:rPr>
      </w:pPr>
      <w:r>
        <w:rPr>
          <w:rFonts w:ascii="Calibri" w:hAnsi="Calibri" w:cs="Calibri"/>
          <w:b/>
          <w:noProof/>
          <w:color w:val="000000" w:themeColor="text1"/>
        </w:rPr>
        <w:t xml:space="preserve">4.2 </w:t>
      </w:r>
      <w:r w:rsidR="00CA6B83" w:rsidRPr="00415550">
        <w:rPr>
          <w:rFonts w:ascii="Calibri" w:hAnsi="Calibri" w:cs="Calibri"/>
          <w:b/>
          <w:noProof/>
          <w:color w:val="000000" w:themeColor="text1"/>
        </w:rPr>
        <w:t>Some open questions</w:t>
      </w:r>
    </w:p>
    <w:p w14:paraId="270BF447" w14:textId="38F76E8D" w:rsidR="009E06E0" w:rsidRPr="00415550" w:rsidRDefault="00FB0CFA">
      <w:pPr>
        <w:pStyle w:val="Body"/>
        <w:spacing w:line="360" w:lineRule="auto"/>
        <w:ind w:firstLine="720"/>
        <w:rPr>
          <w:rFonts w:ascii="Calibri" w:hAnsi="Calibri" w:cs="Calibri"/>
          <w:noProof/>
          <w:color w:val="000000" w:themeColor="text1"/>
        </w:rPr>
      </w:pPr>
      <w:r>
        <w:rPr>
          <w:rFonts w:ascii="Calibri" w:hAnsi="Calibri" w:cs="Calibri"/>
          <w:noProof/>
          <w:color w:val="000000" w:themeColor="text1"/>
        </w:rPr>
        <w:t xml:space="preserve">The present results demonstrate that blind individuals know important aspects of </w:t>
      </w:r>
      <w:r w:rsidR="00180668">
        <w:rPr>
          <w:rFonts w:ascii="Calibri" w:hAnsi="Calibri" w:cs="Calibri"/>
          <w:noProof/>
          <w:color w:val="000000" w:themeColor="text1"/>
        </w:rPr>
        <w:t>visual</w:t>
      </w:r>
      <w:r>
        <w:rPr>
          <w:rFonts w:ascii="Calibri" w:hAnsi="Calibri" w:cs="Calibri"/>
          <w:noProof/>
          <w:color w:val="000000" w:themeColor="text1"/>
        </w:rPr>
        <w:t xml:space="preserve"> verb mea</w:t>
      </w:r>
      <w:r w:rsidR="004621F2">
        <w:rPr>
          <w:rFonts w:ascii="Calibri" w:hAnsi="Calibri" w:cs="Calibri"/>
          <w:noProof/>
          <w:color w:val="000000" w:themeColor="text1"/>
        </w:rPr>
        <w:t>n</w:t>
      </w:r>
      <w:r>
        <w:rPr>
          <w:rFonts w:ascii="Calibri" w:hAnsi="Calibri" w:cs="Calibri"/>
          <w:noProof/>
          <w:color w:val="000000" w:themeColor="text1"/>
        </w:rPr>
        <w:t xml:space="preserve">ings, but do not speak to how these are acquired. </w:t>
      </w:r>
      <w:r w:rsidR="00220AC1">
        <w:rPr>
          <w:rFonts w:ascii="Calibri" w:hAnsi="Calibri" w:cs="Calibri"/>
          <w:noProof/>
          <w:color w:val="000000" w:themeColor="text1"/>
        </w:rPr>
        <w:t>H</w:t>
      </w:r>
      <w:r w:rsidR="00220AC1" w:rsidRPr="00415550">
        <w:rPr>
          <w:rFonts w:ascii="Calibri" w:hAnsi="Calibri" w:cs="Calibri"/>
          <w:noProof/>
          <w:color w:val="000000" w:themeColor="text1"/>
        </w:rPr>
        <w:t xml:space="preserve">ow do blind individuals learn the meanings of visual verbs? </w:t>
      </w:r>
      <w:r w:rsidR="00FB730F" w:rsidRPr="00415550">
        <w:rPr>
          <w:rFonts w:ascii="Calibri" w:hAnsi="Calibri" w:cs="Calibri"/>
          <w:noProof/>
          <w:color w:val="000000" w:themeColor="text1"/>
        </w:rPr>
        <w:t>Language itself is likely a rich source of info</w:t>
      </w:r>
      <w:r w:rsidR="00FB730F">
        <w:rPr>
          <w:rFonts w:ascii="Calibri" w:hAnsi="Calibri" w:cs="Calibri"/>
          <w:noProof/>
          <w:color w:val="000000" w:themeColor="text1"/>
        </w:rPr>
        <w:t>r</w:t>
      </w:r>
      <w:r w:rsidR="00FB730F" w:rsidRPr="00415550">
        <w:rPr>
          <w:rFonts w:ascii="Calibri" w:hAnsi="Calibri" w:cs="Calibri"/>
          <w:noProof/>
          <w:color w:val="000000" w:themeColor="text1"/>
        </w:rPr>
        <w:t>mation.</w:t>
      </w:r>
      <w:r w:rsidR="00FB730F">
        <w:rPr>
          <w:rFonts w:ascii="Calibri" w:hAnsi="Calibri" w:cs="Calibri"/>
          <w:noProof/>
          <w:color w:val="000000" w:themeColor="text1"/>
        </w:rPr>
        <w:t xml:space="preserve"> </w:t>
      </w:r>
      <w:r w:rsidR="00B93EB0" w:rsidRPr="00415550">
        <w:rPr>
          <w:rFonts w:ascii="Calibri" w:hAnsi="Calibri" w:cs="Calibri"/>
          <w:noProof/>
          <w:color w:val="000000" w:themeColor="text1"/>
        </w:rPr>
        <w:t xml:space="preserve">The meanings of </w:t>
      </w:r>
      <w:r w:rsidR="00180668">
        <w:rPr>
          <w:rFonts w:ascii="Calibri" w:hAnsi="Calibri" w:cs="Calibri"/>
          <w:noProof/>
          <w:color w:val="000000" w:themeColor="text1"/>
        </w:rPr>
        <w:t>visual</w:t>
      </w:r>
      <w:r w:rsidR="00B93EB0" w:rsidRPr="00415550">
        <w:rPr>
          <w:rFonts w:ascii="Calibri" w:hAnsi="Calibri" w:cs="Calibri"/>
          <w:noProof/>
          <w:color w:val="000000" w:themeColor="text1"/>
        </w:rPr>
        <w:t xml:space="preserve"> verbs </w:t>
      </w:r>
      <w:r w:rsidR="005570C7">
        <w:rPr>
          <w:rFonts w:ascii="Calibri" w:hAnsi="Calibri" w:cs="Calibri"/>
          <w:noProof/>
          <w:color w:val="000000" w:themeColor="text1"/>
        </w:rPr>
        <w:t>may</w:t>
      </w:r>
      <w:r w:rsidR="005570C7" w:rsidRPr="00415550">
        <w:rPr>
          <w:rFonts w:ascii="Calibri" w:hAnsi="Calibri" w:cs="Calibri"/>
          <w:noProof/>
          <w:color w:val="000000" w:themeColor="text1"/>
        </w:rPr>
        <w:t xml:space="preserve"> </w:t>
      </w:r>
      <w:r w:rsidR="00B93EB0" w:rsidRPr="00415550">
        <w:rPr>
          <w:rFonts w:ascii="Calibri" w:hAnsi="Calibri" w:cs="Calibri"/>
          <w:noProof/>
          <w:color w:val="000000" w:themeColor="text1"/>
        </w:rPr>
        <w:t xml:space="preserve">be </w:t>
      </w:r>
      <w:r w:rsidR="005570C7">
        <w:rPr>
          <w:rFonts w:ascii="Calibri" w:hAnsi="Calibri" w:cs="Calibri"/>
          <w:noProof/>
          <w:color w:val="000000" w:themeColor="text1"/>
        </w:rPr>
        <w:t xml:space="preserve">partly </w:t>
      </w:r>
      <w:r w:rsidR="00B93EB0" w:rsidRPr="00415550">
        <w:rPr>
          <w:rFonts w:ascii="Calibri" w:hAnsi="Calibri" w:cs="Calibri"/>
          <w:noProof/>
          <w:color w:val="000000" w:themeColor="text1"/>
        </w:rPr>
        <w:t>infered from the meaning</w:t>
      </w:r>
      <w:r w:rsidR="00A36310">
        <w:rPr>
          <w:rFonts w:ascii="Calibri" w:hAnsi="Calibri" w:cs="Calibri"/>
          <w:noProof/>
          <w:color w:val="000000" w:themeColor="text1"/>
        </w:rPr>
        <w:t>s</w:t>
      </w:r>
      <w:r w:rsidR="00B93EB0" w:rsidRPr="00415550">
        <w:rPr>
          <w:rFonts w:ascii="Calibri" w:hAnsi="Calibri" w:cs="Calibri"/>
          <w:noProof/>
          <w:color w:val="000000" w:themeColor="text1"/>
        </w:rPr>
        <w:t xml:space="preserve"> of the phrases in which they occur. </w:t>
      </w:r>
      <w:r w:rsidR="00D52E24" w:rsidRPr="00415550">
        <w:rPr>
          <w:rFonts w:ascii="Calibri" w:hAnsi="Calibri" w:cs="Calibri"/>
          <w:noProof/>
          <w:color w:val="000000" w:themeColor="text1"/>
        </w:rPr>
        <w:t xml:space="preserve">Landau &amp; Gleitman argued that blind children use sentence frames to </w:t>
      </w:r>
      <w:r w:rsidR="00D63023" w:rsidRPr="00415550">
        <w:rPr>
          <w:rFonts w:ascii="Calibri" w:hAnsi="Calibri" w:cs="Calibri"/>
          <w:noProof/>
          <w:color w:val="000000" w:themeColor="text1"/>
        </w:rPr>
        <w:t>distinguish</w:t>
      </w:r>
      <w:r w:rsidR="00D52E24" w:rsidRPr="00415550">
        <w:rPr>
          <w:rFonts w:ascii="Calibri" w:hAnsi="Calibri" w:cs="Calibri"/>
          <w:noProof/>
          <w:color w:val="000000" w:themeColor="text1"/>
        </w:rPr>
        <w:t xml:space="preserve"> between </w:t>
      </w:r>
      <w:r w:rsidR="00D52E24" w:rsidRPr="004E7D05">
        <w:rPr>
          <w:rFonts w:ascii="Calibri" w:hAnsi="Calibri" w:cs="Calibri"/>
          <w:i/>
          <w:noProof/>
          <w:color w:val="000000" w:themeColor="text1"/>
        </w:rPr>
        <w:t>look</w:t>
      </w:r>
      <w:r w:rsidR="00D52E24" w:rsidRPr="00415550">
        <w:rPr>
          <w:rFonts w:ascii="Calibri" w:hAnsi="Calibri" w:cs="Calibri"/>
          <w:noProof/>
          <w:color w:val="000000" w:themeColor="text1"/>
        </w:rPr>
        <w:t xml:space="preserve"> and </w:t>
      </w:r>
      <w:r w:rsidR="00D52E24" w:rsidRPr="004E7D05">
        <w:rPr>
          <w:rFonts w:ascii="Calibri" w:hAnsi="Calibri" w:cs="Calibri"/>
          <w:i/>
          <w:noProof/>
          <w:color w:val="000000" w:themeColor="text1"/>
        </w:rPr>
        <w:t>see</w:t>
      </w:r>
      <w:r w:rsidR="00D52E24" w:rsidRPr="00415550">
        <w:rPr>
          <w:rFonts w:ascii="Calibri" w:hAnsi="Calibri" w:cs="Calibri"/>
          <w:noProof/>
          <w:color w:val="000000" w:themeColor="text1"/>
        </w:rPr>
        <w:t xml:space="preserve"> (1985). </w:t>
      </w:r>
      <w:r w:rsidR="00EC38EB" w:rsidRPr="00415550">
        <w:rPr>
          <w:rFonts w:ascii="Calibri" w:hAnsi="Calibri" w:cs="Calibri"/>
          <w:noProof/>
          <w:color w:val="000000" w:themeColor="text1"/>
        </w:rPr>
        <w:t>Analogo</w:t>
      </w:r>
      <w:r w:rsidR="002D50FE">
        <w:rPr>
          <w:rFonts w:ascii="Calibri" w:hAnsi="Calibri" w:cs="Calibri"/>
          <w:noProof/>
          <w:color w:val="000000" w:themeColor="text1"/>
        </w:rPr>
        <w:t>u</w:t>
      </w:r>
      <w:r w:rsidR="00EC38EB" w:rsidRPr="00415550">
        <w:rPr>
          <w:rFonts w:ascii="Calibri" w:hAnsi="Calibri" w:cs="Calibri"/>
          <w:noProof/>
          <w:color w:val="000000" w:themeColor="text1"/>
        </w:rPr>
        <w:t xml:space="preserve">sly, </w:t>
      </w:r>
      <w:r w:rsidR="00215E31" w:rsidRPr="00415550">
        <w:rPr>
          <w:rFonts w:ascii="Calibri" w:hAnsi="Calibri" w:cs="Calibri"/>
          <w:noProof/>
          <w:color w:val="000000" w:themeColor="text1"/>
        </w:rPr>
        <w:t>hearing “the l</w:t>
      </w:r>
      <w:r w:rsidR="003A412E" w:rsidRPr="00415550">
        <w:rPr>
          <w:rFonts w:ascii="Calibri" w:hAnsi="Calibri" w:cs="Calibri"/>
          <w:noProof/>
          <w:color w:val="000000" w:themeColor="text1"/>
        </w:rPr>
        <w:t>i</w:t>
      </w:r>
      <w:r w:rsidR="00215E31" w:rsidRPr="00415550">
        <w:rPr>
          <w:rFonts w:ascii="Calibri" w:hAnsi="Calibri" w:cs="Calibri"/>
          <w:noProof/>
          <w:color w:val="000000" w:themeColor="text1"/>
        </w:rPr>
        <w:t>ght flashed on and off” as op</w:t>
      </w:r>
      <w:r w:rsidR="00340E3E" w:rsidRPr="00415550">
        <w:rPr>
          <w:rFonts w:ascii="Calibri" w:hAnsi="Calibri" w:cs="Calibri"/>
          <w:noProof/>
          <w:color w:val="000000" w:themeColor="text1"/>
        </w:rPr>
        <w:t>p</w:t>
      </w:r>
      <w:r w:rsidR="00215E31" w:rsidRPr="00415550">
        <w:rPr>
          <w:rFonts w:ascii="Calibri" w:hAnsi="Calibri" w:cs="Calibri"/>
          <w:noProof/>
          <w:color w:val="000000" w:themeColor="text1"/>
        </w:rPr>
        <w:t>osed to the “light glowed”</w:t>
      </w:r>
      <w:r w:rsidR="00D84FD2" w:rsidRPr="00415550">
        <w:rPr>
          <w:rFonts w:ascii="Calibri" w:hAnsi="Calibri" w:cs="Calibri"/>
          <w:noProof/>
          <w:color w:val="000000" w:themeColor="text1"/>
        </w:rPr>
        <w:t xml:space="preserve"> might provide clues to the temporal structure of light events.</w:t>
      </w:r>
      <w:r w:rsidR="00215E31" w:rsidRPr="00415550">
        <w:rPr>
          <w:rFonts w:ascii="Calibri" w:hAnsi="Calibri" w:cs="Calibri"/>
          <w:noProof/>
          <w:color w:val="000000" w:themeColor="text1"/>
        </w:rPr>
        <w:t xml:space="preserve"> </w:t>
      </w:r>
      <w:r w:rsidR="00D52E24" w:rsidRPr="00415550">
        <w:rPr>
          <w:rFonts w:ascii="Calibri" w:hAnsi="Calibri" w:cs="Calibri"/>
          <w:noProof/>
          <w:color w:val="000000" w:themeColor="text1"/>
        </w:rPr>
        <w:t>Words that occur in similar linguistic environments have more similar meanings (</w:t>
      </w:r>
      <w:r w:rsidR="00C07335" w:rsidRPr="00415550">
        <w:rPr>
          <w:rFonts w:ascii="Calibri" w:hAnsi="Calibri" w:cs="Calibri"/>
          <w:noProof/>
          <w:color w:val="000000" w:themeColor="text1"/>
        </w:rPr>
        <w:t>Landauer &amp; Dumais, 1997</w:t>
      </w:r>
      <w:r w:rsidR="00D52E24" w:rsidRPr="00415550">
        <w:rPr>
          <w:rFonts w:ascii="Calibri" w:hAnsi="Calibri" w:cs="Calibri"/>
          <w:noProof/>
          <w:color w:val="000000" w:themeColor="text1"/>
        </w:rPr>
        <w:t xml:space="preserve">). </w:t>
      </w:r>
      <w:r w:rsidR="00DC3910" w:rsidRPr="00415550">
        <w:rPr>
          <w:rFonts w:ascii="Calibri" w:hAnsi="Calibri" w:cs="Calibri"/>
          <w:noProof/>
          <w:color w:val="000000" w:themeColor="text1"/>
        </w:rPr>
        <w:t xml:space="preserve">Blind </w:t>
      </w:r>
      <w:r w:rsidR="00E161B4">
        <w:rPr>
          <w:rFonts w:ascii="Calibri" w:hAnsi="Calibri" w:cs="Calibri"/>
          <w:noProof/>
          <w:color w:val="000000" w:themeColor="text1"/>
        </w:rPr>
        <w:t>learners</w:t>
      </w:r>
      <w:r w:rsidR="00DC3910" w:rsidRPr="00415550">
        <w:rPr>
          <w:rFonts w:ascii="Calibri" w:hAnsi="Calibri" w:cs="Calibri"/>
          <w:noProof/>
          <w:color w:val="000000" w:themeColor="text1"/>
        </w:rPr>
        <w:t xml:space="preserve"> could use the meanings of words they already know</w:t>
      </w:r>
      <w:r w:rsidR="00DC3910">
        <w:rPr>
          <w:rFonts w:ascii="Calibri" w:hAnsi="Calibri" w:cs="Calibri"/>
          <w:noProof/>
          <w:color w:val="000000" w:themeColor="text1"/>
        </w:rPr>
        <w:t xml:space="preserve">, </w:t>
      </w:r>
      <w:r w:rsidR="00DC3910" w:rsidRPr="00415550">
        <w:rPr>
          <w:rFonts w:ascii="Calibri" w:hAnsi="Calibri" w:cs="Calibri"/>
          <w:noProof/>
          <w:color w:val="000000" w:themeColor="text1"/>
        </w:rPr>
        <w:t xml:space="preserve">their interpretation of the discourse </w:t>
      </w:r>
      <w:r w:rsidR="00DC3910">
        <w:rPr>
          <w:rFonts w:ascii="Calibri" w:hAnsi="Calibri" w:cs="Calibri"/>
          <w:noProof/>
          <w:color w:val="000000" w:themeColor="text1"/>
        </w:rPr>
        <w:t>as well as s</w:t>
      </w:r>
      <w:r w:rsidR="00DC3910" w:rsidRPr="00415550">
        <w:rPr>
          <w:rFonts w:ascii="Calibri" w:hAnsi="Calibri" w:cs="Calibri"/>
          <w:noProof/>
          <w:color w:val="000000" w:themeColor="text1"/>
        </w:rPr>
        <w:t xml:space="preserve">ocial and pragmatic cues to constrain hypotheses about </w:t>
      </w:r>
      <w:r w:rsidR="00180668">
        <w:rPr>
          <w:rFonts w:ascii="Calibri" w:hAnsi="Calibri" w:cs="Calibri"/>
          <w:noProof/>
          <w:color w:val="000000" w:themeColor="text1"/>
        </w:rPr>
        <w:t>visual</w:t>
      </w:r>
      <w:r w:rsidR="00DC3910" w:rsidRPr="00415550">
        <w:rPr>
          <w:rFonts w:ascii="Calibri" w:hAnsi="Calibri" w:cs="Calibri"/>
          <w:noProof/>
          <w:color w:val="000000" w:themeColor="text1"/>
        </w:rPr>
        <w:t xml:space="preserve"> words (Markman &amp; Wachtel 1988, Clark, 1988, </w:t>
      </w:r>
      <w:r w:rsidR="00C129B8" w:rsidRPr="00415550">
        <w:rPr>
          <w:rFonts w:ascii="Calibri" w:hAnsi="Calibri" w:cs="Calibri"/>
          <w:noProof/>
          <w:color w:val="000000" w:themeColor="text1"/>
        </w:rPr>
        <w:t xml:space="preserve">Tomasello &amp; Barton, 1994, </w:t>
      </w:r>
      <w:r w:rsidR="00DC3910" w:rsidRPr="00415550">
        <w:rPr>
          <w:rFonts w:ascii="Calibri" w:hAnsi="Calibri" w:cs="Calibri"/>
          <w:noProof/>
          <w:color w:val="000000" w:themeColor="text1"/>
        </w:rPr>
        <w:t>Bloom, 2002</w:t>
      </w:r>
      <w:r w:rsidR="00DC3910">
        <w:rPr>
          <w:rFonts w:ascii="Calibri" w:hAnsi="Calibri" w:cs="Calibri"/>
          <w:noProof/>
          <w:color w:val="000000" w:themeColor="text1"/>
        </w:rPr>
        <w:t xml:space="preserve">, </w:t>
      </w:r>
      <w:r w:rsidR="009E2ED7">
        <w:rPr>
          <w:rFonts w:ascii="Calibri" w:hAnsi="Calibri" w:cs="Calibri"/>
          <w:noProof/>
          <w:color w:val="000000" w:themeColor="text1"/>
        </w:rPr>
        <w:t xml:space="preserve"> </w:t>
      </w:r>
      <w:r w:rsidR="00D52E24" w:rsidRPr="00415550">
        <w:rPr>
          <w:rFonts w:ascii="Calibri" w:hAnsi="Calibri" w:cs="Calibri"/>
          <w:noProof/>
          <w:color w:val="000000" w:themeColor="text1"/>
        </w:rPr>
        <w:t>Frank &amp; Goodman, 2014</w:t>
      </w:r>
      <w:r w:rsidR="00465442">
        <w:rPr>
          <w:rFonts w:ascii="Calibri" w:hAnsi="Calibri" w:cs="Calibri"/>
          <w:noProof/>
          <w:color w:val="000000" w:themeColor="text1"/>
        </w:rPr>
        <w:t xml:space="preserve">, Ouyang, </w:t>
      </w:r>
      <w:r w:rsidR="00785B6D">
        <w:rPr>
          <w:rFonts w:ascii="Calibri" w:hAnsi="Calibri" w:cs="Calibri"/>
          <w:noProof/>
          <w:color w:val="000000" w:themeColor="text1"/>
        </w:rPr>
        <w:t>Boroditsky &amp; Frank, 2016</w:t>
      </w:r>
      <w:r w:rsidR="00D52E24" w:rsidRPr="00415550">
        <w:rPr>
          <w:rFonts w:ascii="Calibri" w:hAnsi="Calibri" w:cs="Calibri"/>
          <w:noProof/>
          <w:color w:val="000000" w:themeColor="text1"/>
        </w:rPr>
        <w:t xml:space="preserve">). </w:t>
      </w:r>
      <w:r w:rsidR="009F0EF9">
        <w:rPr>
          <w:rFonts w:ascii="Calibri" w:hAnsi="Calibri" w:cs="Calibri"/>
          <w:noProof/>
          <w:color w:val="000000" w:themeColor="text1"/>
        </w:rPr>
        <w:t xml:space="preserve">For example, </w:t>
      </w:r>
      <w:r w:rsidR="00F7379A">
        <w:rPr>
          <w:rFonts w:ascii="Calibri" w:hAnsi="Calibri" w:cs="Calibri"/>
          <w:noProof/>
          <w:color w:val="000000" w:themeColor="text1"/>
        </w:rPr>
        <w:t>when</w:t>
      </w:r>
      <w:r w:rsidR="009F0EF9">
        <w:rPr>
          <w:rFonts w:ascii="Calibri" w:hAnsi="Calibri" w:cs="Calibri"/>
          <w:noProof/>
          <w:color w:val="000000" w:themeColor="text1"/>
        </w:rPr>
        <w:t xml:space="preserve"> </w:t>
      </w:r>
      <w:r w:rsidR="00633E54">
        <w:rPr>
          <w:rFonts w:ascii="Calibri" w:hAnsi="Calibri" w:cs="Calibri"/>
          <w:noProof/>
          <w:color w:val="000000" w:themeColor="text1"/>
        </w:rPr>
        <w:t xml:space="preserve">a blind </w:t>
      </w:r>
      <w:r w:rsidR="00D625F7">
        <w:rPr>
          <w:rFonts w:ascii="Calibri" w:hAnsi="Calibri" w:cs="Calibri"/>
          <w:noProof/>
          <w:color w:val="000000" w:themeColor="text1"/>
        </w:rPr>
        <w:t>individual</w:t>
      </w:r>
      <w:r w:rsidR="00633E54">
        <w:rPr>
          <w:rFonts w:ascii="Calibri" w:hAnsi="Calibri" w:cs="Calibri"/>
          <w:noProof/>
          <w:color w:val="000000" w:themeColor="text1"/>
        </w:rPr>
        <w:t xml:space="preserve"> hears </w:t>
      </w:r>
      <w:r w:rsidR="00790F8A">
        <w:rPr>
          <w:rFonts w:ascii="Calibri" w:hAnsi="Calibri" w:cs="Calibri"/>
          <w:noProof/>
          <w:color w:val="000000" w:themeColor="text1"/>
        </w:rPr>
        <w:t>a sighted speaker</w:t>
      </w:r>
      <w:r w:rsidR="00580DCB">
        <w:rPr>
          <w:rFonts w:ascii="Calibri" w:hAnsi="Calibri" w:cs="Calibri"/>
          <w:noProof/>
          <w:color w:val="000000" w:themeColor="text1"/>
        </w:rPr>
        <w:t xml:space="preserve"> </w:t>
      </w:r>
      <w:r w:rsidR="00223143">
        <w:rPr>
          <w:rFonts w:ascii="Calibri" w:hAnsi="Calibri" w:cs="Calibri"/>
          <w:noProof/>
          <w:color w:val="000000" w:themeColor="text1"/>
        </w:rPr>
        <w:t>comment</w:t>
      </w:r>
      <w:r w:rsidR="00580DCB">
        <w:rPr>
          <w:rFonts w:ascii="Calibri" w:hAnsi="Calibri" w:cs="Calibri"/>
          <w:noProof/>
          <w:color w:val="000000" w:themeColor="text1"/>
        </w:rPr>
        <w:t xml:space="preserve"> on </w:t>
      </w:r>
      <w:r w:rsidR="00580DCB" w:rsidRPr="004E7D05">
        <w:rPr>
          <w:rFonts w:ascii="Calibri" w:hAnsi="Calibri" w:cs="Calibri"/>
          <w:i/>
          <w:noProof/>
          <w:color w:val="000000" w:themeColor="text1"/>
        </w:rPr>
        <w:t>seeing</w:t>
      </w:r>
      <w:r w:rsidR="00580DCB">
        <w:rPr>
          <w:rFonts w:ascii="Calibri" w:hAnsi="Calibri" w:cs="Calibri"/>
          <w:noProof/>
          <w:color w:val="000000" w:themeColor="text1"/>
        </w:rPr>
        <w:t xml:space="preserve"> a </w:t>
      </w:r>
      <w:r w:rsidR="00580DCB" w:rsidRPr="004E7D05">
        <w:rPr>
          <w:rFonts w:ascii="Calibri" w:hAnsi="Calibri" w:cs="Calibri"/>
          <w:i/>
          <w:noProof/>
          <w:color w:val="000000" w:themeColor="text1"/>
        </w:rPr>
        <w:t>glowing</w:t>
      </w:r>
      <w:r w:rsidR="00580DCB">
        <w:rPr>
          <w:rFonts w:ascii="Calibri" w:hAnsi="Calibri" w:cs="Calibri"/>
          <w:noProof/>
          <w:color w:val="000000" w:themeColor="text1"/>
        </w:rPr>
        <w:t xml:space="preserve"> star in the night sky</w:t>
      </w:r>
      <w:r w:rsidR="0093594E">
        <w:rPr>
          <w:rFonts w:ascii="Calibri" w:hAnsi="Calibri" w:cs="Calibri"/>
          <w:noProof/>
          <w:color w:val="000000" w:themeColor="text1"/>
        </w:rPr>
        <w:t xml:space="preserve">, </w:t>
      </w:r>
      <w:r w:rsidR="00B07FCF">
        <w:rPr>
          <w:rFonts w:ascii="Calibri" w:hAnsi="Calibri" w:cs="Calibri"/>
          <w:noProof/>
          <w:color w:val="000000" w:themeColor="text1"/>
        </w:rPr>
        <w:t xml:space="preserve">she might infer that for sighted people </w:t>
      </w:r>
      <w:r w:rsidR="00B07FCF" w:rsidRPr="00624819">
        <w:rPr>
          <w:rFonts w:ascii="Calibri" w:hAnsi="Calibri" w:cs="Calibri"/>
          <w:i/>
          <w:noProof/>
          <w:color w:val="000000" w:themeColor="text1"/>
        </w:rPr>
        <w:t>seeing</w:t>
      </w:r>
      <w:r w:rsidR="00B07FCF">
        <w:rPr>
          <w:rFonts w:ascii="Calibri" w:hAnsi="Calibri" w:cs="Calibri"/>
          <w:noProof/>
          <w:color w:val="000000" w:themeColor="text1"/>
        </w:rPr>
        <w:t xml:space="preserve"> </w:t>
      </w:r>
      <w:r w:rsidR="00B07FCF">
        <w:rPr>
          <w:rFonts w:ascii="Calibri" w:hAnsi="Calibri" w:cs="Calibri"/>
          <w:noProof/>
          <w:color w:val="000000" w:themeColor="text1"/>
        </w:rPr>
        <w:lastRenderedPageBreak/>
        <w:t>occurs at a distance</w:t>
      </w:r>
      <w:r w:rsidR="00CB51DB">
        <w:rPr>
          <w:rFonts w:ascii="Calibri" w:hAnsi="Calibri" w:cs="Calibri"/>
          <w:noProof/>
          <w:color w:val="000000" w:themeColor="text1"/>
        </w:rPr>
        <w:t xml:space="preserve"> and </w:t>
      </w:r>
      <w:r w:rsidR="00B07FCF">
        <w:rPr>
          <w:rFonts w:ascii="Calibri" w:hAnsi="Calibri" w:cs="Calibri"/>
          <w:noProof/>
          <w:color w:val="000000" w:themeColor="text1"/>
        </w:rPr>
        <w:t xml:space="preserve">that </w:t>
      </w:r>
      <w:r w:rsidR="00B07FCF" w:rsidRPr="00624819">
        <w:rPr>
          <w:rFonts w:ascii="Calibri" w:hAnsi="Calibri" w:cs="Calibri"/>
          <w:i/>
          <w:noProof/>
          <w:color w:val="000000" w:themeColor="text1"/>
        </w:rPr>
        <w:t>glowing</w:t>
      </w:r>
      <w:r w:rsidR="00B07FCF">
        <w:rPr>
          <w:rFonts w:ascii="Calibri" w:hAnsi="Calibri" w:cs="Calibri"/>
          <w:noProof/>
          <w:color w:val="000000" w:themeColor="text1"/>
        </w:rPr>
        <w:t xml:space="preserve"> can be </w:t>
      </w:r>
      <w:r w:rsidR="009E020B" w:rsidRPr="009E020B">
        <w:rPr>
          <w:rFonts w:ascii="Calibri" w:hAnsi="Calibri" w:cs="Calibri"/>
          <w:noProof/>
          <w:color w:val="000000" w:themeColor="text1"/>
        </w:rPr>
        <w:t xml:space="preserve">ascertained </w:t>
      </w:r>
      <w:r w:rsidR="00B07FCF">
        <w:rPr>
          <w:rFonts w:ascii="Calibri" w:hAnsi="Calibri" w:cs="Calibri"/>
          <w:noProof/>
          <w:color w:val="000000" w:themeColor="text1"/>
        </w:rPr>
        <w:t xml:space="preserve">through vision but not through audition, since she herself cannot observe </w:t>
      </w:r>
      <w:r w:rsidR="00D772E6">
        <w:rPr>
          <w:rFonts w:ascii="Calibri" w:hAnsi="Calibri" w:cs="Calibri"/>
          <w:noProof/>
          <w:color w:val="000000" w:themeColor="text1"/>
        </w:rPr>
        <w:t>the glowing of the star</w:t>
      </w:r>
      <w:r w:rsidR="00B07FCF">
        <w:rPr>
          <w:rFonts w:ascii="Calibri" w:hAnsi="Calibri" w:cs="Calibri"/>
          <w:noProof/>
          <w:color w:val="000000" w:themeColor="text1"/>
        </w:rPr>
        <w:t>.</w:t>
      </w:r>
      <w:r w:rsidR="009C54BA">
        <w:rPr>
          <w:rFonts w:ascii="Calibri" w:hAnsi="Calibri" w:cs="Calibri"/>
          <w:noProof/>
          <w:color w:val="000000" w:themeColor="text1"/>
        </w:rPr>
        <w:t xml:space="preserve"> When she hears someone </w:t>
      </w:r>
      <w:r w:rsidR="005204CF">
        <w:rPr>
          <w:rFonts w:ascii="Calibri" w:hAnsi="Calibri" w:cs="Calibri"/>
          <w:noProof/>
          <w:color w:val="000000" w:themeColor="text1"/>
        </w:rPr>
        <w:t>complain</w:t>
      </w:r>
      <w:r w:rsidR="00580DCB">
        <w:rPr>
          <w:rFonts w:ascii="Calibri" w:hAnsi="Calibri" w:cs="Calibri"/>
          <w:noProof/>
          <w:color w:val="000000" w:themeColor="text1"/>
        </w:rPr>
        <w:t xml:space="preserve"> </w:t>
      </w:r>
      <w:r w:rsidR="005204CF">
        <w:rPr>
          <w:rFonts w:ascii="Calibri" w:hAnsi="Calibri" w:cs="Calibri"/>
          <w:noProof/>
          <w:color w:val="000000" w:themeColor="text1"/>
        </w:rPr>
        <w:t>of being</w:t>
      </w:r>
      <w:r w:rsidR="002E531D">
        <w:rPr>
          <w:rFonts w:ascii="Calibri" w:hAnsi="Calibri" w:cs="Calibri"/>
          <w:noProof/>
          <w:color w:val="000000" w:themeColor="text1"/>
        </w:rPr>
        <w:t xml:space="preserve"> </w:t>
      </w:r>
      <w:r w:rsidR="00004C9F" w:rsidRPr="004E7D05">
        <w:rPr>
          <w:rFonts w:ascii="Calibri" w:hAnsi="Calibri" w:cs="Calibri"/>
          <w:i/>
          <w:noProof/>
          <w:color w:val="000000" w:themeColor="text1"/>
        </w:rPr>
        <w:t>stared at</w:t>
      </w:r>
      <w:r w:rsidR="002E531D">
        <w:rPr>
          <w:rFonts w:ascii="Calibri" w:hAnsi="Calibri" w:cs="Calibri"/>
          <w:noProof/>
          <w:color w:val="000000" w:themeColor="text1"/>
        </w:rPr>
        <w:t xml:space="preserve"> </w:t>
      </w:r>
      <w:r w:rsidR="002B5A50">
        <w:rPr>
          <w:rFonts w:ascii="Calibri" w:hAnsi="Calibri" w:cs="Calibri"/>
          <w:noProof/>
          <w:color w:val="000000" w:themeColor="text1"/>
        </w:rPr>
        <w:t>throughout</w:t>
      </w:r>
      <w:r w:rsidR="002E531D">
        <w:rPr>
          <w:rFonts w:ascii="Calibri" w:hAnsi="Calibri" w:cs="Calibri"/>
          <w:noProof/>
          <w:color w:val="000000" w:themeColor="text1"/>
        </w:rPr>
        <w:t xml:space="preserve"> lunch</w:t>
      </w:r>
      <w:r w:rsidR="002B5A50">
        <w:rPr>
          <w:rFonts w:ascii="Calibri" w:hAnsi="Calibri" w:cs="Calibri"/>
          <w:noProof/>
          <w:color w:val="000000" w:themeColor="text1"/>
        </w:rPr>
        <w:t xml:space="preserve">, </w:t>
      </w:r>
      <w:r w:rsidR="00E0055F">
        <w:rPr>
          <w:rFonts w:ascii="Calibri" w:hAnsi="Calibri" w:cs="Calibri"/>
          <w:noProof/>
          <w:color w:val="000000" w:themeColor="text1"/>
        </w:rPr>
        <w:t>she might infer</w:t>
      </w:r>
      <w:r w:rsidR="002B5A50">
        <w:rPr>
          <w:rFonts w:ascii="Calibri" w:hAnsi="Calibri" w:cs="Calibri"/>
          <w:noProof/>
          <w:color w:val="000000" w:themeColor="text1"/>
        </w:rPr>
        <w:t xml:space="preserve"> that staring is something that can last all lunch long</w:t>
      </w:r>
      <w:r w:rsidR="002E531D">
        <w:rPr>
          <w:rFonts w:ascii="Calibri" w:hAnsi="Calibri" w:cs="Calibri"/>
          <w:noProof/>
          <w:color w:val="000000" w:themeColor="text1"/>
        </w:rPr>
        <w:t xml:space="preserve">. </w:t>
      </w:r>
      <w:r w:rsidR="00985C71">
        <w:rPr>
          <w:rFonts w:ascii="Calibri" w:hAnsi="Calibri" w:cs="Calibri"/>
          <w:noProof/>
          <w:color w:val="000000" w:themeColor="text1"/>
        </w:rPr>
        <w:t>In this way</w:t>
      </w:r>
      <w:r w:rsidR="00985815">
        <w:rPr>
          <w:rFonts w:ascii="Calibri" w:hAnsi="Calibri" w:cs="Calibri"/>
          <w:noProof/>
          <w:color w:val="000000" w:themeColor="text1"/>
        </w:rPr>
        <w:t xml:space="preserve"> </w:t>
      </w:r>
      <w:r w:rsidR="00646D80">
        <w:rPr>
          <w:rFonts w:ascii="Calibri" w:hAnsi="Calibri" w:cs="Calibri"/>
          <w:noProof/>
          <w:color w:val="000000" w:themeColor="text1"/>
        </w:rPr>
        <w:t>linguistic</w:t>
      </w:r>
      <w:r w:rsidR="004B55E6">
        <w:rPr>
          <w:rFonts w:ascii="Calibri" w:hAnsi="Calibri" w:cs="Calibri"/>
          <w:noProof/>
          <w:color w:val="000000" w:themeColor="text1"/>
        </w:rPr>
        <w:t xml:space="preserve">, social and pragmatic </w:t>
      </w:r>
      <w:r w:rsidR="004D2481">
        <w:rPr>
          <w:rFonts w:ascii="Calibri" w:hAnsi="Calibri" w:cs="Calibri"/>
          <w:noProof/>
          <w:color w:val="000000" w:themeColor="text1"/>
        </w:rPr>
        <w:t>information</w:t>
      </w:r>
      <w:r w:rsidR="00DF7072">
        <w:rPr>
          <w:rFonts w:ascii="Calibri" w:hAnsi="Calibri" w:cs="Calibri"/>
          <w:noProof/>
          <w:color w:val="000000" w:themeColor="text1"/>
        </w:rPr>
        <w:t xml:space="preserve">, together with a </w:t>
      </w:r>
      <w:r w:rsidR="00646D80" w:rsidRPr="00415550">
        <w:rPr>
          <w:rFonts w:ascii="Calibri" w:hAnsi="Calibri" w:cs="Calibri"/>
          <w:noProof/>
          <w:color w:val="000000" w:themeColor="text1"/>
        </w:rPr>
        <w:t>shared innate endowment</w:t>
      </w:r>
      <w:r w:rsidR="008769B9">
        <w:rPr>
          <w:rFonts w:ascii="Calibri" w:hAnsi="Calibri" w:cs="Calibri"/>
          <w:noProof/>
          <w:color w:val="000000" w:themeColor="text1"/>
        </w:rPr>
        <w:t xml:space="preserve"> for processing it</w:t>
      </w:r>
      <w:r w:rsidR="00646D80">
        <w:rPr>
          <w:rFonts w:ascii="Calibri" w:hAnsi="Calibri" w:cs="Calibri"/>
          <w:noProof/>
          <w:color w:val="000000" w:themeColor="text1"/>
        </w:rPr>
        <w:t xml:space="preserve">, </w:t>
      </w:r>
      <w:r w:rsidR="007F3E52" w:rsidRPr="00415550">
        <w:rPr>
          <w:rFonts w:ascii="Calibri" w:hAnsi="Calibri" w:cs="Calibri"/>
          <w:noProof/>
          <w:color w:val="000000" w:themeColor="text1"/>
        </w:rPr>
        <w:t>act to align the minds of sighted and blind speakers.</w:t>
      </w:r>
      <w:r w:rsidR="003525C1" w:rsidRPr="00415550">
        <w:rPr>
          <w:rFonts w:ascii="Calibri" w:hAnsi="Calibri" w:cs="Calibri"/>
          <w:noProof/>
          <w:color w:val="000000" w:themeColor="text1"/>
        </w:rPr>
        <w:t xml:space="preserve"> </w:t>
      </w:r>
      <w:r w:rsidR="00471B68" w:rsidRPr="00415550">
        <w:rPr>
          <w:rFonts w:ascii="Calibri" w:hAnsi="Calibri" w:cs="Calibri"/>
          <w:noProof/>
          <w:color w:val="000000" w:themeColor="text1"/>
        </w:rPr>
        <w:t xml:space="preserve">Understanding </w:t>
      </w:r>
      <w:r w:rsidR="00CA229A">
        <w:rPr>
          <w:rFonts w:ascii="Calibri" w:hAnsi="Calibri" w:cs="Calibri"/>
          <w:noProof/>
          <w:color w:val="000000" w:themeColor="text1"/>
        </w:rPr>
        <w:t xml:space="preserve">exactly </w:t>
      </w:r>
      <w:r w:rsidR="00471B68" w:rsidRPr="00415550">
        <w:rPr>
          <w:rFonts w:ascii="Calibri" w:hAnsi="Calibri" w:cs="Calibri"/>
          <w:noProof/>
          <w:color w:val="000000" w:themeColor="text1"/>
        </w:rPr>
        <w:t>how this occurs is an important goal for future research</w:t>
      </w:r>
      <w:r w:rsidR="003D38BE">
        <w:rPr>
          <w:rFonts w:ascii="Calibri" w:hAnsi="Calibri" w:cs="Calibri"/>
          <w:noProof/>
          <w:color w:val="000000" w:themeColor="text1"/>
        </w:rPr>
        <w:t xml:space="preserve"> that could be </w:t>
      </w:r>
      <w:r w:rsidR="00CB6BF5">
        <w:rPr>
          <w:rFonts w:ascii="Calibri" w:hAnsi="Calibri" w:cs="Calibri"/>
          <w:noProof/>
          <w:color w:val="000000" w:themeColor="text1"/>
        </w:rPr>
        <w:t>attained</w:t>
      </w:r>
      <w:r w:rsidR="003901D0">
        <w:rPr>
          <w:rFonts w:ascii="Calibri" w:hAnsi="Calibri" w:cs="Calibri"/>
          <w:noProof/>
          <w:color w:val="000000" w:themeColor="text1"/>
        </w:rPr>
        <w:t>,</w:t>
      </w:r>
      <w:r w:rsidR="003D38BE">
        <w:rPr>
          <w:rFonts w:ascii="Calibri" w:hAnsi="Calibri" w:cs="Calibri"/>
          <w:noProof/>
          <w:color w:val="000000" w:themeColor="text1"/>
        </w:rPr>
        <w:t xml:space="preserve"> in part</w:t>
      </w:r>
      <w:r w:rsidR="003901D0">
        <w:rPr>
          <w:rFonts w:ascii="Calibri" w:hAnsi="Calibri" w:cs="Calibri"/>
          <w:noProof/>
          <w:color w:val="000000" w:themeColor="text1"/>
        </w:rPr>
        <w:t>,</w:t>
      </w:r>
      <w:r w:rsidR="003D38BE">
        <w:rPr>
          <w:rFonts w:ascii="Calibri" w:hAnsi="Calibri" w:cs="Calibri"/>
          <w:noProof/>
          <w:color w:val="000000" w:themeColor="text1"/>
        </w:rPr>
        <w:t xml:space="preserve"> by studying </w:t>
      </w:r>
      <w:r w:rsidR="00684258">
        <w:rPr>
          <w:rFonts w:ascii="Calibri" w:hAnsi="Calibri" w:cs="Calibri"/>
          <w:noProof/>
          <w:color w:val="000000" w:themeColor="text1"/>
        </w:rPr>
        <w:t>language acquisition</w:t>
      </w:r>
      <w:r w:rsidR="003D38BE">
        <w:rPr>
          <w:rFonts w:ascii="Calibri" w:hAnsi="Calibri" w:cs="Calibri"/>
          <w:noProof/>
          <w:color w:val="000000" w:themeColor="text1"/>
        </w:rPr>
        <w:t xml:space="preserve"> in blind children</w:t>
      </w:r>
      <w:r w:rsidR="00471B68" w:rsidRPr="00415550">
        <w:rPr>
          <w:rFonts w:ascii="Calibri" w:hAnsi="Calibri" w:cs="Calibri"/>
          <w:noProof/>
          <w:color w:val="000000" w:themeColor="text1"/>
        </w:rPr>
        <w:t>.</w:t>
      </w:r>
    </w:p>
    <w:p w14:paraId="4F3949BC" w14:textId="4B41B7E4" w:rsidR="00BB2A99" w:rsidRPr="00415550" w:rsidRDefault="00B351B7" w:rsidP="00BB2A99">
      <w:pPr>
        <w:pStyle w:val="Body"/>
        <w:spacing w:line="360" w:lineRule="auto"/>
        <w:ind w:firstLine="720"/>
        <w:rPr>
          <w:rFonts w:ascii="Calibri" w:hAnsi="Calibri" w:cs="Calibri"/>
          <w:noProof/>
          <w:color w:val="000000" w:themeColor="text1"/>
        </w:rPr>
      </w:pPr>
      <w:r w:rsidRPr="00415550">
        <w:rPr>
          <w:rFonts w:ascii="Calibri" w:hAnsi="Calibri" w:cs="Calibri"/>
          <w:noProof/>
          <w:color w:val="000000" w:themeColor="text1"/>
        </w:rPr>
        <w:t xml:space="preserve">A further open question </w:t>
      </w:r>
      <w:r w:rsidR="007D0705" w:rsidRPr="00415550">
        <w:rPr>
          <w:rFonts w:ascii="Calibri" w:hAnsi="Calibri" w:cs="Calibri"/>
          <w:noProof/>
          <w:color w:val="000000" w:themeColor="text1"/>
        </w:rPr>
        <w:t>concerns how</w:t>
      </w:r>
      <w:r w:rsidR="005B1E10" w:rsidRPr="00415550">
        <w:rPr>
          <w:rFonts w:ascii="Calibri" w:hAnsi="Calibri" w:cs="Calibri"/>
          <w:noProof/>
          <w:color w:val="000000" w:themeColor="text1"/>
        </w:rPr>
        <w:t xml:space="preserve"> </w:t>
      </w:r>
      <w:r w:rsidR="004E5DA3" w:rsidRPr="00415550">
        <w:rPr>
          <w:rFonts w:ascii="Calibri" w:hAnsi="Calibri" w:cs="Calibri"/>
          <w:noProof/>
          <w:color w:val="000000" w:themeColor="text1"/>
        </w:rPr>
        <w:t>knowledge</w:t>
      </w:r>
      <w:r w:rsidR="004B2D24" w:rsidRPr="00415550">
        <w:rPr>
          <w:rFonts w:ascii="Calibri" w:hAnsi="Calibri" w:cs="Calibri"/>
          <w:noProof/>
          <w:color w:val="000000" w:themeColor="text1"/>
        </w:rPr>
        <w:t xml:space="preserve"> </w:t>
      </w:r>
      <w:r w:rsidR="004E5DA3" w:rsidRPr="00415550">
        <w:rPr>
          <w:rFonts w:ascii="Calibri" w:hAnsi="Calibri" w:cs="Calibri"/>
          <w:noProof/>
          <w:color w:val="000000" w:themeColor="text1"/>
        </w:rPr>
        <w:t xml:space="preserve">of </w:t>
      </w:r>
      <w:r w:rsidR="00180668">
        <w:rPr>
          <w:rFonts w:ascii="Calibri" w:hAnsi="Calibri" w:cs="Calibri"/>
          <w:noProof/>
          <w:color w:val="000000" w:themeColor="text1"/>
        </w:rPr>
        <w:t>visual</w:t>
      </w:r>
      <w:r w:rsidR="007D0705" w:rsidRPr="00415550">
        <w:rPr>
          <w:rFonts w:ascii="Calibri" w:hAnsi="Calibri" w:cs="Calibri"/>
          <w:noProof/>
          <w:color w:val="000000" w:themeColor="text1"/>
        </w:rPr>
        <w:t xml:space="preserve"> verbs </w:t>
      </w:r>
      <w:r w:rsidR="00471B68">
        <w:rPr>
          <w:rFonts w:ascii="Calibri" w:hAnsi="Calibri" w:cs="Calibri"/>
          <w:noProof/>
          <w:color w:val="000000" w:themeColor="text1"/>
        </w:rPr>
        <w:t xml:space="preserve">among blind individuals </w:t>
      </w:r>
      <w:r w:rsidR="007D0705" w:rsidRPr="00415550">
        <w:rPr>
          <w:rFonts w:ascii="Calibri" w:hAnsi="Calibri" w:cs="Calibri"/>
          <w:noProof/>
          <w:color w:val="000000" w:themeColor="text1"/>
        </w:rPr>
        <w:t>compare</w:t>
      </w:r>
      <w:r w:rsidR="00390515" w:rsidRPr="00415550">
        <w:rPr>
          <w:rFonts w:ascii="Calibri" w:hAnsi="Calibri" w:cs="Calibri"/>
          <w:noProof/>
          <w:color w:val="000000" w:themeColor="text1"/>
        </w:rPr>
        <w:t>s</w:t>
      </w:r>
      <w:r w:rsidR="007D0705" w:rsidRPr="00415550">
        <w:rPr>
          <w:rFonts w:ascii="Calibri" w:hAnsi="Calibri" w:cs="Calibri"/>
          <w:noProof/>
          <w:color w:val="000000" w:themeColor="text1"/>
        </w:rPr>
        <w:t xml:space="preserve"> </w:t>
      </w:r>
      <w:r w:rsidR="00801AD4" w:rsidRPr="00415550">
        <w:rPr>
          <w:rFonts w:ascii="Calibri" w:hAnsi="Calibri" w:cs="Calibri"/>
          <w:noProof/>
          <w:color w:val="000000" w:themeColor="text1"/>
        </w:rPr>
        <w:t xml:space="preserve">to </w:t>
      </w:r>
      <w:r w:rsidR="00E839FC" w:rsidRPr="00415550">
        <w:rPr>
          <w:rFonts w:ascii="Calibri" w:hAnsi="Calibri" w:cs="Calibri"/>
          <w:noProof/>
          <w:color w:val="000000" w:themeColor="text1"/>
        </w:rPr>
        <w:t>kno</w:t>
      </w:r>
      <w:r w:rsidR="00340E3E" w:rsidRPr="00415550">
        <w:rPr>
          <w:rFonts w:ascii="Calibri" w:hAnsi="Calibri" w:cs="Calibri"/>
          <w:noProof/>
          <w:color w:val="000000" w:themeColor="text1"/>
        </w:rPr>
        <w:t>w</w:t>
      </w:r>
      <w:r w:rsidR="00E839FC" w:rsidRPr="00415550">
        <w:rPr>
          <w:rFonts w:ascii="Calibri" w:hAnsi="Calibri" w:cs="Calibri"/>
          <w:noProof/>
          <w:color w:val="000000" w:themeColor="text1"/>
        </w:rPr>
        <w:t>ledge about other</w:t>
      </w:r>
      <w:r w:rsidR="00801AD4" w:rsidRPr="00415550">
        <w:rPr>
          <w:rFonts w:ascii="Calibri" w:hAnsi="Calibri" w:cs="Calibri"/>
          <w:noProof/>
          <w:color w:val="000000" w:themeColor="text1"/>
        </w:rPr>
        <w:t xml:space="preserve"> </w:t>
      </w:r>
      <w:r w:rsidR="00180668">
        <w:rPr>
          <w:rFonts w:ascii="Calibri" w:hAnsi="Calibri" w:cs="Calibri"/>
          <w:noProof/>
          <w:color w:val="000000" w:themeColor="text1"/>
        </w:rPr>
        <w:t>visual</w:t>
      </w:r>
      <w:r w:rsidR="005F2E60" w:rsidRPr="00415550">
        <w:rPr>
          <w:rFonts w:ascii="Calibri" w:hAnsi="Calibri" w:cs="Calibri"/>
          <w:noProof/>
          <w:color w:val="000000" w:themeColor="text1"/>
        </w:rPr>
        <w:t xml:space="preserve"> domains</w:t>
      </w:r>
      <w:r w:rsidR="004E5DA3" w:rsidRPr="00415550">
        <w:rPr>
          <w:rFonts w:ascii="Calibri" w:hAnsi="Calibri" w:cs="Calibri"/>
          <w:noProof/>
          <w:color w:val="000000" w:themeColor="text1"/>
        </w:rPr>
        <w:t>.</w:t>
      </w:r>
      <w:r w:rsidR="005B1E10" w:rsidRPr="00415550">
        <w:rPr>
          <w:rFonts w:ascii="Calibri" w:hAnsi="Calibri" w:cs="Calibri"/>
          <w:noProof/>
          <w:color w:val="000000" w:themeColor="text1"/>
        </w:rPr>
        <w:t xml:space="preserve"> </w:t>
      </w:r>
      <w:r w:rsidR="001F7539" w:rsidRPr="00415550">
        <w:rPr>
          <w:rFonts w:ascii="Calibri" w:hAnsi="Calibri" w:cs="Calibri"/>
          <w:noProof/>
          <w:color w:val="000000" w:themeColor="text1"/>
        </w:rPr>
        <w:t xml:space="preserve">Prior studies </w:t>
      </w:r>
      <w:r w:rsidR="006B67B8" w:rsidRPr="00415550">
        <w:rPr>
          <w:rFonts w:ascii="Calibri" w:hAnsi="Calibri" w:cs="Calibri"/>
          <w:noProof/>
          <w:color w:val="000000" w:themeColor="text1"/>
        </w:rPr>
        <w:t xml:space="preserve">suggest that </w:t>
      </w:r>
      <w:r w:rsidR="001F7539" w:rsidRPr="00415550">
        <w:rPr>
          <w:rFonts w:ascii="Calibri" w:hAnsi="Calibri" w:cs="Calibri"/>
          <w:noProof/>
          <w:color w:val="000000" w:themeColor="text1"/>
        </w:rPr>
        <w:t xml:space="preserve">visual verbs are not the only part of </w:t>
      </w:r>
      <w:r w:rsidR="00180668">
        <w:rPr>
          <w:rFonts w:ascii="Calibri" w:hAnsi="Calibri" w:cs="Calibri"/>
          <w:noProof/>
          <w:color w:val="000000" w:themeColor="text1"/>
        </w:rPr>
        <w:t>visual</w:t>
      </w:r>
      <w:r w:rsidR="001F7539" w:rsidRPr="00415550">
        <w:rPr>
          <w:rFonts w:ascii="Calibri" w:hAnsi="Calibri" w:cs="Calibri"/>
          <w:noProof/>
          <w:color w:val="000000" w:themeColor="text1"/>
        </w:rPr>
        <w:t xml:space="preserve"> knowledge that is preserved </w:t>
      </w:r>
      <w:r w:rsidR="00C84760" w:rsidRPr="00415550">
        <w:rPr>
          <w:rFonts w:ascii="Calibri" w:hAnsi="Calibri" w:cs="Calibri"/>
          <w:noProof/>
          <w:color w:val="000000" w:themeColor="text1"/>
        </w:rPr>
        <w:t>in blind</w:t>
      </w:r>
      <w:r w:rsidR="00EF3125">
        <w:rPr>
          <w:rFonts w:ascii="Calibri" w:hAnsi="Calibri" w:cs="Calibri"/>
          <w:noProof/>
          <w:color w:val="000000" w:themeColor="text1"/>
        </w:rPr>
        <w:t>ness</w:t>
      </w:r>
      <w:r w:rsidR="001F7539" w:rsidRPr="00415550">
        <w:rPr>
          <w:rFonts w:ascii="Calibri" w:hAnsi="Calibri" w:cs="Calibri"/>
          <w:noProof/>
          <w:color w:val="000000" w:themeColor="text1"/>
        </w:rPr>
        <w:t>.</w:t>
      </w:r>
      <w:r w:rsidR="00964290" w:rsidRPr="00415550">
        <w:rPr>
          <w:rFonts w:ascii="Calibri" w:hAnsi="Calibri" w:cs="Calibri"/>
          <w:noProof/>
          <w:color w:val="000000" w:themeColor="text1"/>
        </w:rPr>
        <w:t xml:space="preserve"> As noted in the introduction, </w:t>
      </w:r>
      <w:r w:rsidR="00C713DE" w:rsidRPr="00415550">
        <w:rPr>
          <w:rFonts w:ascii="Calibri" w:hAnsi="Calibri" w:cs="Calibri"/>
          <w:noProof/>
          <w:color w:val="000000" w:themeColor="text1"/>
        </w:rPr>
        <w:t>even blind children know that colors are physical properties that are perceptible only with the eyes (Landau &amp; Gleitman, 198</w:t>
      </w:r>
      <w:r w:rsidR="00BC4039" w:rsidRPr="00415550">
        <w:rPr>
          <w:rFonts w:ascii="Calibri" w:hAnsi="Calibri" w:cs="Calibri"/>
          <w:noProof/>
          <w:color w:val="000000" w:themeColor="text1"/>
        </w:rPr>
        <w:t>5</w:t>
      </w:r>
      <w:r w:rsidR="00383D44" w:rsidRPr="00415550">
        <w:rPr>
          <w:rFonts w:ascii="Calibri" w:hAnsi="Calibri" w:cs="Calibri"/>
          <w:noProof/>
          <w:color w:val="000000" w:themeColor="text1"/>
        </w:rPr>
        <w:t>)</w:t>
      </w:r>
      <w:r w:rsidR="00720F6E">
        <w:rPr>
          <w:rFonts w:ascii="Calibri" w:hAnsi="Calibri" w:cs="Calibri"/>
          <w:noProof/>
          <w:color w:val="000000" w:themeColor="text1"/>
        </w:rPr>
        <w:t>. Bl</w:t>
      </w:r>
      <w:r w:rsidR="00C713DE" w:rsidRPr="00415550">
        <w:rPr>
          <w:rFonts w:ascii="Calibri" w:hAnsi="Calibri" w:cs="Calibri"/>
          <w:noProof/>
          <w:color w:val="000000" w:themeColor="text1"/>
        </w:rPr>
        <w:t xml:space="preserve">ind </w:t>
      </w:r>
      <w:r w:rsidR="00383D44" w:rsidRPr="00415550">
        <w:rPr>
          <w:rFonts w:ascii="Calibri" w:hAnsi="Calibri" w:cs="Calibri"/>
          <w:noProof/>
          <w:color w:val="000000" w:themeColor="text1"/>
        </w:rPr>
        <w:t>adults</w:t>
      </w:r>
      <w:r w:rsidR="00340E3E" w:rsidRPr="00415550">
        <w:rPr>
          <w:rFonts w:ascii="Calibri" w:hAnsi="Calibri" w:cs="Calibri"/>
          <w:noProof/>
          <w:color w:val="000000" w:themeColor="text1"/>
        </w:rPr>
        <w:t>’</w:t>
      </w:r>
      <w:r w:rsidR="00383D44" w:rsidRPr="00415550">
        <w:rPr>
          <w:rFonts w:ascii="Calibri" w:hAnsi="Calibri" w:cs="Calibri"/>
          <w:noProof/>
          <w:color w:val="000000" w:themeColor="text1"/>
        </w:rPr>
        <w:t xml:space="preserve"> similarity judgments on colors produced a color wheel </w:t>
      </w:r>
      <w:r w:rsidR="002D5BD0" w:rsidRPr="00415550">
        <w:rPr>
          <w:rFonts w:ascii="Calibri" w:hAnsi="Calibri" w:cs="Calibri"/>
          <w:noProof/>
          <w:color w:val="000000" w:themeColor="text1"/>
        </w:rPr>
        <w:t xml:space="preserve">qualitatively </w:t>
      </w:r>
      <w:r w:rsidR="00383D44" w:rsidRPr="00415550">
        <w:rPr>
          <w:rFonts w:ascii="Calibri" w:hAnsi="Calibri" w:cs="Calibri"/>
          <w:noProof/>
          <w:color w:val="000000" w:themeColor="text1"/>
        </w:rPr>
        <w:t xml:space="preserve">similar to that of sighted adults </w:t>
      </w:r>
      <w:r w:rsidR="004C1500" w:rsidRPr="00415550">
        <w:rPr>
          <w:rFonts w:ascii="Calibri" w:hAnsi="Calibri" w:cs="Calibri"/>
          <w:noProof/>
          <w:color w:val="000000" w:themeColor="text1"/>
        </w:rPr>
        <w:t>(e.g. blue is more simi</w:t>
      </w:r>
      <w:r w:rsidR="00C713DE" w:rsidRPr="00415550">
        <w:rPr>
          <w:rFonts w:ascii="Calibri" w:hAnsi="Calibri" w:cs="Calibri"/>
          <w:noProof/>
          <w:color w:val="000000" w:themeColor="text1"/>
        </w:rPr>
        <w:t>lar to green than red)</w:t>
      </w:r>
      <w:r w:rsidR="00DC3F79" w:rsidRPr="00415550">
        <w:rPr>
          <w:rFonts w:ascii="Calibri" w:hAnsi="Calibri" w:cs="Calibri"/>
          <w:noProof/>
          <w:color w:val="000000" w:themeColor="text1"/>
        </w:rPr>
        <w:t>.</w:t>
      </w:r>
      <w:r w:rsidR="004C0096" w:rsidRPr="00415550">
        <w:rPr>
          <w:rFonts w:ascii="Calibri" w:hAnsi="Calibri" w:cs="Calibri"/>
          <w:noProof/>
          <w:color w:val="000000" w:themeColor="text1"/>
        </w:rPr>
        <w:t xml:space="preserve"> </w:t>
      </w:r>
      <w:r w:rsidR="004C1C60" w:rsidRPr="00415550">
        <w:rPr>
          <w:rFonts w:ascii="Calibri" w:hAnsi="Calibri" w:cs="Calibri"/>
          <w:noProof/>
          <w:color w:val="000000" w:themeColor="text1"/>
        </w:rPr>
        <w:t>However,</w:t>
      </w:r>
      <w:r w:rsidR="005E4860" w:rsidRPr="00415550">
        <w:rPr>
          <w:rFonts w:ascii="Calibri" w:hAnsi="Calibri" w:cs="Calibri"/>
          <w:noProof/>
          <w:color w:val="000000" w:themeColor="text1"/>
        </w:rPr>
        <w:t xml:space="preserve"> </w:t>
      </w:r>
      <w:r w:rsidR="00961EAC">
        <w:rPr>
          <w:rFonts w:ascii="Calibri" w:hAnsi="Calibri" w:cs="Calibri"/>
          <w:noProof/>
          <w:color w:val="000000" w:themeColor="text1"/>
        </w:rPr>
        <w:t xml:space="preserve">relative to the sighted, </w:t>
      </w:r>
      <w:r w:rsidR="004C1C60" w:rsidRPr="00415550">
        <w:rPr>
          <w:rFonts w:ascii="Calibri" w:hAnsi="Calibri" w:cs="Calibri"/>
          <w:noProof/>
          <w:color w:val="000000" w:themeColor="text1"/>
        </w:rPr>
        <w:t xml:space="preserve">there is </w:t>
      </w:r>
      <w:r w:rsidR="00E95497">
        <w:rPr>
          <w:rFonts w:ascii="Calibri" w:hAnsi="Calibri" w:cs="Calibri"/>
          <w:noProof/>
          <w:color w:val="000000" w:themeColor="text1"/>
        </w:rPr>
        <w:t xml:space="preserve">higher </w:t>
      </w:r>
      <w:r w:rsidR="004C1C60" w:rsidRPr="00415550">
        <w:rPr>
          <w:rFonts w:ascii="Calibri" w:hAnsi="Calibri" w:cs="Calibri"/>
          <w:noProof/>
          <w:color w:val="000000" w:themeColor="text1"/>
        </w:rPr>
        <w:t xml:space="preserve">variability in </w:t>
      </w:r>
      <w:r w:rsidR="001812F9" w:rsidRPr="00415550">
        <w:rPr>
          <w:rFonts w:ascii="Calibri" w:hAnsi="Calibri" w:cs="Calibri"/>
          <w:noProof/>
          <w:color w:val="000000" w:themeColor="text1"/>
        </w:rPr>
        <w:t>color similarity</w:t>
      </w:r>
      <w:r w:rsidR="007250F0">
        <w:rPr>
          <w:rFonts w:ascii="Calibri" w:hAnsi="Calibri" w:cs="Calibri"/>
          <w:noProof/>
          <w:color w:val="000000" w:themeColor="text1"/>
        </w:rPr>
        <w:t xml:space="preserve"> know</w:t>
      </w:r>
      <w:r w:rsidR="0017556C">
        <w:rPr>
          <w:rFonts w:ascii="Calibri" w:hAnsi="Calibri" w:cs="Calibri"/>
          <w:noProof/>
          <w:color w:val="000000" w:themeColor="text1"/>
        </w:rPr>
        <w:t>l</w:t>
      </w:r>
      <w:r w:rsidR="007250F0">
        <w:rPr>
          <w:rFonts w:ascii="Calibri" w:hAnsi="Calibri" w:cs="Calibri"/>
          <w:noProof/>
          <w:color w:val="000000" w:themeColor="text1"/>
        </w:rPr>
        <w:t>edge</w:t>
      </w:r>
      <w:r w:rsidR="001812F9" w:rsidRPr="00415550">
        <w:rPr>
          <w:rFonts w:ascii="Calibri" w:hAnsi="Calibri" w:cs="Calibri"/>
          <w:noProof/>
          <w:color w:val="000000" w:themeColor="text1"/>
        </w:rPr>
        <w:t xml:space="preserve"> </w:t>
      </w:r>
      <w:r w:rsidR="00336117">
        <w:rPr>
          <w:rFonts w:ascii="Calibri" w:hAnsi="Calibri" w:cs="Calibri"/>
          <w:noProof/>
          <w:color w:val="000000" w:themeColor="text1"/>
        </w:rPr>
        <w:t>across</w:t>
      </w:r>
      <w:r w:rsidR="004C1C60" w:rsidRPr="00415550">
        <w:rPr>
          <w:rFonts w:ascii="Calibri" w:hAnsi="Calibri" w:cs="Calibri"/>
          <w:noProof/>
          <w:color w:val="000000" w:themeColor="text1"/>
        </w:rPr>
        <w:t xml:space="preserve"> blind individuals</w:t>
      </w:r>
      <w:r w:rsidR="00AB2BB6" w:rsidRPr="00415550">
        <w:rPr>
          <w:rFonts w:ascii="Calibri" w:hAnsi="Calibri" w:cs="Calibri"/>
          <w:noProof/>
          <w:color w:val="000000" w:themeColor="text1"/>
        </w:rPr>
        <w:t xml:space="preserve"> </w:t>
      </w:r>
      <w:r w:rsidR="00285496" w:rsidRPr="00415550">
        <w:rPr>
          <w:rFonts w:ascii="Calibri" w:hAnsi="Calibri" w:cs="Calibri"/>
          <w:noProof/>
          <w:color w:val="000000" w:themeColor="text1"/>
        </w:rPr>
        <w:t>(</w:t>
      </w:r>
      <w:r w:rsidR="00285496" w:rsidRPr="00415550">
        <w:rPr>
          <w:rFonts w:ascii="Calibri" w:hAnsi="Calibri" w:cs="Calibri"/>
          <w:color w:val="000000" w:themeColor="text1"/>
        </w:rPr>
        <w:t>Shepard &amp; Cooper</w:t>
      </w:r>
      <w:r w:rsidR="0037254A">
        <w:rPr>
          <w:rFonts w:ascii="Calibri" w:hAnsi="Calibri" w:cs="Calibri"/>
          <w:color w:val="000000" w:themeColor="text1"/>
        </w:rPr>
        <w:t xml:space="preserve">, </w:t>
      </w:r>
      <w:r w:rsidR="00285496" w:rsidRPr="00415550">
        <w:rPr>
          <w:rFonts w:ascii="Calibri" w:hAnsi="Calibri" w:cs="Calibri"/>
          <w:color w:val="000000" w:themeColor="text1"/>
        </w:rPr>
        <w:t>1992; Marmor</w:t>
      </w:r>
      <w:r w:rsidR="00973027">
        <w:rPr>
          <w:rFonts w:ascii="Calibri" w:hAnsi="Calibri" w:cs="Calibri"/>
          <w:color w:val="000000" w:themeColor="text1"/>
        </w:rPr>
        <w:t>,</w:t>
      </w:r>
      <w:r w:rsidR="00285496" w:rsidRPr="00415550">
        <w:rPr>
          <w:rFonts w:ascii="Calibri" w:hAnsi="Calibri" w:cs="Calibri"/>
          <w:color w:val="000000" w:themeColor="text1"/>
        </w:rPr>
        <w:t xml:space="preserve"> 1978; Saysani, Corballis &amp; Corballis, 2018)</w:t>
      </w:r>
      <w:r w:rsidR="004C1C60" w:rsidRPr="00415550">
        <w:rPr>
          <w:rFonts w:ascii="Calibri" w:hAnsi="Calibri" w:cs="Calibri"/>
          <w:noProof/>
          <w:color w:val="000000" w:themeColor="text1"/>
        </w:rPr>
        <w:t xml:space="preserve">. </w:t>
      </w:r>
      <w:r w:rsidR="00E00522" w:rsidRPr="00415550">
        <w:rPr>
          <w:rFonts w:ascii="Calibri" w:hAnsi="Calibri" w:cs="Calibri"/>
          <w:noProof/>
          <w:color w:val="000000" w:themeColor="text1"/>
        </w:rPr>
        <w:t>W</w:t>
      </w:r>
      <w:r w:rsidR="001226CF" w:rsidRPr="00415550">
        <w:rPr>
          <w:rFonts w:ascii="Calibri" w:hAnsi="Calibri" w:cs="Calibri"/>
          <w:noProof/>
          <w:color w:val="000000" w:themeColor="text1"/>
        </w:rPr>
        <w:t xml:space="preserve">hy </w:t>
      </w:r>
      <w:r w:rsidR="006A5334" w:rsidRPr="00415550">
        <w:rPr>
          <w:rFonts w:ascii="Calibri" w:hAnsi="Calibri" w:cs="Calibri"/>
          <w:noProof/>
          <w:color w:val="000000" w:themeColor="text1"/>
        </w:rPr>
        <w:t>are</w:t>
      </w:r>
      <w:r w:rsidR="00697118" w:rsidRPr="00415550">
        <w:rPr>
          <w:rFonts w:ascii="Calibri" w:hAnsi="Calibri" w:cs="Calibri"/>
          <w:noProof/>
          <w:color w:val="000000" w:themeColor="text1"/>
        </w:rPr>
        <w:t xml:space="preserve"> the meanings of</w:t>
      </w:r>
      <w:r w:rsidR="006A5334" w:rsidRPr="00415550">
        <w:rPr>
          <w:rFonts w:ascii="Calibri" w:hAnsi="Calibri" w:cs="Calibri"/>
          <w:noProof/>
          <w:color w:val="000000" w:themeColor="text1"/>
        </w:rPr>
        <w:t xml:space="preserve"> </w:t>
      </w:r>
      <w:r w:rsidR="001F7539" w:rsidRPr="00415550">
        <w:rPr>
          <w:rFonts w:ascii="Calibri" w:hAnsi="Calibri" w:cs="Calibri"/>
          <w:noProof/>
          <w:color w:val="000000" w:themeColor="text1"/>
        </w:rPr>
        <w:t>visual verb</w:t>
      </w:r>
      <w:r w:rsidR="00624BEB" w:rsidRPr="00415550">
        <w:rPr>
          <w:rFonts w:ascii="Calibri" w:hAnsi="Calibri" w:cs="Calibri"/>
          <w:noProof/>
          <w:color w:val="000000" w:themeColor="text1"/>
        </w:rPr>
        <w:t>s</w:t>
      </w:r>
      <w:r w:rsidR="001F7539" w:rsidRPr="00415550">
        <w:rPr>
          <w:rFonts w:ascii="Calibri" w:hAnsi="Calibri" w:cs="Calibri"/>
          <w:noProof/>
          <w:color w:val="000000" w:themeColor="text1"/>
        </w:rPr>
        <w:t xml:space="preserve"> </w:t>
      </w:r>
      <w:r w:rsidR="00CF6555">
        <w:rPr>
          <w:rFonts w:ascii="Calibri" w:hAnsi="Calibri" w:cs="Calibri"/>
          <w:noProof/>
          <w:color w:val="000000" w:themeColor="text1"/>
        </w:rPr>
        <w:t xml:space="preserve">less variable than the similarities among colors? </w:t>
      </w:r>
      <w:r w:rsidR="001F7539" w:rsidRPr="00415550">
        <w:rPr>
          <w:rFonts w:ascii="Calibri" w:hAnsi="Calibri" w:cs="Calibri"/>
          <w:noProof/>
          <w:color w:val="000000" w:themeColor="text1"/>
        </w:rPr>
        <w:t>One possibility is that</w:t>
      </w:r>
      <w:r w:rsidR="00CB365B" w:rsidRPr="00415550">
        <w:rPr>
          <w:rFonts w:ascii="Calibri" w:hAnsi="Calibri" w:cs="Calibri"/>
          <w:noProof/>
          <w:color w:val="000000" w:themeColor="text1"/>
        </w:rPr>
        <w:t xml:space="preserve"> some information, such as</w:t>
      </w:r>
      <w:r w:rsidR="001F7539" w:rsidRPr="00415550">
        <w:rPr>
          <w:rFonts w:ascii="Calibri" w:hAnsi="Calibri" w:cs="Calibri"/>
          <w:noProof/>
          <w:color w:val="000000" w:themeColor="text1"/>
        </w:rPr>
        <w:t xml:space="preserve"> between color similarity</w:t>
      </w:r>
      <w:r w:rsidR="00B37AF5" w:rsidRPr="00415550">
        <w:rPr>
          <w:rFonts w:ascii="Calibri" w:hAnsi="Calibri" w:cs="Calibri"/>
          <w:noProof/>
          <w:color w:val="000000" w:themeColor="text1"/>
        </w:rPr>
        <w:t>,</w:t>
      </w:r>
      <w:r w:rsidR="001F7539" w:rsidRPr="00415550">
        <w:rPr>
          <w:rFonts w:ascii="Calibri" w:hAnsi="Calibri" w:cs="Calibri"/>
          <w:noProof/>
          <w:color w:val="000000" w:themeColor="text1"/>
        </w:rPr>
        <w:t xml:space="preserve"> is less inferentially relevant</w:t>
      </w:r>
      <w:r w:rsidR="006A1D96" w:rsidRPr="00415550">
        <w:rPr>
          <w:rFonts w:ascii="Calibri" w:hAnsi="Calibri" w:cs="Calibri"/>
          <w:noProof/>
          <w:color w:val="000000" w:themeColor="text1"/>
        </w:rPr>
        <w:t xml:space="preserve"> and </w:t>
      </w:r>
      <w:r w:rsidR="008A447D" w:rsidRPr="00415550">
        <w:rPr>
          <w:rFonts w:ascii="Calibri" w:hAnsi="Calibri" w:cs="Calibri"/>
          <w:noProof/>
          <w:color w:val="000000" w:themeColor="text1"/>
        </w:rPr>
        <w:t>there</w:t>
      </w:r>
      <w:r w:rsidR="006A1D96" w:rsidRPr="00415550">
        <w:rPr>
          <w:rFonts w:ascii="Calibri" w:hAnsi="Calibri" w:cs="Calibri"/>
          <w:noProof/>
          <w:color w:val="000000" w:themeColor="text1"/>
        </w:rPr>
        <w:t>fore blind individuals</w:t>
      </w:r>
      <w:r w:rsidR="000E1063" w:rsidRPr="00415550">
        <w:rPr>
          <w:rFonts w:ascii="Calibri" w:hAnsi="Calibri" w:cs="Calibri"/>
          <w:noProof/>
          <w:color w:val="000000" w:themeColor="text1"/>
        </w:rPr>
        <w:t xml:space="preserve"> are less likely to learn it</w:t>
      </w:r>
      <w:r w:rsidR="008A447D" w:rsidRPr="00415550">
        <w:rPr>
          <w:rFonts w:ascii="Calibri" w:hAnsi="Calibri" w:cs="Calibri"/>
          <w:noProof/>
          <w:color w:val="000000" w:themeColor="text1"/>
        </w:rPr>
        <w:t>.</w:t>
      </w:r>
      <w:r w:rsidR="001F7539" w:rsidRPr="00415550">
        <w:rPr>
          <w:rFonts w:ascii="Calibri" w:hAnsi="Calibri" w:cs="Calibri"/>
          <w:noProof/>
          <w:color w:val="000000" w:themeColor="text1"/>
        </w:rPr>
        <w:t xml:space="preserve"> Connoly et al</w:t>
      </w:r>
      <w:r w:rsidR="00312E1E">
        <w:rPr>
          <w:rFonts w:ascii="Calibri" w:hAnsi="Calibri" w:cs="Calibri"/>
          <w:noProof/>
          <w:color w:val="000000" w:themeColor="text1"/>
        </w:rPr>
        <w:t>.</w:t>
      </w:r>
      <w:r w:rsidR="001F7539" w:rsidRPr="00415550">
        <w:rPr>
          <w:rFonts w:ascii="Calibri" w:hAnsi="Calibri" w:cs="Calibri"/>
          <w:noProof/>
          <w:color w:val="000000" w:themeColor="text1"/>
        </w:rPr>
        <w:t xml:space="preserve"> suggest that for blind individuals “strawberries are known to be red, [but] nothing follows in terms of the usefulness of this fact in reasoning about strawberries.” </w:t>
      </w:r>
      <w:r w:rsidR="00656097" w:rsidRPr="00415550">
        <w:rPr>
          <w:rFonts w:ascii="Calibri" w:hAnsi="Calibri" w:cs="Calibri"/>
          <w:noProof/>
          <w:color w:val="000000" w:themeColor="text1"/>
        </w:rPr>
        <w:t>W</w:t>
      </w:r>
      <w:r w:rsidR="00941CD8" w:rsidRPr="00415550">
        <w:rPr>
          <w:rFonts w:ascii="Calibri" w:hAnsi="Calibri" w:cs="Calibri"/>
          <w:noProof/>
          <w:color w:val="000000" w:themeColor="text1"/>
        </w:rPr>
        <w:t xml:space="preserve">hether </w:t>
      </w:r>
      <w:r w:rsidR="00777A8C" w:rsidRPr="00415550">
        <w:rPr>
          <w:rFonts w:ascii="Calibri" w:hAnsi="Calibri" w:cs="Calibri"/>
          <w:noProof/>
          <w:color w:val="000000" w:themeColor="text1"/>
        </w:rPr>
        <w:t xml:space="preserve">an agent </w:t>
      </w:r>
      <w:r w:rsidR="00941CD8" w:rsidRPr="00415550">
        <w:rPr>
          <w:rFonts w:ascii="Calibri" w:hAnsi="Calibri" w:cs="Calibri"/>
          <w:noProof/>
          <w:color w:val="000000" w:themeColor="text1"/>
        </w:rPr>
        <w:t xml:space="preserve">is </w:t>
      </w:r>
      <w:r w:rsidR="00E14B71" w:rsidRPr="00415550">
        <w:rPr>
          <w:rFonts w:ascii="Calibri" w:hAnsi="Calibri" w:cs="Calibri"/>
          <w:i/>
          <w:noProof/>
          <w:color w:val="000000" w:themeColor="text1"/>
        </w:rPr>
        <w:t>staring</w:t>
      </w:r>
      <w:r w:rsidR="00E14B71" w:rsidRPr="00415550">
        <w:rPr>
          <w:rFonts w:ascii="Calibri" w:hAnsi="Calibri" w:cs="Calibri"/>
          <w:noProof/>
          <w:color w:val="000000" w:themeColor="text1"/>
        </w:rPr>
        <w:t xml:space="preserve"> </w:t>
      </w:r>
      <w:r w:rsidR="00941CD8" w:rsidRPr="00415550">
        <w:rPr>
          <w:rFonts w:ascii="Calibri" w:hAnsi="Calibri" w:cs="Calibri"/>
          <w:noProof/>
          <w:color w:val="000000" w:themeColor="text1"/>
        </w:rPr>
        <w:t>or</w:t>
      </w:r>
      <w:r w:rsidR="00E14B71" w:rsidRPr="00415550">
        <w:rPr>
          <w:rFonts w:ascii="Calibri" w:hAnsi="Calibri" w:cs="Calibri"/>
          <w:noProof/>
          <w:color w:val="000000" w:themeColor="text1"/>
        </w:rPr>
        <w:t xml:space="preserve"> </w:t>
      </w:r>
      <w:r w:rsidR="00122103" w:rsidRPr="00415550">
        <w:rPr>
          <w:rFonts w:ascii="Calibri" w:hAnsi="Calibri" w:cs="Calibri"/>
          <w:i/>
          <w:noProof/>
          <w:color w:val="000000" w:themeColor="text1"/>
        </w:rPr>
        <w:t>peeking</w:t>
      </w:r>
      <w:r w:rsidR="00122103" w:rsidRPr="00415550">
        <w:rPr>
          <w:rFonts w:ascii="Calibri" w:hAnsi="Calibri" w:cs="Calibri"/>
          <w:noProof/>
          <w:color w:val="000000" w:themeColor="text1"/>
        </w:rPr>
        <w:t xml:space="preserve"> might </w:t>
      </w:r>
      <w:r w:rsidR="00521A38" w:rsidRPr="00415550">
        <w:rPr>
          <w:rFonts w:ascii="Calibri" w:hAnsi="Calibri" w:cs="Calibri"/>
          <w:noProof/>
          <w:color w:val="000000" w:themeColor="text1"/>
        </w:rPr>
        <w:t>license more inferences</w:t>
      </w:r>
      <w:r w:rsidR="008A09AC" w:rsidRPr="00415550">
        <w:rPr>
          <w:rFonts w:ascii="Calibri" w:hAnsi="Calibri" w:cs="Calibri"/>
          <w:noProof/>
          <w:color w:val="000000" w:themeColor="text1"/>
        </w:rPr>
        <w:t xml:space="preserve"> </w:t>
      </w:r>
      <w:r w:rsidR="00DE0090" w:rsidRPr="00415550">
        <w:rPr>
          <w:rFonts w:ascii="Calibri" w:hAnsi="Calibri" w:cs="Calibri"/>
          <w:noProof/>
          <w:color w:val="000000" w:themeColor="text1"/>
        </w:rPr>
        <w:t>(</w:t>
      </w:r>
      <w:r w:rsidR="00F90AC8" w:rsidRPr="00415550">
        <w:rPr>
          <w:rFonts w:ascii="Calibri" w:hAnsi="Calibri" w:cs="Calibri"/>
          <w:noProof/>
          <w:color w:val="000000" w:themeColor="text1"/>
        </w:rPr>
        <w:t xml:space="preserve">e.g. </w:t>
      </w:r>
      <w:r w:rsidR="008A09AC" w:rsidRPr="00415550">
        <w:rPr>
          <w:rFonts w:ascii="Calibri" w:hAnsi="Calibri" w:cs="Calibri"/>
          <w:noProof/>
          <w:color w:val="000000" w:themeColor="text1"/>
        </w:rPr>
        <w:t xml:space="preserve">about what </w:t>
      </w:r>
      <w:r w:rsidR="009E63B0" w:rsidRPr="00415550">
        <w:rPr>
          <w:rFonts w:ascii="Calibri" w:hAnsi="Calibri" w:cs="Calibri"/>
          <w:noProof/>
          <w:color w:val="000000" w:themeColor="text1"/>
        </w:rPr>
        <w:t>the agent</w:t>
      </w:r>
      <w:r w:rsidR="008A09AC" w:rsidRPr="00415550">
        <w:rPr>
          <w:rFonts w:ascii="Calibri" w:hAnsi="Calibri" w:cs="Calibri"/>
          <w:noProof/>
          <w:color w:val="000000" w:themeColor="text1"/>
        </w:rPr>
        <w:t xml:space="preserve"> know</w:t>
      </w:r>
      <w:r w:rsidR="00763B7F" w:rsidRPr="00415550">
        <w:rPr>
          <w:rFonts w:ascii="Calibri" w:hAnsi="Calibri" w:cs="Calibri"/>
          <w:noProof/>
          <w:color w:val="000000" w:themeColor="text1"/>
        </w:rPr>
        <w:t>s</w:t>
      </w:r>
      <w:r w:rsidR="00DE0090" w:rsidRPr="00415550">
        <w:rPr>
          <w:rFonts w:ascii="Calibri" w:hAnsi="Calibri" w:cs="Calibri"/>
          <w:noProof/>
          <w:color w:val="000000" w:themeColor="text1"/>
        </w:rPr>
        <w:t>)</w:t>
      </w:r>
      <w:r w:rsidR="00B523FA" w:rsidRPr="00415550">
        <w:rPr>
          <w:rFonts w:ascii="Calibri" w:hAnsi="Calibri" w:cs="Calibri"/>
          <w:noProof/>
          <w:color w:val="000000" w:themeColor="text1"/>
        </w:rPr>
        <w:t>, th</w:t>
      </w:r>
      <w:r w:rsidR="00340E3E" w:rsidRPr="00415550">
        <w:rPr>
          <w:rFonts w:ascii="Calibri" w:hAnsi="Calibri" w:cs="Calibri"/>
          <w:noProof/>
          <w:color w:val="000000" w:themeColor="text1"/>
        </w:rPr>
        <w:t>a</w:t>
      </w:r>
      <w:r w:rsidR="00B523FA" w:rsidRPr="00415550">
        <w:rPr>
          <w:rFonts w:ascii="Calibri" w:hAnsi="Calibri" w:cs="Calibri"/>
          <w:noProof/>
          <w:color w:val="000000" w:themeColor="text1"/>
        </w:rPr>
        <w:t xml:space="preserve">n </w:t>
      </w:r>
      <w:r w:rsidR="001C06ED">
        <w:rPr>
          <w:rFonts w:ascii="Calibri" w:hAnsi="Calibri" w:cs="Calibri"/>
          <w:noProof/>
          <w:color w:val="000000" w:themeColor="text1"/>
        </w:rPr>
        <w:t>knowing the color of an object</w:t>
      </w:r>
      <w:r w:rsidR="00E14B71" w:rsidRPr="00415550">
        <w:rPr>
          <w:rFonts w:ascii="Calibri" w:hAnsi="Calibri" w:cs="Calibri"/>
          <w:noProof/>
          <w:color w:val="000000" w:themeColor="text1"/>
        </w:rPr>
        <w:t xml:space="preserve">. </w:t>
      </w:r>
      <w:r w:rsidR="001F7539" w:rsidRPr="00415550">
        <w:rPr>
          <w:rFonts w:ascii="Calibri" w:hAnsi="Calibri" w:cs="Calibri"/>
          <w:noProof/>
          <w:color w:val="000000" w:themeColor="text1"/>
        </w:rPr>
        <w:t xml:space="preserve">Another possibility is that some </w:t>
      </w:r>
      <w:r w:rsidR="00180668">
        <w:rPr>
          <w:rFonts w:ascii="Calibri" w:hAnsi="Calibri" w:cs="Calibri"/>
          <w:noProof/>
          <w:color w:val="000000" w:themeColor="text1"/>
        </w:rPr>
        <w:t>visual</w:t>
      </w:r>
      <w:r w:rsidR="001F7539" w:rsidRPr="00415550">
        <w:rPr>
          <w:rFonts w:ascii="Calibri" w:hAnsi="Calibri" w:cs="Calibri"/>
          <w:noProof/>
          <w:color w:val="000000" w:themeColor="text1"/>
        </w:rPr>
        <w:t xml:space="preserve"> information is more </w:t>
      </w:r>
      <w:r w:rsidR="008313D9" w:rsidRPr="00415550">
        <w:rPr>
          <w:rFonts w:ascii="Calibri" w:hAnsi="Calibri" w:cs="Calibri"/>
          <w:noProof/>
          <w:color w:val="000000" w:themeColor="text1"/>
        </w:rPr>
        <w:t xml:space="preserve">easily </w:t>
      </w:r>
      <w:r w:rsidR="00B0582C" w:rsidRPr="00415550">
        <w:rPr>
          <w:rFonts w:ascii="Calibri" w:hAnsi="Calibri" w:cs="Calibri"/>
          <w:noProof/>
          <w:color w:val="000000" w:themeColor="text1"/>
        </w:rPr>
        <w:t xml:space="preserve">accessible through </w:t>
      </w:r>
      <w:r w:rsidR="00113992" w:rsidRPr="00415550">
        <w:rPr>
          <w:rFonts w:ascii="Calibri" w:hAnsi="Calibri" w:cs="Calibri"/>
          <w:noProof/>
          <w:color w:val="000000" w:themeColor="text1"/>
        </w:rPr>
        <w:t>language</w:t>
      </w:r>
      <w:r w:rsidR="007773EB" w:rsidRPr="00415550">
        <w:rPr>
          <w:rFonts w:ascii="Calibri" w:hAnsi="Calibri" w:cs="Calibri"/>
          <w:noProof/>
          <w:color w:val="000000" w:themeColor="text1"/>
        </w:rPr>
        <w:t>.</w:t>
      </w:r>
      <w:r w:rsidR="0095675C">
        <w:rPr>
          <w:rFonts w:ascii="Calibri" w:hAnsi="Calibri" w:cs="Calibri"/>
          <w:noProof/>
          <w:color w:val="000000" w:themeColor="text1"/>
        </w:rPr>
        <w:t xml:space="preserve"> </w:t>
      </w:r>
      <w:r w:rsidR="00F02006">
        <w:rPr>
          <w:rFonts w:ascii="Calibri" w:hAnsi="Calibri" w:cs="Calibri"/>
          <w:noProof/>
          <w:color w:val="000000" w:themeColor="text1"/>
        </w:rPr>
        <w:t>In future work, c</w:t>
      </w:r>
      <w:r w:rsidR="00ED5108">
        <w:rPr>
          <w:rFonts w:ascii="Calibri" w:hAnsi="Calibri" w:cs="Calibri"/>
          <w:noProof/>
          <w:color w:val="000000" w:themeColor="text1"/>
        </w:rPr>
        <w:t xml:space="preserve">omputational models </w:t>
      </w:r>
      <w:r w:rsidR="001C1EAF">
        <w:rPr>
          <w:rFonts w:ascii="Calibri" w:hAnsi="Calibri" w:cs="Calibri"/>
          <w:noProof/>
          <w:color w:val="000000" w:themeColor="text1"/>
        </w:rPr>
        <w:t xml:space="preserve">could </w:t>
      </w:r>
      <w:r w:rsidR="00844475">
        <w:rPr>
          <w:rFonts w:ascii="Calibri" w:hAnsi="Calibri" w:cs="Calibri"/>
          <w:noProof/>
          <w:color w:val="000000" w:themeColor="text1"/>
        </w:rPr>
        <w:t xml:space="preserve">be used to </w:t>
      </w:r>
      <w:r w:rsidR="00633705">
        <w:rPr>
          <w:rFonts w:ascii="Calibri" w:hAnsi="Calibri" w:cs="Calibri"/>
          <w:noProof/>
          <w:color w:val="000000" w:themeColor="text1"/>
        </w:rPr>
        <w:t>ask</w:t>
      </w:r>
      <w:r w:rsidR="00EF51E5">
        <w:rPr>
          <w:rFonts w:ascii="Calibri" w:hAnsi="Calibri" w:cs="Calibri"/>
          <w:noProof/>
          <w:color w:val="000000" w:themeColor="text1"/>
        </w:rPr>
        <w:t xml:space="preserve"> </w:t>
      </w:r>
      <w:r w:rsidR="00A27F7E">
        <w:rPr>
          <w:rFonts w:ascii="Calibri" w:hAnsi="Calibri" w:cs="Calibri"/>
          <w:noProof/>
          <w:color w:val="000000" w:themeColor="text1"/>
        </w:rPr>
        <w:t xml:space="preserve">which vision-related information </w:t>
      </w:r>
      <w:r w:rsidR="00304A6C">
        <w:rPr>
          <w:rFonts w:ascii="Calibri" w:hAnsi="Calibri" w:cs="Calibri"/>
          <w:noProof/>
          <w:color w:val="000000" w:themeColor="text1"/>
        </w:rPr>
        <w:t>is most available in text</w:t>
      </w:r>
      <w:r w:rsidR="00A90C57">
        <w:rPr>
          <w:rFonts w:ascii="Calibri" w:hAnsi="Calibri" w:cs="Calibri"/>
          <w:noProof/>
          <w:color w:val="000000" w:themeColor="text1"/>
        </w:rPr>
        <w:t xml:space="preserve">. We </w:t>
      </w:r>
      <w:r w:rsidR="00D1717C">
        <w:rPr>
          <w:rFonts w:ascii="Calibri" w:hAnsi="Calibri" w:cs="Calibri"/>
          <w:noProof/>
          <w:color w:val="000000" w:themeColor="text1"/>
        </w:rPr>
        <w:t>would</w:t>
      </w:r>
      <w:r w:rsidR="00A90C57">
        <w:rPr>
          <w:rFonts w:ascii="Calibri" w:hAnsi="Calibri" w:cs="Calibri"/>
          <w:noProof/>
          <w:color w:val="000000" w:themeColor="text1"/>
        </w:rPr>
        <w:t xml:space="preserve"> then </w:t>
      </w:r>
      <w:r w:rsidR="00053405">
        <w:rPr>
          <w:rFonts w:ascii="Calibri" w:hAnsi="Calibri" w:cs="Calibri"/>
          <w:noProof/>
          <w:color w:val="000000" w:themeColor="text1"/>
        </w:rPr>
        <w:t xml:space="preserve">be in a position to </w:t>
      </w:r>
      <w:r w:rsidR="00F02006">
        <w:rPr>
          <w:rFonts w:ascii="Calibri" w:hAnsi="Calibri" w:cs="Calibri"/>
          <w:noProof/>
          <w:color w:val="000000" w:themeColor="text1"/>
        </w:rPr>
        <w:t>compare</w:t>
      </w:r>
      <w:r w:rsidR="009539C7">
        <w:rPr>
          <w:rFonts w:ascii="Calibri" w:hAnsi="Calibri" w:cs="Calibri"/>
          <w:noProof/>
          <w:color w:val="000000" w:themeColor="text1"/>
        </w:rPr>
        <w:t xml:space="preserve"> and contrast</w:t>
      </w:r>
      <w:r w:rsidR="001E10D3">
        <w:rPr>
          <w:rFonts w:ascii="Calibri" w:hAnsi="Calibri" w:cs="Calibri"/>
          <w:noProof/>
          <w:color w:val="000000" w:themeColor="text1"/>
        </w:rPr>
        <w:t xml:space="preserve"> </w:t>
      </w:r>
      <w:r w:rsidR="00B602D5">
        <w:rPr>
          <w:rFonts w:ascii="Calibri" w:hAnsi="Calibri" w:cs="Calibri"/>
          <w:noProof/>
          <w:color w:val="000000" w:themeColor="text1"/>
        </w:rPr>
        <w:t xml:space="preserve">what is available </w:t>
      </w:r>
      <w:r w:rsidR="002971C2">
        <w:rPr>
          <w:rFonts w:ascii="Calibri" w:hAnsi="Calibri" w:cs="Calibri"/>
          <w:noProof/>
          <w:color w:val="000000" w:themeColor="text1"/>
        </w:rPr>
        <w:t>and</w:t>
      </w:r>
      <w:r w:rsidR="00B602D5">
        <w:rPr>
          <w:rFonts w:ascii="Calibri" w:hAnsi="Calibri" w:cs="Calibri"/>
          <w:noProof/>
          <w:color w:val="000000" w:themeColor="text1"/>
        </w:rPr>
        <w:t xml:space="preserve"> what</w:t>
      </w:r>
      <w:r w:rsidR="001E10D3">
        <w:rPr>
          <w:rFonts w:ascii="Calibri" w:hAnsi="Calibri" w:cs="Calibri"/>
          <w:noProof/>
          <w:color w:val="000000" w:themeColor="text1"/>
        </w:rPr>
        <w:t xml:space="preserve"> blind </w:t>
      </w:r>
      <w:r w:rsidR="004F3C1C">
        <w:rPr>
          <w:rFonts w:ascii="Calibri" w:hAnsi="Calibri" w:cs="Calibri"/>
          <w:noProof/>
          <w:color w:val="000000" w:themeColor="text1"/>
        </w:rPr>
        <w:t>speakers</w:t>
      </w:r>
      <w:r w:rsidR="001E10D3">
        <w:rPr>
          <w:rFonts w:ascii="Calibri" w:hAnsi="Calibri" w:cs="Calibri"/>
          <w:noProof/>
          <w:color w:val="000000" w:themeColor="text1"/>
        </w:rPr>
        <w:t xml:space="preserve"> </w:t>
      </w:r>
      <w:r w:rsidR="0021459B">
        <w:rPr>
          <w:rFonts w:ascii="Calibri" w:hAnsi="Calibri" w:cs="Calibri"/>
          <w:noProof/>
          <w:color w:val="000000" w:themeColor="text1"/>
        </w:rPr>
        <w:t>actually learn</w:t>
      </w:r>
      <w:r w:rsidR="001E10D3">
        <w:rPr>
          <w:rFonts w:ascii="Calibri" w:hAnsi="Calibri" w:cs="Calibri"/>
          <w:noProof/>
          <w:color w:val="000000" w:themeColor="text1"/>
        </w:rPr>
        <w:t xml:space="preserve">. </w:t>
      </w:r>
    </w:p>
    <w:p w14:paraId="72ADDD37" w14:textId="3E0DCDA1" w:rsidR="003C5188" w:rsidRPr="00415550" w:rsidRDefault="00971F68" w:rsidP="004E7D05">
      <w:pPr>
        <w:pStyle w:val="Body"/>
        <w:spacing w:line="360" w:lineRule="auto"/>
        <w:ind w:firstLine="720"/>
        <w:rPr>
          <w:rFonts w:ascii="Calibri" w:hAnsi="Calibri" w:cs="Calibri"/>
          <w:noProof/>
          <w:color w:val="000000" w:themeColor="text1"/>
        </w:rPr>
      </w:pPr>
      <w:r w:rsidRPr="00415550">
        <w:rPr>
          <w:rFonts w:ascii="Calibri" w:hAnsi="Calibri" w:cs="Calibri"/>
          <w:noProof/>
          <w:color w:val="000000" w:themeColor="text1"/>
        </w:rPr>
        <w:t>Further work is needed to fully characterize blind and sighted people’s knowl</w:t>
      </w:r>
      <w:r w:rsidR="0048370D" w:rsidRPr="00415550">
        <w:rPr>
          <w:rFonts w:ascii="Calibri" w:hAnsi="Calibri" w:cs="Calibri"/>
          <w:noProof/>
          <w:color w:val="000000" w:themeColor="text1"/>
        </w:rPr>
        <w:t>e</w:t>
      </w:r>
      <w:r w:rsidRPr="00415550">
        <w:rPr>
          <w:rFonts w:ascii="Calibri" w:hAnsi="Calibri" w:cs="Calibri"/>
          <w:noProof/>
          <w:color w:val="000000" w:themeColor="text1"/>
        </w:rPr>
        <w:t>dge about vision and light. The stimuli used here were single words and verbs in particular. The meanings of single words are necessarily general and flexible, therefore</w:t>
      </w:r>
      <w:ins w:id="14" w:author="Nora Harhen" w:date="2019-03-21T16:31:00Z">
        <w:r w:rsidR="00864474">
          <w:rPr>
            <w:rFonts w:ascii="Calibri" w:hAnsi="Calibri" w:cs="Calibri"/>
            <w:noProof/>
            <w:color w:val="000000" w:themeColor="text1"/>
          </w:rPr>
          <w:t>,</w:t>
        </w:r>
      </w:ins>
      <w:bookmarkStart w:id="15" w:name="_GoBack"/>
      <w:bookmarkEnd w:id="15"/>
      <w:r w:rsidRPr="00415550">
        <w:rPr>
          <w:rFonts w:ascii="Calibri" w:hAnsi="Calibri" w:cs="Calibri"/>
          <w:noProof/>
          <w:color w:val="000000" w:themeColor="text1"/>
        </w:rPr>
        <w:t xml:space="preserve"> perhaps most likely to be robust to changes in our idiosyncratic life histories. When words are combined into phrases, the </w:t>
      </w:r>
      <w:r w:rsidRPr="00415550">
        <w:rPr>
          <w:rFonts w:ascii="Calibri" w:hAnsi="Calibri" w:cs="Calibri"/>
          <w:noProof/>
          <w:color w:val="000000" w:themeColor="text1"/>
        </w:rPr>
        <w:lastRenderedPageBreak/>
        <w:t>generated meanings are more than the sum of their parts</w:t>
      </w:r>
      <w:r w:rsidR="00D74F89">
        <w:rPr>
          <w:rFonts w:ascii="Calibri" w:hAnsi="Calibri" w:cs="Calibri"/>
          <w:noProof/>
          <w:color w:val="000000" w:themeColor="text1"/>
        </w:rPr>
        <w:t xml:space="preserve">, </w:t>
      </w:r>
      <w:r w:rsidR="00417869" w:rsidRPr="00415550">
        <w:rPr>
          <w:rFonts w:ascii="Calibri" w:hAnsi="Calibri" w:cs="Calibri"/>
          <w:noProof/>
          <w:color w:val="000000" w:themeColor="text1"/>
        </w:rPr>
        <w:t>and the</w:t>
      </w:r>
      <w:r w:rsidRPr="00415550">
        <w:rPr>
          <w:rFonts w:ascii="Calibri" w:hAnsi="Calibri" w:cs="Calibri"/>
          <w:noProof/>
          <w:color w:val="000000" w:themeColor="text1"/>
        </w:rPr>
        <w:t xml:space="preserve"> </w:t>
      </w:r>
      <w:r w:rsidR="00417869" w:rsidRPr="00415550">
        <w:rPr>
          <w:rFonts w:ascii="Calibri" w:hAnsi="Calibri" w:cs="Calibri"/>
          <w:noProof/>
          <w:color w:val="000000" w:themeColor="text1"/>
        </w:rPr>
        <w:t>i</w:t>
      </w:r>
      <w:r w:rsidRPr="00415550">
        <w:rPr>
          <w:rFonts w:ascii="Calibri" w:hAnsi="Calibri" w:cs="Calibri"/>
          <w:noProof/>
          <w:color w:val="000000" w:themeColor="text1"/>
        </w:rPr>
        <w:t xml:space="preserve">nferences </w:t>
      </w:r>
      <w:r w:rsidR="009C681D" w:rsidRPr="00415550">
        <w:rPr>
          <w:rFonts w:ascii="Calibri" w:hAnsi="Calibri" w:cs="Calibri"/>
          <w:noProof/>
          <w:color w:val="000000" w:themeColor="text1"/>
        </w:rPr>
        <w:t>that follow</w:t>
      </w:r>
      <w:r w:rsidRPr="00415550">
        <w:rPr>
          <w:rFonts w:ascii="Calibri" w:hAnsi="Calibri" w:cs="Calibri"/>
          <w:noProof/>
          <w:color w:val="000000" w:themeColor="text1"/>
        </w:rPr>
        <w:t xml:space="preserve"> </w:t>
      </w:r>
      <w:r w:rsidR="00F74F80" w:rsidRPr="00415550">
        <w:rPr>
          <w:rFonts w:ascii="Calibri" w:hAnsi="Calibri" w:cs="Calibri"/>
          <w:noProof/>
          <w:color w:val="000000" w:themeColor="text1"/>
        </w:rPr>
        <w:t>additionally</w:t>
      </w:r>
      <w:r w:rsidR="003D2FB7" w:rsidRPr="00415550">
        <w:rPr>
          <w:rFonts w:ascii="Calibri" w:hAnsi="Calibri" w:cs="Calibri"/>
          <w:noProof/>
          <w:color w:val="000000" w:themeColor="text1"/>
        </w:rPr>
        <w:t xml:space="preserve"> depend on </w:t>
      </w:r>
      <w:r w:rsidRPr="00415550">
        <w:rPr>
          <w:rFonts w:ascii="Calibri" w:hAnsi="Calibri" w:cs="Calibri"/>
          <w:noProof/>
          <w:color w:val="000000" w:themeColor="text1"/>
        </w:rPr>
        <w:t>real-world knowledge.</w:t>
      </w:r>
      <w:r w:rsidR="009B7CB9" w:rsidRPr="00415550">
        <w:rPr>
          <w:rFonts w:ascii="Calibri" w:hAnsi="Calibri" w:cs="Calibri"/>
          <w:noProof/>
          <w:color w:val="000000" w:themeColor="text1"/>
        </w:rPr>
        <w:t xml:space="preserve"> </w:t>
      </w:r>
      <w:r w:rsidRPr="00415550">
        <w:rPr>
          <w:rFonts w:ascii="Calibri" w:hAnsi="Calibri" w:cs="Calibri"/>
          <w:noProof/>
          <w:color w:val="000000" w:themeColor="text1"/>
        </w:rPr>
        <w:t>For example,</w:t>
      </w:r>
      <w:r w:rsidR="00D02703">
        <w:rPr>
          <w:rFonts w:ascii="Calibri" w:hAnsi="Calibri" w:cs="Calibri"/>
          <w:noProof/>
          <w:color w:val="000000" w:themeColor="text1"/>
        </w:rPr>
        <w:t xml:space="preserve"> </w:t>
      </w:r>
      <w:r w:rsidR="00CC0223">
        <w:rPr>
          <w:rFonts w:ascii="Calibri" w:hAnsi="Calibri" w:cs="Calibri"/>
          <w:noProof/>
          <w:color w:val="000000" w:themeColor="text1"/>
        </w:rPr>
        <w:t>the inferences one makes based on the phrase</w:t>
      </w:r>
      <w:r w:rsidR="00D02703">
        <w:rPr>
          <w:rFonts w:ascii="Calibri" w:hAnsi="Calibri" w:cs="Calibri"/>
          <w:noProof/>
          <w:color w:val="000000" w:themeColor="text1"/>
        </w:rPr>
        <w:t xml:space="preserve"> “</w:t>
      </w:r>
      <w:r w:rsidR="00CC0223">
        <w:rPr>
          <w:rFonts w:ascii="Calibri" w:hAnsi="Calibri" w:cs="Calibri"/>
          <w:noProof/>
          <w:color w:val="000000" w:themeColor="text1"/>
        </w:rPr>
        <w:t>Abigail</w:t>
      </w:r>
      <w:r w:rsidR="00D02703" w:rsidRPr="00415550">
        <w:rPr>
          <w:rFonts w:ascii="Calibri" w:hAnsi="Calibri" w:cs="Calibri"/>
          <w:noProof/>
          <w:color w:val="000000" w:themeColor="text1"/>
        </w:rPr>
        <w:t xml:space="preserve"> glanced at </w:t>
      </w:r>
      <w:r w:rsidR="00CC0223">
        <w:rPr>
          <w:rFonts w:ascii="Calibri" w:hAnsi="Calibri" w:cs="Calibri"/>
          <w:noProof/>
          <w:color w:val="000000" w:themeColor="text1"/>
        </w:rPr>
        <w:t>Leo’s</w:t>
      </w:r>
      <w:r w:rsidR="00D02703" w:rsidRPr="00415550">
        <w:rPr>
          <w:rFonts w:ascii="Calibri" w:hAnsi="Calibri" w:cs="Calibri"/>
          <w:noProof/>
          <w:color w:val="000000" w:themeColor="text1"/>
        </w:rPr>
        <w:t xml:space="preserve"> face across the room”</w:t>
      </w:r>
      <w:r w:rsidR="00082806">
        <w:rPr>
          <w:rFonts w:ascii="Calibri" w:hAnsi="Calibri" w:cs="Calibri"/>
          <w:noProof/>
          <w:color w:val="000000" w:themeColor="text1"/>
        </w:rPr>
        <w:t xml:space="preserve"> depend on an understanding of vision that goes beyond the meaning of </w:t>
      </w:r>
      <w:r w:rsidR="00082806" w:rsidRPr="004E7D05">
        <w:rPr>
          <w:rFonts w:ascii="Calibri" w:hAnsi="Calibri" w:cs="Calibri"/>
          <w:i/>
          <w:noProof/>
          <w:color w:val="000000" w:themeColor="text1"/>
        </w:rPr>
        <w:t>glance</w:t>
      </w:r>
      <w:r w:rsidR="00D02703">
        <w:rPr>
          <w:rFonts w:ascii="Calibri" w:hAnsi="Calibri" w:cs="Calibri"/>
          <w:noProof/>
          <w:color w:val="000000" w:themeColor="text1"/>
        </w:rPr>
        <w:t>.</w:t>
      </w:r>
      <w:r w:rsidR="00E44756" w:rsidRPr="00415550">
        <w:rPr>
          <w:rFonts w:ascii="Calibri" w:hAnsi="Calibri" w:cs="Calibri"/>
          <w:noProof/>
          <w:color w:val="000000" w:themeColor="text1"/>
        </w:rPr>
        <w:t xml:space="preserve"> Do</w:t>
      </w:r>
      <w:r w:rsidR="00CC0223">
        <w:rPr>
          <w:rFonts w:ascii="Calibri" w:hAnsi="Calibri" w:cs="Calibri"/>
          <w:noProof/>
          <w:color w:val="000000" w:themeColor="text1"/>
        </w:rPr>
        <w:t xml:space="preserve">es Abigail know the color of Leo’s eyes? Does she </w:t>
      </w:r>
      <w:r w:rsidR="00E44756" w:rsidRPr="00415550">
        <w:rPr>
          <w:rFonts w:ascii="Calibri" w:hAnsi="Calibri" w:cs="Calibri"/>
          <w:noProof/>
          <w:color w:val="000000" w:themeColor="text1"/>
        </w:rPr>
        <w:t xml:space="preserve">have information about </w:t>
      </w:r>
      <w:r w:rsidR="00CC0223">
        <w:rPr>
          <w:rFonts w:ascii="Calibri" w:hAnsi="Calibri" w:cs="Calibri"/>
          <w:noProof/>
          <w:color w:val="000000" w:themeColor="text1"/>
        </w:rPr>
        <w:t>his</w:t>
      </w:r>
      <w:r w:rsidR="00CC0223" w:rsidRPr="00415550">
        <w:rPr>
          <w:rFonts w:ascii="Calibri" w:hAnsi="Calibri" w:cs="Calibri"/>
          <w:noProof/>
          <w:color w:val="000000" w:themeColor="text1"/>
        </w:rPr>
        <w:t xml:space="preserve"> </w:t>
      </w:r>
      <w:r w:rsidR="004C04BB" w:rsidRPr="00415550">
        <w:rPr>
          <w:rFonts w:ascii="Calibri" w:hAnsi="Calibri" w:cs="Calibri"/>
          <w:noProof/>
          <w:color w:val="000000" w:themeColor="text1"/>
        </w:rPr>
        <w:t xml:space="preserve">mood? </w:t>
      </w:r>
      <w:r w:rsidR="00B83EE7" w:rsidRPr="00415550">
        <w:rPr>
          <w:rFonts w:ascii="Calibri" w:hAnsi="Calibri" w:cs="Calibri"/>
          <w:noProof/>
          <w:color w:val="000000" w:themeColor="text1"/>
        </w:rPr>
        <w:t xml:space="preserve">Whether he’s hungry? </w:t>
      </w:r>
      <w:r w:rsidR="00326A60" w:rsidRPr="00415550">
        <w:rPr>
          <w:rFonts w:ascii="Calibri" w:hAnsi="Calibri" w:cs="Calibri"/>
          <w:noProof/>
          <w:color w:val="000000" w:themeColor="text1"/>
        </w:rPr>
        <w:t>Do</w:t>
      </w:r>
      <w:r w:rsidR="00CC0223">
        <w:rPr>
          <w:rFonts w:ascii="Calibri" w:hAnsi="Calibri" w:cs="Calibri"/>
          <w:noProof/>
          <w:color w:val="000000" w:themeColor="text1"/>
        </w:rPr>
        <w:t>es she</w:t>
      </w:r>
      <w:r w:rsidR="00326A60" w:rsidRPr="00415550">
        <w:rPr>
          <w:rFonts w:ascii="Calibri" w:hAnsi="Calibri" w:cs="Calibri"/>
          <w:noProof/>
          <w:color w:val="000000" w:themeColor="text1"/>
        </w:rPr>
        <w:t xml:space="preserve"> know </w:t>
      </w:r>
      <w:r w:rsidR="00861D74" w:rsidRPr="00415550">
        <w:rPr>
          <w:rFonts w:ascii="Calibri" w:hAnsi="Calibri" w:cs="Calibri"/>
          <w:noProof/>
          <w:color w:val="000000" w:themeColor="text1"/>
        </w:rPr>
        <w:t xml:space="preserve">whether </w:t>
      </w:r>
      <w:r w:rsidR="00CC0223">
        <w:rPr>
          <w:rFonts w:ascii="Calibri" w:hAnsi="Calibri" w:cs="Calibri"/>
          <w:noProof/>
          <w:color w:val="000000" w:themeColor="text1"/>
        </w:rPr>
        <w:t>Leo is</w:t>
      </w:r>
      <w:r w:rsidR="00CC0223" w:rsidRPr="00415550">
        <w:rPr>
          <w:rFonts w:ascii="Calibri" w:hAnsi="Calibri" w:cs="Calibri"/>
          <w:noProof/>
          <w:color w:val="000000" w:themeColor="text1"/>
        </w:rPr>
        <w:t xml:space="preserve"> </w:t>
      </w:r>
      <w:r w:rsidR="00861D74" w:rsidRPr="00415550">
        <w:rPr>
          <w:rFonts w:ascii="Calibri" w:hAnsi="Calibri" w:cs="Calibri"/>
          <w:noProof/>
          <w:color w:val="000000" w:themeColor="text1"/>
        </w:rPr>
        <w:t>wearing a hat?</w:t>
      </w:r>
      <w:r w:rsidR="008E4EB2" w:rsidRPr="00415550">
        <w:rPr>
          <w:rFonts w:ascii="Calibri" w:hAnsi="Calibri" w:cs="Calibri"/>
          <w:noProof/>
          <w:color w:val="000000" w:themeColor="text1"/>
        </w:rPr>
        <w:t xml:space="preserve"> The color of his shoes?</w:t>
      </w:r>
      <w:r w:rsidR="00861D74" w:rsidRPr="00415550">
        <w:rPr>
          <w:rFonts w:ascii="Calibri" w:hAnsi="Calibri" w:cs="Calibri"/>
          <w:noProof/>
          <w:color w:val="000000" w:themeColor="text1"/>
        </w:rPr>
        <w:t xml:space="preserve"> </w:t>
      </w:r>
      <w:r w:rsidR="00EB0199" w:rsidRPr="00415550">
        <w:rPr>
          <w:rFonts w:ascii="Calibri" w:hAnsi="Calibri" w:cs="Calibri"/>
          <w:noProof/>
          <w:color w:val="000000" w:themeColor="text1"/>
        </w:rPr>
        <w:t xml:space="preserve">Future </w:t>
      </w:r>
      <w:r w:rsidR="006305A6" w:rsidRPr="00415550">
        <w:rPr>
          <w:rFonts w:ascii="Calibri" w:hAnsi="Calibri" w:cs="Calibri"/>
          <w:noProof/>
          <w:color w:val="000000" w:themeColor="text1"/>
        </w:rPr>
        <w:t>work</w:t>
      </w:r>
      <w:r w:rsidR="00116B73" w:rsidRPr="00415550">
        <w:rPr>
          <w:rFonts w:ascii="Calibri" w:hAnsi="Calibri" w:cs="Calibri"/>
          <w:noProof/>
          <w:color w:val="000000" w:themeColor="text1"/>
        </w:rPr>
        <w:t xml:space="preserve"> compar</w:t>
      </w:r>
      <w:r w:rsidR="00454F06" w:rsidRPr="00415550">
        <w:rPr>
          <w:rFonts w:ascii="Calibri" w:hAnsi="Calibri" w:cs="Calibri"/>
          <w:noProof/>
          <w:color w:val="000000" w:themeColor="text1"/>
        </w:rPr>
        <w:t>ing</w:t>
      </w:r>
      <w:r w:rsidR="00116B73" w:rsidRPr="00415550">
        <w:rPr>
          <w:rFonts w:ascii="Calibri" w:hAnsi="Calibri" w:cs="Calibri"/>
          <w:noProof/>
          <w:color w:val="000000" w:themeColor="text1"/>
        </w:rPr>
        <w:t xml:space="preserve"> </w:t>
      </w:r>
      <w:r w:rsidR="006305A6" w:rsidRPr="00415550">
        <w:rPr>
          <w:rFonts w:ascii="Calibri" w:hAnsi="Calibri" w:cs="Calibri"/>
          <w:noProof/>
          <w:color w:val="000000" w:themeColor="text1"/>
        </w:rPr>
        <w:t>blind and sighted people</w:t>
      </w:r>
      <w:r w:rsidR="004765B3" w:rsidRPr="00415550">
        <w:rPr>
          <w:rFonts w:ascii="Calibri" w:hAnsi="Calibri" w:cs="Calibri"/>
          <w:noProof/>
          <w:color w:val="000000" w:themeColor="text1"/>
        </w:rPr>
        <w:t xml:space="preserve">’s </w:t>
      </w:r>
      <w:r w:rsidR="0012338F" w:rsidRPr="00415550">
        <w:rPr>
          <w:rFonts w:ascii="Calibri" w:hAnsi="Calibri" w:cs="Calibri"/>
          <w:noProof/>
          <w:color w:val="000000" w:themeColor="text1"/>
        </w:rPr>
        <w:t>i</w:t>
      </w:r>
      <w:r w:rsidR="006305A6" w:rsidRPr="00415550">
        <w:rPr>
          <w:rFonts w:ascii="Calibri" w:hAnsi="Calibri" w:cs="Calibri"/>
          <w:noProof/>
          <w:color w:val="000000" w:themeColor="text1"/>
        </w:rPr>
        <w:t xml:space="preserve">nferences about </w:t>
      </w:r>
      <w:r w:rsidR="009815AC" w:rsidRPr="00415550">
        <w:rPr>
          <w:rFonts w:ascii="Calibri" w:hAnsi="Calibri" w:cs="Calibri"/>
          <w:noProof/>
          <w:color w:val="000000" w:themeColor="text1"/>
        </w:rPr>
        <w:t xml:space="preserve">the visual experiences of </w:t>
      </w:r>
      <w:r w:rsidR="00454F06" w:rsidRPr="00415550">
        <w:rPr>
          <w:rFonts w:ascii="Calibri" w:hAnsi="Calibri" w:cs="Calibri"/>
          <w:noProof/>
          <w:color w:val="000000" w:themeColor="text1"/>
        </w:rPr>
        <w:t xml:space="preserve">others </w:t>
      </w:r>
      <w:r w:rsidR="00CD142B" w:rsidRPr="00415550">
        <w:rPr>
          <w:rFonts w:ascii="Calibri" w:hAnsi="Calibri" w:cs="Calibri"/>
          <w:noProof/>
          <w:color w:val="000000" w:themeColor="text1"/>
        </w:rPr>
        <w:t xml:space="preserve">would reveal further insight into </w:t>
      </w:r>
      <w:r w:rsidR="00C77943" w:rsidRPr="00415550">
        <w:rPr>
          <w:rFonts w:ascii="Calibri" w:hAnsi="Calibri" w:cs="Calibri"/>
          <w:noProof/>
          <w:color w:val="000000" w:themeColor="text1"/>
        </w:rPr>
        <w:t xml:space="preserve">the </w:t>
      </w:r>
      <w:r w:rsidR="00143530" w:rsidRPr="00415550">
        <w:rPr>
          <w:rFonts w:ascii="Calibri" w:hAnsi="Calibri" w:cs="Calibri"/>
          <w:noProof/>
          <w:color w:val="000000" w:themeColor="text1"/>
        </w:rPr>
        <w:t>contribution</w:t>
      </w:r>
      <w:r w:rsidR="00C77943" w:rsidRPr="00415550">
        <w:rPr>
          <w:rFonts w:ascii="Calibri" w:hAnsi="Calibri" w:cs="Calibri"/>
          <w:noProof/>
          <w:color w:val="000000" w:themeColor="text1"/>
        </w:rPr>
        <w:t xml:space="preserve"> of </w:t>
      </w:r>
      <w:r w:rsidR="00740C63" w:rsidRPr="00415550">
        <w:rPr>
          <w:rFonts w:ascii="Calibri" w:hAnsi="Calibri" w:cs="Calibri"/>
          <w:noProof/>
          <w:color w:val="000000" w:themeColor="text1"/>
        </w:rPr>
        <w:t>vision</w:t>
      </w:r>
      <w:r w:rsidR="007A3C9D" w:rsidRPr="00415550">
        <w:rPr>
          <w:rFonts w:ascii="Calibri" w:hAnsi="Calibri" w:cs="Calibri"/>
          <w:noProof/>
          <w:color w:val="000000" w:themeColor="text1"/>
        </w:rPr>
        <w:t xml:space="preserve"> to</w:t>
      </w:r>
      <w:r w:rsidR="00C77943" w:rsidRPr="00415550">
        <w:rPr>
          <w:rFonts w:ascii="Calibri" w:hAnsi="Calibri" w:cs="Calibri"/>
          <w:noProof/>
          <w:color w:val="000000" w:themeColor="text1"/>
        </w:rPr>
        <w:t xml:space="preserve"> kno</w:t>
      </w:r>
      <w:r w:rsidR="0048370D" w:rsidRPr="00415550">
        <w:rPr>
          <w:rFonts w:ascii="Calibri" w:hAnsi="Calibri" w:cs="Calibri"/>
          <w:noProof/>
          <w:color w:val="000000" w:themeColor="text1"/>
        </w:rPr>
        <w:t>wl</w:t>
      </w:r>
      <w:r w:rsidR="00C77943" w:rsidRPr="00415550">
        <w:rPr>
          <w:rFonts w:ascii="Calibri" w:hAnsi="Calibri" w:cs="Calibri"/>
          <w:noProof/>
          <w:color w:val="000000" w:themeColor="text1"/>
        </w:rPr>
        <w:t xml:space="preserve">edge acquisition. </w:t>
      </w:r>
    </w:p>
    <w:p w14:paraId="5371BFFC" w14:textId="261ACD39" w:rsidR="006C36C3" w:rsidRPr="00415550" w:rsidRDefault="007677BE" w:rsidP="00BF031E">
      <w:pPr>
        <w:pStyle w:val="Body"/>
        <w:numPr>
          <w:ilvl w:val="0"/>
          <w:numId w:val="3"/>
        </w:numPr>
        <w:spacing w:line="360" w:lineRule="auto"/>
        <w:rPr>
          <w:rFonts w:ascii="Calibri" w:hAnsi="Calibri" w:cs="Calibri"/>
          <w:noProof/>
          <w:color w:val="000000" w:themeColor="text1"/>
        </w:rPr>
      </w:pPr>
      <w:r w:rsidRPr="00415550">
        <w:rPr>
          <w:rFonts w:ascii="Calibri" w:hAnsi="Calibri" w:cs="Calibri"/>
          <w:b/>
          <w:noProof/>
          <w:color w:val="000000" w:themeColor="text1"/>
        </w:rPr>
        <w:t>Conclusions</w:t>
      </w:r>
    </w:p>
    <w:p w14:paraId="2AED6E0A" w14:textId="4F36DF8B" w:rsidR="007677BE" w:rsidRPr="00415550" w:rsidRDefault="002E3196" w:rsidP="007677BE">
      <w:pPr>
        <w:pStyle w:val="Body"/>
        <w:spacing w:line="360" w:lineRule="auto"/>
        <w:rPr>
          <w:rFonts w:ascii="Calibri" w:hAnsi="Calibri" w:cs="Calibri"/>
          <w:noProof/>
          <w:color w:val="000000" w:themeColor="text1"/>
        </w:rPr>
      </w:pPr>
      <w:r w:rsidRPr="00415550">
        <w:rPr>
          <w:rFonts w:ascii="Calibri" w:hAnsi="Calibri" w:cs="Calibri"/>
          <w:noProof/>
          <w:color w:val="000000" w:themeColor="text1"/>
        </w:rPr>
        <w:t xml:space="preserve">The present </w:t>
      </w:r>
      <w:r w:rsidR="00A86719" w:rsidRPr="00415550">
        <w:rPr>
          <w:rFonts w:ascii="Calibri" w:hAnsi="Calibri" w:cs="Calibri"/>
          <w:noProof/>
          <w:color w:val="000000" w:themeColor="text1"/>
        </w:rPr>
        <w:t>findings reveal a</w:t>
      </w:r>
      <w:r w:rsidRPr="00415550">
        <w:rPr>
          <w:rFonts w:ascii="Calibri" w:hAnsi="Calibri" w:cs="Calibri"/>
          <w:noProof/>
          <w:color w:val="000000" w:themeColor="text1"/>
        </w:rPr>
        <w:t xml:space="preserve"> </w:t>
      </w:r>
      <w:r w:rsidR="00614321" w:rsidRPr="00415550">
        <w:rPr>
          <w:rFonts w:ascii="Calibri" w:hAnsi="Calibri" w:cs="Calibri"/>
          <w:noProof/>
          <w:color w:val="000000" w:themeColor="text1"/>
        </w:rPr>
        <w:t xml:space="preserve">rich set of knowledge about vision and light that is shared among sighted and blind individuals. </w:t>
      </w:r>
      <w:r w:rsidR="00FE2999" w:rsidRPr="00415550">
        <w:rPr>
          <w:rFonts w:ascii="Calibri" w:hAnsi="Calibri" w:cs="Calibri"/>
          <w:noProof/>
          <w:color w:val="000000" w:themeColor="text1"/>
        </w:rPr>
        <w:t xml:space="preserve">These results </w:t>
      </w:r>
      <w:r w:rsidR="00BE2EAD" w:rsidRPr="00415550">
        <w:rPr>
          <w:rFonts w:ascii="Calibri" w:hAnsi="Calibri" w:cs="Calibri"/>
          <w:noProof/>
          <w:color w:val="000000" w:themeColor="text1"/>
        </w:rPr>
        <w:t>provide</w:t>
      </w:r>
      <w:r w:rsidR="00FE2999" w:rsidRPr="00415550">
        <w:rPr>
          <w:rFonts w:ascii="Calibri" w:hAnsi="Calibri" w:cs="Calibri"/>
          <w:noProof/>
          <w:color w:val="000000" w:themeColor="text1"/>
        </w:rPr>
        <w:t xml:space="preserve"> a compel</w:t>
      </w:r>
      <w:r w:rsidR="004C7FC4">
        <w:rPr>
          <w:rFonts w:ascii="Calibri" w:hAnsi="Calibri" w:cs="Calibri"/>
          <w:noProof/>
          <w:color w:val="000000" w:themeColor="text1"/>
        </w:rPr>
        <w:t>l</w:t>
      </w:r>
      <w:r w:rsidR="00FE2999" w:rsidRPr="00415550">
        <w:rPr>
          <w:rFonts w:ascii="Calibri" w:hAnsi="Calibri" w:cs="Calibri"/>
          <w:noProof/>
          <w:color w:val="000000" w:themeColor="text1"/>
        </w:rPr>
        <w:t xml:space="preserve">ing illustration of </w:t>
      </w:r>
      <w:r w:rsidR="00216FBD" w:rsidRPr="00415550">
        <w:rPr>
          <w:rFonts w:ascii="Calibri" w:hAnsi="Calibri" w:cs="Calibri"/>
          <w:noProof/>
          <w:color w:val="000000" w:themeColor="text1"/>
        </w:rPr>
        <w:t xml:space="preserve">the </w:t>
      </w:r>
      <w:r w:rsidR="000C12C9" w:rsidRPr="00415550">
        <w:rPr>
          <w:rFonts w:ascii="Calibri" w:hAnsi="Calibri" w:cs="Calibri"/>
          <w:noProof/>
          <w:color w:val="000000" w:themeColor="text1"/>
        </w:rPr>
        <w:t xml:space="preserve">shared </w:t>
      </w:r>
      <w:r w:rsidR="00216FBD" w:rsidRPr="00415550">
        <w:rPr>
          <w:rFonts w:ascii="Calibri" w:hAnsi="Calibri" w:cs="Calibri"/>
          <w:noProof/>
          <w:color w:val="000000" w:themeColor="text1"/>
        </w:rPr>
        <w:t xml:space="preserve">nature of </w:t>
      </w:r>
      <w:r w:rsidR="00495891" w:rsidRPr="00415550">
        <w:rPr>
          <w:rFonts w:ascii="Calibri" w:hAnsi="Calibri" w:cs="Calibri"/>
          <w:noProof/>
          <w:color w:val="000000" w:themeColor="text1"/>
        </w:rPr>
        <w:t xml:space="preserve">meaning and its </w:t>
      </w:r>
      <w:r w:rsidR="00BB576C">
        <w:rPr>
          <w:rFonts w:ascii="Calibri" w:hAnsi="Calibri" w:cs="Calibri"/>
          <w:noProof/>
          <w:color w:val="000000" w:themeColor="text1"/>
        </w:rPr>
        <w:t>resilience to</w:t>
      </w:r>
      <w:r w:rsidR="00BB576C" w:rsidRPr="00415550">
        <w:rPr>
          <w:rFonts w:ascii="Calibri" w:hAnsi="Calibri" w:cs="Calibri"/>
          <w:noProof/>
          <w:color w:val="000000" w:themeColor="text1"/>
        </w:rPr>
        <w:t xml:space="preserve"> </w:t>
      </w:r>
      <w:r w:rsidR="00BB576C">
        <w:rPr>
          <w:rFonts w:ascii="Calibri" w:hAnsi="Calibri" w:cs="Calibri"/>
          <w:noProof/>
          <w:color w:val="000000" w:themeColor="text1"/>
        </w:rPr>
        <w:t>dramatic change in</w:t>
      </w:r>
      <w:r w:rsidR="00495891" w:rsidRPr="00415550">
        <w:rPr>
          <w:rFonts w:ascii="Calibri" w:hAnsi="Calibri" w:cs="Calibri"/>
          <w:noProof/>
          <w:color w:val="000000" w:themeColor="text1"/>
        </w:rPr>
        <w:t xml:space="preserve"> first</w:t>
      </w:r>
      <w:r w:rsidR="0048370D" w:rsidRPr="00415550">
        <w:rPr>
          <w:rFonts w:ascii="Calibri" w:hAnsi="Calibri" w:cs="Calibri"/>
          <w:noProof/>
          <w:color w:val="000000" w:themeColor="text1"/>
        </w:rPr>
        <w:t>-</w:t>
      </w:r>
      <w:r w:rsidR="00495891" w:rsidRPr="00415550">
        <w:rPr>
          <w:rFonts w:ascii="Calibri" w:hAnsi="Calibri" w:cs="Calibri"/>
          <w:noProof/>
          <w:color w:val="000000" w:themeColor="text1"/>
        </w:rPr>
        <w:t xml:space="preserve">person sensory histories. </w:t>
      </w:r>
    </w:p>
    <w:p w14:paraId="4E7E8DF5" w14:textId="77777777" w:rsidR="00966A57" w:rsidRPr="00415550" w:rsidRDefault="00966A57" w:rsidP="00DF26F0">
      <w:pPr>
        <w:pStyle w:val="Body"/>
        <w:spacing w:line="360" w:lineRule="auto"/>
        <w:ind w:firstLine="720"/>
        <w:rPr>
          <w:rFonts w:ascii="Calibri" w:hAnsi="Calibri" w:cs="Calibri"/>
          <w:b/>
          <w:bCs/>
          <w:noProof/>
          <w:color w:val="000000" w:themeColor="text1"/>
        </w:rPr>
      </w:pPr>
    </w:p>
    <w:p w14:paraId="1E3FA198" w14:textId="4723A7DE" w:rsidR="000B44D0" w:rsidRPr="00415550" w:rsidRDefault="000B44D0">
      <w:pPr>
        <w:pBdr>
          <w:top w:val="nil"/>
          <w:left w:val="nil"/>
          <w:bottom w:val="nil"/>
          <w:right w:val="nil"/>
          <w:between w:val="nil"/>
          <w:bar w:val="nil"/>
        </w:pBdr>
        <w:rPr>
          <w:rFonts w:ascii="Calibri" w:eastAsia="Arial Unicode MS" w:hAnsi="Calibri" w:cs="Calibri"/>
          <w:b/>
          <w:bCs/>
          <w:noProof/>
          <w:color w:val="000000" w:themeColor="text1"/>
          <w:bdr w:val="nil"/>
        </w:rPr>
      </w:pPr>
      <w:r w:rsidRPr="00415550">
        <w:rPr>
          <w:rFonts w:ascii="Calibri" w:hAnsi="Calibri" w:cs="Calibri"/>
          <w:b/>
          <w:bCs/>
          <w:noProof/>
          <w:color w:val="000000" w:themeColor="text1"/>
        </w:rPr>
        <w:br w:type="page"/>
      </w:r>
    </w:p>
    <w:p w14:paraId="2EBB38D0" w14:textId="77777777" w:rsidR="000B44D0" w:rsidRPr="00415550" w:rsidRDefault="000B44D0" w:rsidP="000B44D0">
      <w:pPr>
        <w:pStyle w:val="Body"/>
        <w:spacing w:line="360" w:lineRule="auto"/>
        <w:rPr>
          <w:rFonts w:ascii="Calibri" w:hAnsi="Calibri" w:cs="Calibri"/>
          <w:b/>
          <w:noProof/>
          <w:color w:val="000000" w:themeColor="text1"/>
        </w:rPr>
      </w:pPr>
      <w:r w:rsidRPr="00415550">
        <w:rPr>
          <w:rFonts w:ascii="Calibri" w:hAnsi="Calibri" w:cs="Calibri"/>
          <w:b/>
          <w:noProof/>
          <w:color w:val="000000" w:themeColor="text1"/>
        </w:rPr>
        <w:lastRenderedPageBreak/>
        <w:t>Acknowledgements</w:t>
      </w:r>
    </w:p>
    <w:p w14:paraId="433BAF21" w14:textId="3A53126E" w:rsidR="007E3258" w:rsidRPr="00415550" w:rsidRDefault="009F04AC" w:rsidP="007E3258">
      <w:pPr>
        <w:rPr>
          <w:rFonts w:ascii="Calibri" w:hAnsi="Calibri" w:cs="Calibri"/>
          <w:color w:val="000000" w:themeColor="text1"/>
        </w:rPr>
      </w:pPr>
      <w:r w:rsidRPr="00415550">
        <w:rPr>
          <w:rFonts w:ascii="Calibri" w:hAnsi="Calibri" w:cs="Calibri"/>
          <w:bCs/>
          <w:noProof/>
          <w:color w:val="000000" w:themeColor="text1"/>
        </w:rPr>
        <w:t xml:space="preserve">We would like </w:t>
      </w:r>
      <w:r w:rsidR="00113CAF" w:rsidRPr="00415550">
        <w:rPr>
          <w:rFonts w:ascii="Calibri" w:hAnsi="Calibri" w:cs="Calibri"/>
          <w:bCs/>
          <w:noProof/>
          <w:color w:val="000000" w:themeColor="text1"/>
        </w:rPr>
        <w:t>to</w:t>
      </w:r>
      <w:r w:rsidRPr="00415550">
        <w:rPr>
          <w:rFonts w:ascii="Calibri" w:hAnsi="Calibri" w:cs="Calibri"/>
          <w:bCs/>
          <w:noProof/>
          <w:color w:val="000000" w:themeColor="text1"/>
        </w:rPr>
        <w:t xml:space="preserve"> thank members of the blind </w:t>
      </w:r>
      <w:r w:rsidR="0062258D" w:rsidRPr="00415550">
        <w:rPr>
          <w:rFonts w:ascii="Calibri" w:hAnsi="Calibri" w:cs="Calibri"/>
          <w:bCs/>
          <w:noProof/>
          <w:color w:val="000000" w:themeColor="text1"/>
        </w:rPr>
        <w:t>communitiy for generosly giving of their time</w:t>
      </w:r>
      <w:r w:rsidR="00C21AD3" w:rsidRPr="00415550">
        <w:rPr>
          <w:rFonts w:ascii="Calibri" w:hAnsi="Calibri" w:cs="Calibri"/>
          <w:bCs/>
          <w:noProof/>
          <w:color w:val="000000" w:themeColor="text1"/>
        </w:rPr>
        <w:t xml:space="preserve"> to make this project possible. </w:t>
      </w:r>
      <w:r w:rsidR="009603EF" w:rsidRPr="00415550">
        <w:rPr>
          <w:rFonts w:ascii="Calibri" w:hAnsi="Calibri" w:cs="Calibri"/>
          <w:bCs/>
          <w:noProof/>
          <w:color w:val="000000" w:themeColor="text1"/>
        </w:rPr>
        <w:t>We thank William Johnson for his assistance in data collection</w:t>
      </w:r>
      <w:r w:rsidR="00771418" w:rsidRPr="00415550">
        <w:rPr>
          <w:rFonts w:ascii="Calibri" w:hAnsi="Calibri" w:cs="Calibri"/>
          <w:bCs/>
          <w:noProof/>
          <w:color w:val="000000" w:themeColor="text1"/>
        </w:rPr>
        <w:t xml:space="preserve"> and greatfully acknow</w:t>
      </w:r>
      <w:r w:rsidR="005200FB">
        <w:rPr>
          <w:rFonts w:ascii="Calibri" w:hAnsi="Calibri" w:cs="Calibri"/>
          <w:bCs/>
          <w:noProof/>
          <w:color w:val="000000" w:themeColor="text1"/>
        </w:rPr>
        <w:t>l</w:t>
      </w:r>
      <w:r w:rsidR="00771418" w:rsidRPr="00415550">
        <w:rPr>
          <w:rFonts w:ascii="Calibri" w:hAnsi="Calibri" w:cs="Calibri"/>
          <w:bCs/>
          <w:noProof/>
          <w:color w:val="000000" w:themeColor="text1"/>
        </w:rPr>
        <w:t xml:space="preserve">edge </w:t>
      </w:r>
      <w:r w:rsidR="00DD5DF3" w:rsidRPr="00415550">
        <w:rPr>
          <w:rFonts w:ascii="Calibri" w:hAnsi="Calibri" w:cs="Calibri"/>
          <w:bCs/>
          <w:noProof/>
          <w:color w:val="000000" w:themeColor="text1"/>
        </w:rPr>
        <w:t>the</w:t>
      </w:r>
      <w:r w:rsidR="00771418" w:rsidRPr="00415550">
        <w:rPr>
          <w:rFonts w:ascii="Calibri" w:hAnsi="Calibri" w:cs="Calibri"/>
          <w:bCs/>
          <w:noProof/>
          <w:color w:val="000000" w:themeColor="text1"/>
        </w:rPr>
        <w:t xml:space="preserve"> </w:t>
      </w:r>
      <w:r w:rsidR="007E3258" w:rsidRPr="00415550">
        <w:rPr>
          <w:rFonts w:ascii="Calibri" w:hAnsi="Calibri" w:cs="Calibri"/>
          <w:color w:val="000000" w:themeColor="text1"/>
        </w:rPr>
        <w:t>David and Lucile Packard Foundation</w:t>
      </w:r>
      <w:r w:rsidR="00DD5DF3" w:rsidRPr="00415550">
        <w:rPr>
          <w:rFonts w:ascii="Calibri" w:hAnsi="Calibri" w:cs="Calibri"/>
          <w:color w:val="000000" w:themeColor="text1"/>
        </w:rPr>
        <w:t xml:space="preserve"> for funding this project.</w:t>
      </w:r>
    </w:p>
    <w:p w14:paraId="1E4741FD" w14:textId="0FBC9BD5" w:rsidR="000B44D0" w:rsidRPr="00415550" w:rsidRDefault="000B44D0">
      <w:pPr>
        <w:pBdr>
          <w:top w:val="nil"/>
          <w:left w:val="nil"/>
          <w:bottom w:val="nil"/>
          <w:right w:val="nil"/>
          <w:between w:val="nil"/>
          <w:bar w:val="nil"/>
        </w:pBdr>
        <w:rPr>
          <w:rFonts w:ascii="Calibri" w:eastAsia="Arial Unicode MS" w:hAnsi="Calibri" w:cs="Calibri"/>
          <w:b/>
          <w:bCs/>
          <w:noProof/>
          <w:color w:val="000000" w:themeColor="text1"/>
          <w:bdr w:val="nil"/>
        </w:rPr>
      </w:pPr>
      <w:r w:rsidRPr="00415550">
        <w:rPr>
          <w:rFonts w:ascii="Calibri" w:hAnsi="Calibri" w:cs="Calibri"/>
          <w:b/>
          <w:bCs/>
          <w:noProof/>
          <w:color w:val="000000" w:themeColor="text1"/>
        </w:rPr>
        <w:br w:type="page"/>
      </w:r>
    </w:p>
    <w:p w14:paraId="42941200" w14:textId="77777777" w:rsidR="00864755" w:rsidRPr="00415550" w:rsidRDefault="00864755" w:rsidP="00864755">
      <w:pPr>
        <w:pStyle w:val="Body"/>
        <w:spacing w:line="360" w:lineRule="auto"/>
        <w:rPr>
          <w:rFonts w:ascii="Calibri" w:hAnsi="Calibri" w:cs="Calibri"/>
          <w:b/>
          <w:bCs/>
          <w:noProof/>
          <w:color w:val="000000" w:themeColor="text1"/>
        </w:rPr>
      </w:pPr>
      <w:r w:rsidRPr="00415550">
        <w:rPr>
          <w:rFonts w:ascii="Calibri" w:hAnsi="Calibri" w:cs="Calibri"/>
          <w:b/>
          <w:bCs/>
          <w:noProof/>
          <w:color w:val="000000" w:themeColor="text1"/>
        </w:rPr>
        <w:lastRenderedPageBreak/>
        <w:t>References</w:t>
      </w:r>
    </w:p>
    <w:p w14:paraId="4ECFBD12" w14:textId="5AD2E493" w:rsidR="00E5466C" w:rsidRPr="004E7D05" w:rsidRDefault="00864755" w:rsidP="004E7D05">
      <w:pPr>
        <w:pStyle w:val="Body"/>
        <w:snapToGrid w:val="0"/>
        <w:spacing w:after="0" w:line="360" w:lineRule="auto"/>
        <w:ind w:left="720" w:hanging="720"/>
        <w:jc w:val="left"/>
        <w:rPr>
          <w:rFonts w:ascii="Calibri" w:hAnsi="Calibri" w:cs="Calibri"/>
          <w:color w:val="000000" w:themeColor="text1"/>
        </w:rPr>
      </w:pPr>
      <w:r w:rsidRPr="00415550">
        <w:rPr>
          <w:rFonts w:ascii="Calibri" w:hAnsi="Calibri" w:cs="Calibri"/>
          <w:color w:val="000000" w:themeColor="text1"/>
        </w:rPr>
        <w:t xml:space="preserve">Barsalou, L. W. (1983). Ad hoc categories. </w:t>
      </w:r>
      <w:r w:rsidRPr="00415550">
        <w:rPr>
          <w:rFonts w:ascii="Calibri" w:hAnsi="Calibri" w:cs="Calibri"/>
          <w:i/>
          <w:iCs/>
          <w:color w:val="000000" w:themeColor="text1"/>
        </w:rPr>
        <w:t>Memory &amp; cognition</w:t>
      </w:r>
      <w:r w:rsidRPr="00415550">
        <w:rPr>
          <w:rFonts w:ascii="Calibri" w:hAnsi="Calibri" w:cs="Calibri"/>
          <w:color w:val="000000" w:themeColor="text1"/>
        </w:rPr>
        <w:t xml:space="preserve">, </w:t>
      </w:r>
      <w:r w:rsidRPr="00415550">
        <w:rPr>
          <w:rFonts w:ascii="Calibri" w:hAnsi="Calibri" w:cs="Calibri"/>
          <w:i/>
          <w:iCs/>
          <w:color w:val="000000" w:themeColor="text1"/>
        </w:rPr>
        <w:t>11</w:t>
      </w:r>
      <w:r w:rsidRPr="00415550">
        <w:rPr>
          <w:rFonts w:ascii="Calibri" w:hAnsi="Calibri" w:cs="Calibri"/>
          <w:color w:val="000000" w:themeColor="text1"/>
        </w:rPr>
        <w:t>(3), 211-227.</w:t>
      </w:r>
    </w:p>
    <w:p w14:paraId="5AB83641" w14:textId="77777777" w:rsidR="00E5466C" w:rsidRDefault="00E5466C" w:rsidP="00E5466C">
      <w:pPr>
        <w:autoSpaceDE w:val="0"/>
        <w:autoSpaceDN w:val="0"/>
        <w:adjustRightInd w:val="0"/>
        <w:spacing w:line="360" w:lineRule="auto"/>
        <w:rPr>
          <w:rFonts w:ascii="AppleSystemUIFont" w:eastAsia="Arial Unicode MS" w:hAnsi="AppleSystemUIFont" w:cs="AppleSystemUIFont"/>
          <w:color w:val="353535"/>
          <w:bdr w:val="nil"/>
        </w:rPr>
      </w:pPr>
      <w:r>
        <w:rPr>
          <w:rFonts w:ascii="AppleSystemUIFont" w:eastAsia="Arial Unicode MS" w:hAnsi="AppleSystemUIFont" w:cs="AppleSystemUIFont"/>
          <w:color w:val="353535"/>
          <w:bdr w:val="nil"/>
        </w:rPr>
        <w:t xml:space="preserve">Barsalou, L. W., &amp; Sewell, D. R. (1984). Constructing representations of categories from </w:t>
      </w:r>
    </w:p>
    <w:p w14:paraId="53797B13" w14:textId="1D26E012" w:rsidR="00E5466C" w:rsidRDefault="00E5466C" w:rsidP="004E7D05">
      <w:pPr>
        <w:autoSpaceDE w:val="0"/>
        <w:autoSpaceDN w:val="0"/>
        <w:adjustRightInd w:val="0"/>
        <w:spacing w:line="360" w:lineRule="auto"/>
        <w:ind w:firstLine="720"/>
        <w:rPr>
          <w:rFonts w:ascii="AppleSystemUIFont" w:eastAsia="Arial Unicode MS" w:hAnsi="AppleSystemUIFont" w:cs="AppleSystemUIFont"/>
          <w:color w:val="353535"/>
          <w:bdr w:val="nil"/>
        </w:rPr>
      </w:pPr>
      <w:r>
        <w:rPr>
          <w:rFonts w:ascii="AppleSystemUIFont" w:eastAsia="Arial Unicode MS" w:hAnsi="AppleSystemUIFont" w:cs="AppleSystemUIFont"/>
          <w:color w:val="353535"/>
          <w:bdr w:val="nil"/>
        </w:rPr>
        <w:t>different points of view.</w:t>
      </w:r>
    </w:p>
    <w:p w14:paraId="4AB583A6" w14:textId="77777777" w:rsidR="00E5466C" w:rsidRDefault="00E5466C" w:rsidP="00E5466C">
      <w:pPr>
        <w:autoSpaceDE w:val="0"/>
        <w:autoSpaceDN w:val="0"/>
        <w:adjustRightInd w:val="0"/>
        <w:spacing w:line="360" w:lineRule="auto"/>
        <w:rPr>
          <w:rFonts w:ascii="AppleSystemUIFont" w:eastAsia="Arial Unicode MS" w:hAnsi="AppleSystemUIFont" w:cs="AppleSystemUIFont"/>
          <w:color w:val="353535"/>
          <w:bdr w:val="nil"/>
        </w:rPr>
      </w:pPr>
      <w:r>
        <w:rPr>
          <w:rFonts w:ascii="AppleSystemUIFont" w:eastAsia="Arial Unicode MS" w:hAnsi="AppleSystemUIFont" w:cs="AppleSystemUIFont"/>
          <w:color w:val="353535"/>
          <w:bdr w:val="nil"/>
        </w:rPr>
        <w:t xml:space="preserve">Barsalou, L. W. (1987). The instability of graded structure: Implications for the nature of </w:t>
      </w:r>
    </w:p>
    <w:p w14:paraId="155F0E96" w14:textId="4EFEB9B3" w:rsidR="00E5466C" w:rsidRDefault="00E5466C" w:rsidP="004E7D05">
      <w:pPr>
        <w:autoSpaceDE w:val="0"/>
        <w:autoSpaceDN w:val="0"/>
        <w:adjustRightInd w:val="0"/>
        <w:spacing w:line="360" w:lineRule="auto"/>
        <w:ind w:left="720"/>
        <w:rPr>
          <w:rFonts w:ascii="AppleSystemUIFont" w:eastAsia="Arial Unicode MS" w:hAnsi="AppleSystemUIFont" w:cs="AppleSystemUIFont"/>
          <w:color w:val="353535"/>
          <w:bdr w:val="nil"/>
        </w:rPr>
      </w:pPr>
      <w:r>
        <w:rPr>
          <w:rFonts w:ascii="AppleSystemUIFont" w:eastAsia="Arial Unicode MS" w:hAnsi="AppleSystemUIFont" w:cs="AppleSystemUIFont"/>
          <w:color w:val="353535"/>
          <w:bdr w:val="nil"/>
        </w:rPr>
        <w:t xml:space="preserve">concepts. </w:t>
      </w:r>
      <w:r>
        <w:rPr>
          <w:rFonts w:ascii="AppleSystemUIFontItalic" w:eastAsia="Arial Unicode MS" w:hAnsi="AppleSystemUIFontItalic" w:cs="AppleSystemUIFontItalic"/>
          <w:i/>
          <w:iCs/>
          <w:color w:val="353535"/>
          <w:bdr w:val="nil"/>
        </w:rPr>
        <w:t>Concepts and conceptual development: Ecological and intellectual factors in categorization</w:t>
      </w:r>
      <w:r>
        <w:rPr>
          <w:rFonts w:ascii="AppleSystemUIFont" w:eastAsia="Arial Unicode MS" w:hAnsi="AppleSystemUIFont" w:cs="AppleSystemUIFont"/>
          <w:color w:val="353535"/>
          <w:bdr w:val="nil"/>
        </w:rPr>
        <w:t xml:space="preserve">, </w:t>
      </w:r>
      <w:r>
        <w:rPr>
          <w:rFonts w:ascii="AppleSystemUIFontItalic" w:eastAsia="Arial Unicode MS" w:hAnsi="AppleSystemUIFontItalic" w:cs="AppleSystemUIFontItalic"/>
          <w:i/>
          <w:iCs/>
          <w:color w:val="353535"/>
          <w:bdr w:val="nil"/>
        </w:rPr>
        <w:t>10139</w:t>
      </w:r>
      <w:r>
        <w:rPr>
          <w:rFonts w:ascii="AppleSystemUIFont" w:eastAsia="Arial Unicode MS" w:hAnsi="AppleSystemUIFont" w:cs="AppleSystemUIFont"/>
          <w:color w:val="353535"/>
          <w:bdr w:val="nil"/>
        </w:rPr>
        <w:t>.</w:t>
      </w:r>
    </w:p>
    <w:p w14:paraId="61F8EE59" w14:textId="7ABF4C82" w:rsidR="00E5466C" w:rsidRPr="00415550" w:rsidRDefault="00E5466C" w:rsidP="00E5466C">
      <w:pPr>
        <w:pStyle w:val="Body"/>
        <w:snapToGrid w:val="0"/>
        <w:spacing w:after="0" w:line="360" w:lineRule="auto"/>
        <w:ind w:left="720" w:hanging="720"/>
        <w:jc w:val="left"/>
        <w:rPr>
          <w:rFonts w:ascii="Calibri" w:hAnsi="Calibri" w:cs="Calibri"/>
          <w:color w:val="000000" w:themeColor="text1"/>
        </w:rPr>
      </w:pPr>
      <w:r>
        <w:rPr>
          <w:rFonts w:ascii="AppleSystemUIFont" w:hAnsi="AppleSystemUIFont" w:cs="AppleSystemUIFont"/>
          <w:color w:val="353535"/>
        </w:rPr>
        <w:t xml:space="preserve">Barsalou, L. W. (1993). Flexibility, structure, and linguistic vagary in concepts: Manifestations of a compositional system of perceptual symbols. </w:t>
      </w:r>
      <w:r>
        <w:rPr>
          <w:rFonts w:ascii="AppleSystemUIFontItalic" w:hAnsi="AppleSystemUIFontItalic" w:cs="AppleSystemUIFontItalic"/>
          <w:i/>
          <w:iCs/>
          <w:color w:val="353535"/>
        </w:rPr>
        <w:t>Theories of memory</w:t>
      </w:r>
      <w:r>
        <w:rPr>
          <w:rFonts w:ascii="AppleSystemUIFont" w:hAnsi="AppleSystemUIFont" w:cs="AppleSystemUIFont"/>
          <w:color w:val="353535"/>
        </w:rPr>
        <w:t xml:space="preserve">, </w:t>
      </w:r>
      <w:r>
        <w:rPr>
          <w:rFonts w:ascii="AppleSystemUIFontItalic" w:hAnsi="AppleSystemUIFontItalic" w:cs="AppleSystemUIFontItalic"/>
          <w:i/>
          <w:iCs/>
          <w:color w:val="353535"/>
        </w:rPr>
        <w:t>1</w:t>
      </w:r>
      <w:r>
        <w:rPr>
          <w:rFonts w:ascii="AppleSystemUIFont" w:hAnsi="AppleSystemUIFont" w:cs="AppleSystemUIFont"/>
          <w:color w:val="353535"/>
        </w:rPr>
        <w:t>, 29-31.</w:t>
      </w:r>
    </w:p>
    <w:p w14:paraId="5D3539CB" w14:textId="6E5DE472" w:rsidR="00864755" w:rsidRPr="00415550" w:rsidRDefault="00864755" w:rsidP="005911F6">
      <w:pPr>
        <w:pStyle w:val="Body"/>
        <w:snapToGrid w:val="0"/>
        <w:spacing w:after="0" w:line="360" w:lineRule="auto"/>
        <w:ind w:left="720" w:hanging="720"/>
        <w:jc w:val="left"/>
        <w:rPr>
          <w:rFonts w:ascii="Calibri" w:hAnsi="Calibri" w:cs="Calibri"/>
          <w:b/>
          <w:bCs/>
          <w:noProof/>
          <w:color w:val="000000" w:themeColor="text1"/>
        </w:rPr>
      </w:pPr>
      <w:r w:rsidRPr="00415550">
        <w:rPr>
          <w:rFonts w:ascii="Calibri" w:hAnsi="Calibri" w:cs="Calibri"/>
          <w:color w:val="000000" w:themeColor="text1"/>
        </w:rPr>
        <w:t xml:space="preserve">Bedny, M., Pascual-Leone, A., &amp; Saxe, R. R. (2009). Growing up blind does not change the neural bases of Theory of Mind. </w:t>
      </w:r>
      <w:r w:rsidRPr="00415550">
        <w:rPr>
          <w:rFonts w:ascii="Calibri" w:hAnsi="Calibri" w:cs="Calibri"/>
          <w:i/>
          <w:iCs/>
          <w:color w:val="000000" w:themeColor="text1"/>
        </w:rPr>
        <w:t>Proceedings of the National Academy of Sciences</w:t>
      </w:r>
      <w:r w:rsidRPr="00415550">
        <w:rPr>
          <w:rFonts w:ascii="Calibri" w:hAnsi="Calibri" w:cs="Calibri"/>
          <w:color w:val="000000" w:themeColor="text1"/>
        </w:rPr>
        <w:t xml:space="preserve">, </w:t>
      </w:r>
      <w:r w:rsidRPr="00415550">
        <w:rPr>
          <w:rFonts w:ascii="Calibri" w:hAnsi="Calibri" w:cs="Calibri"/>
          <w:i/>
          <w:iCs/>
          <w:color w:val="000000" w:themeColor="text1"/>
        </w:rPr>
        <w:t>106</w:t>
      </w:r>
      <w:r w:rsidRPr="00415550">
        <w:rPr>
          <w:rFonts w:ascii="Calibri" w:hAnsi="Calibri" w:cs="Calibri"/>
          <w:color w:val="000000" w:themeColor="text1"/>
        </w:rPr>
        <w:t>(27), 11312-11317.</w:t>
      </w:r>
    </w:p>
    <w:p w14:paraId="2AF0FCD6" w14:textId="77777777" w:rsidR="005911F6" w:rsidRPr="00415550" w:rsidRDefault="00864755" w:rsidP="005911F6">
      <w:pPr>
        <w:pStyle w:val="NormalWeb"/>
        <w:snapToGrid w:val="0"/>
        <w:spacing w:before="0" w:beforeAutospacing="0" w:after="0" w:afterAutospacing="0" w:line="360" w:lineRule="auto"/>
        <w:ind w:left="720" w:hanging="720"/>
        <w:rPr>
          <w:rFonts w:ascii="Calibri" w:eastAsia="Arial Unicode MS" w:hAnsi="Calibri" w:cs="Calibri"/>
          <w:color w:val="000000" w:themeColor="text1"/>
          <w:shd w:val="clear" w:color="auto" w:fill="FFFFFF"/>
        </w:rPr>
      </w:pPr>
      <w:r w:rsidRPr="00415550">
        <w:rPr>
          <w:rFonts w:ascii="Calibri" w:eastAsia="Arial Unicode MS" w:hAnsi="Calibri" w:cs="Calibri"/>
          <w:color w:val="000000" w:themeColor="text1"/>
          <w:shd w:val="clear" w:color="auto" w:fill="FFFFFF"/>
        </w:rPr>
        <w:t xml:space="preserve">Berkeley, G. (1948). An essay toward a new theory of vision, 1709. In W. Dennis (Ed.), </w:t>
      </w:r>
      <w:r w:rsidRPr="00415550">
        <w:rPr>
          <w:rFonts w:ascii="Calibri" w:eastAsia="Arial Unicode MS" w:hAnsi="Calibri" w:cs="Calibri"/>
          <w:i/>
          <w:iCs/>
          <w:color w:val="000000" w:themeColor="text1"/>
          <w:shd w:val="clear" w:color="auto" w:fill="FFFFFF"/>
        </w:rPr>
        <w:t>Century psychology series. Readings in the history of psychology</w:t>
      </w:r>
      <w:r w:rsidRPr="00415550">
        <w:rPr>
          <w:rFonts w:ascii="Calibri" w:eastAsia="Arial Unicode MS" w:hAnsi="Calibri" w:cs="Calibri"/>
          <w:color w:val="000000" w:themeColor="text1"/>
          <w:shd w:val="clear" w:color="auto" w:fill="FFFFFF"/>
        </w:rPr>
        <w:t xml:space="preserve"> (pp. 69-80). East Norwalk, CT, US: Appleton-Century-Crofts.</w:t>
      </w:r>
    </w:p>
    <w:p w14:paraId="680C11BF" w14:textId="61B2FF17" w:rsidR="00864755" w:rsidRPr="00415550" w:rsidRDefault="00864755" w:rsidP="005911F6">
      <w:pPr>
        <w:pStyle w:val="NormalWeb"/>
        <w:snapToGrid w:val="0"/>
        <w:spacing w:before="0" w:beforeAutospacing="0" w:after="0" w:afterAutospacing="0" w:line="360" w:lineRule="auto"/>
        <w:ind w:left="720" w:hanging="720"/>
        <w:rPr>
          <w:rFonts w:ascii="Calibri" w:eastAsia="Arial Unicode MS" w:hAnsi="Calibri" w:cs="Calibri"/>
          <w:color w:val="000000" w:themeColor="text1"/>
          <w:shd w:val="clear" w:color="auto" w:fill="FFFFFF"/>
        </w:rPr>
      </w:pPr>
      <w:r w:rsidRPr="00415550">
        <w:rPr>
          <w:rFonts w:ascii="Calibri" w:hAnsi="Calibri" w:cs="Calibri"/>
          <w:color w:val="000000" w:themeColor="text1"/>
          <w:shd w:val="clear" w:color="auto" w:fill="FFFFFF"/>
        </w:rPr>
        <w:t xml:space="preserve">Berkeley, G. (1732). </w:t>
      </w:r>
      <w:r w:rsidRPr="00415550">
        <w:rPr>
          <w:rFonts w:ascii="Calibri" w:hAnsi="Calibri" w:cs="Calibri"/>
          <w:i/>
          <w:iCs/>
          <w:color w:val="000000" w:themeColor="text1"/>
          <w:shd w:val="clear" w:color="auto" w:fill="FFFFFF"/>
        </w:rPr>
        <w:t>An Essay towards a New Theory of Vision</w:t>
      </w:r>
      <w:r w:rsidRPr="00415550">
        <w:rPr>
          <w:rFonts w:ascii="Calibri" w:hAnsi="Calibri" w:cs="Calibri"/>
          <w:color w:val="000000" w:themeColor="text1"/>
          <w:shd w:val="clear" w:color="auto" w:fill="FFFFFF"/>
        </w:rPr>
        <w:t>. (Based on the fourth edition, London, 1732). Edited by David R. Wilkins, Dublin, December 2002.</w:t>
      </w:r>
    </w:p>
    <w:p w14:paraId="3211C027" w14:textId="77777777" w:rsidR="00864755" w:rsidRPr="00415550" w:rsidRDefault="00864755" w:rsidP="005911F6">
      <w:pPr>
        <w:snapToGrid w:val="0"/>
        <w:spacing w:line="360" w:lineRule="auto"/>
        <w:ind w:left="720" w:hanging="720"/>
        <w:rPr>
          <w:rFonts w:ascii="Calibri" w:eastAsia="Arial Unicode MS" w:hAnsi="Calibri" w:cs="Calibri"/>
          <w:color w:val="000000" w:themeColor="text1"/>
          <w:shd w:val="clear" w:color="auto" w:fill="FFFFFF"/>
        </w:rPr>
      </w:pPr>
      <w:r w:rsidRPr="00415550">
        <w:rPr>
          <w:rStyle w:val="surname"/>
          <w:rFonts w:ascii="Calibri" w:eastAsia="Arial Unicode MS" w:hAnsi="Calibri" w:cs="Calibri"/>
          <w:color w:val="000000" w:themeColor="text1"/>
          <w:shd w:val="clear" w:color="auto" w:fill="FFFFFF"/>
        </w:rPr>
        <w:t>Bloom</w:t>
      </w:r>
      <w:r w:rsidRPr="00415550">
        <w:rPr>
          <w:rStyle w:val="person-name"/>
          <w:rFonts w:ascii="Calibri" w:eastAsia="Arial Unicode MS" w:hAnsi="Calibri" w:cs="Calibri"/>
          <w:color w:val="000000" w:themeColor="text1"/>
          <w:shd w:val="clear" w:color="auto" w:fill="FFFFFF"/>
        </w:rPr>
        <w:t>, </w:t>
      </w:r>
      <w:r w:rsidRPr="00415550">
        <w:rPr>
          <w:rStyle w:val="givennames"/>
          <w:rFonts w:ascii="Calibri" w:eastAsia="Arial Unicode MS" w:hAnsi="Calibri" w:cs="Calibri"/>
          <w:color w:val="000000" w:themeColor="text1"/>
          <w:shd w:val="clear" w:color="auto" w:fill="FFFFFF"/>
        </w:rPr>
        <w:t>P.</w:t>
      </w:r>
      <w:r w:rsidRPr="00415550">
        <w:rPr>
          <w:rFonts w:ascii="Calibri" w:eastAsia="Arial Unicode MS" w:hAnsi="Calibri" w:cs="Calibri"/>
          <w:color w:val="000000" w:themeColor="text1"/>
          <w:shd w:val="clear" w:color="auto" w:fill="FFFFFF"/>
        </w:rPr>
        <w:t> (2002). Mindreading, communication and the learning of names for things. </w:t>
      </w:r>
      <w:r w:rsidRPr="00415550">
        <w:rPr>
          <w:rStyle w:val="HTMLCite"/>
          <w:rFonts w:ascii="Calibri" w:eastAsia="Arial Unicode MS" w:hAnsi="Calibri" w:cs="Calibri"/>
          <w:color w:val="000000" w:themeColor="text1"/>
          <w:shd w:val="clear" w:color="auto" w:fill="FFFFFF"/>
        </w:rPr>
        <w:t>Mind and Language</w:t>
      </w:r>
      <w:r w:rsidRPr="00415550">
        <w:rPr>
          <w:rFonts w:ascii="Calibri" w:eastAsia="Arial Unicode MS" w:hAnsi="Calibri" w:cs="Calibri"/>
          <w:color w:val="000000" w:themeColor="text1"/>
          <w:shd w:val="clear" w:color="auto" w:fill="FFFFFF"/>
        </w:rPr>
        <w:t>, </w:t>
      </w:r>
      <w:r w:rsidRPr="00415550">
        <w:rPr>
          <w:rStyle w:val="Emphasis"/>
          <w:rFonts w:ascii="Calibri" w:eastAsia="Arial Unicode MS" w:hAnsi="Calibri" w:cs="Calibri"/>
          <w:color w:val="000000" w:themeColor="text1"/>
          <w:shd w:val="clear" w:color="auto" w:fill="FFFFFF"/>
        </w:rPr>
        <w:t>17</w:t>
      </w:r>
      <w:r w:rsidRPr="00415550">
        <w:rPr>
          <w:rFonts w:ascii="Calibri" w:eastAsia="Arial Unicode MS" w:hAnsi="Calibri" w:cs="Calibri"/>
          <w:color w:val="000000" w:themeColor="text1"/>
          <w:shd w:val="clear" w:color="auto" w:fill="FFFFFF"/>
        </w:rPr>
        <w:t>, 37–54</w:t>
      </w:r>
    </w:p>
    <w:p w14:paraId="6E0563FE" w14:textId="77777777" w:rsidR="00864755" w:rsidRPr="00415550" w:rsidRDefault="00864755" w:rsidP="005911F6">
      <w:pPr>
        <w:snapToGrid w:val="0"/>
        <w:spacing w:line="360" w:lineRule="auto"/>
        <w:ind w:left="720" w:hanging="720"/>
        <w:rPr>
          <w:rFonts w:ascii="Calibri" w:eastAsia="Arial Unicode MS" w:hAnsi="Calibri" w:cs="Calibri"/>
          <w:color w:val="000000" w:themeColor="text1"/>
        </w:rPr>
      </w:pPr>
      <w:r w:rsidRPr="00415550">
        <w:rPr>
          <w:rFonts w:ascii="Calibri" w:eastAsia="Arial Unicode MS" w:hAnsi="Calibri" w:cs="Calibri"/>
          <w:color w:val="000000" w:themeColor="text1"/>
        </w:rPr>
        <w:t xml:space="preserve">Bimler, D., &amp; Kirkland, J. (2007). Constructing personality maps, mapping personality constructs: Multidimensional scaling recovers the big five factors from internal and external structure. </w:t>
      </w:r>
      <w:r w:rsidRPr="00415550">
        <w:rPr>
          <w:rFonts w:ascii="Calibri" w:eastAsia="Arial Unicode MS" w:hAnsi="Calibri" w:cs="Calibri"/>
          <w:i/>
          <w:iCs/>
          <w:color w:val="000000" w:themeColor="text1"/>
        </w:rPr>
        <w:t>The Spanish journal of psychology</w:t>
      </w:r>
      <w:r w:rsidRPr="00415550">
        <w:rPr>
          <w:rFonts w:ascii="Calibri" w:eastAsia="Arial Unicode MS" w:hAnsi="Calibri" w:cs="Calibri"/>
          <w:color w:val="000000" w:themeColor="text1"/>
        </w:rPr>
        <w:t xml:space="preserve">, </w:t>
      </w:r>
      <w:r w:rsidRPr="00415550">
        <w:rPr>
          <w:rFonts w:ascii="Calibri" w:eastAsia="Arial Unicode MS" w:hAnsi="Calibri" w:cs="Calibri"/>
          <w:i/>
          <w:iCs/>
          <w:color w:val="000000" w:themeColor="text1"/>
        </w:rPr>
        <w:t>10</w:t>
      </w:r>
      <w:r w:rsidRPr="00415550">
        <w:rPr>
          <w:rFonts w:ascii="Calibri" w:eastAsia="Arial Unicode MS" w:hAnsi="Calibri" w:cs="Calibri"/>
          <w:color w:val="000000" w:themeColor="text1"/>
        </w:rPr>
        <w:t>(1), 68-81.</w:t>
      </w:r>
    </w:p>
    <w:p w14:paraId="495530F7" w14:textId="66CC6010" w:rsidR="00864755" w:rsidRPr="00415550" w:rsidRDefault="00864755" w:rsidP="005911F6">
      <w:pPr>
        <w:snapToGrid w:val="0"/>
        <w:spacing w:line="360" w:lineRule="auto"/>
        <w:ind w:left="720" w:hanging="720"/>
        <w:rPr>
          <w:rFonts w:ascii="Calibri" w:eastAsia="Arial Unicode MS" w:hAnsi="Calibri" w:cs="Calibri"/>
          <w:color w:val="000000" w:themeColor="text1"/>
        </w:rPr>
      </w:pPr>
      <w:r w:rsidRPr="00415550">
        <w:rPr>
          <w:rFonts w:ascii="Calibri" w:eastAsia="Arial Unicode MS" w:hAnsi="Calibri" w:cs="Calibri"/>
          <w:color w:val="000000" w:themeColor="text1"/>
        </w:rPr>
        <w:t xml:space="preserve">Brysbaert, M., &amp; New, B. (2009). Moving beyond Kučera and Francis: A critical evaluation of current word frequency norms and the introduction of a new and improved word frequency measure for American English. </w:t>
      </w:r>
      <w:r w:rsidRPr="00415550">
        <w:rPr>
          <w:rFonts w:ascii="Calibri" w:eastAsia="Arial Unicode MS" w:hAnsi="Calibri" w:cs="Calibri"/>
          <w:i/>
          <w:iCs/>
          <w:color w:val="000000" w:themeColor="text1"/>
        </w:rPr>
        <w:t>Behavior research methods</w:t>
      </w:r>
      <w:r w:rsidRPr="00415550">
        <w:rPr>
          <w:rFonts w:ascii="Calibri" w:eastAsia="Arial Unicode MS" w:hAnsi="Calibri" w:cs="Calibri"/>
          <w:color w:val="000000" w:themeColor="text1"/>
        </w:rPr>
        <w:t xml:space="preserve">, </w:t>
      </w:r>
      <w:r w:rsidRPr="00415550">
        <w:rPr>
          <w:rFonts w:ascii="Calibri" w:eastAsia="Arial Unicode MS" w:hAnsi="Calibri" w:cs="Calibri"/>
          <w:i/>
          <w:iCs/>
          <w:color w:val="000000" w:themeColor="text1"/>
        </w:rPr>
        <w:t>41</w:t>
      </w:r>
      <w:r w:rsidRPr="00415550">
        <w:rPr>
          <w:rFonts w:ascii="Calibri" w:eastAsia="Arial Unicode MS" w:hAnsi="Calibri" w:cs="Calibri"/>
          <w:color w:val="000000" w:themeColor="text1"/>
        </w:rPr>
        <w:t>(4), 977-990.</w:t>
      </w:r>
    </w:p>
    <w:p w14:paraId="64444F97" w14:textId="77777777" w:rsidR="00864755" w:rsidRPr="00415550" w:rsidRDefault="00864755" w:rsidP="005911F6">
      <w:pPr>
        <w:snapToGrid w:val="0"/>
        <w:spacing w:line="360" w:lineRule="auto"/>
        <w:ind w:left="720" w:hanging="720"/>
        <w:rPr>
          <w:rFonts w:ascii="Calibri" w:eastAsia="Arial Unicode MS" w:hAnsi="Calibri" w:cs="Calibri"/>
          <w:color w:val="000000" w:themeColor="text1"/>
        </w:rPr>
      </w:pPr>
      <w:r w:rsidRPr="00415550">
        <w:rPr>
          <w:rFonts w:ascii="Calibri" w:eastAsia="Arial Unicode MS" w:hAnsi="Calibri" w:cs="Calibri"/>
          <w:color w:val="000000" w:themeColor="text1"/>
        </w:rPr>
        <w:t xml:space="preserve">Chan, A. S., Butters, N., Paulsen, J. S., Salmon, D. P., Swenson, M. R., &amp; Maloney, L. T. (1993). An assessment of the semantic network in patients with Alzheimer's disease. </w:t>
      </w:r>
      <w:r w:rsidRPr="00415550">
        <w:rPr>
          <w:rFonts w:ascii="Calibri" w:eastAsia="Arial Unicode MS" w:hAnsi="Calibri" w:cs="Calibri"/>
          <w:i/>
          <w:iCs/>
          <w:color w:val="000000" w:themeColor="text1"/>
        </w:rPr>
        <w:t>Journal of Cognitive Neuroscience</w:t>
      </w:r>
      <w:r w:rsidRPr="00415550">
        <w:rPr>
          <w:rFonts w:ascii="Calibri" w:eastAsia="Arial Unicode MS" w:hAnsi="Calibri" w:cs="Calibri"/>
          <w:color w:val="000000" w:themeColor="text1"/>
        </w:rPr>
        <w:t xml:space="preserve">, </w:t>
      </w:r>
      <w:r w:rsidRPr="00415550">
        <w:rPr>
          <w:rFonts w:ascii="Calibri" w:eastAsia="Arial Unicode MS" w:hAnsi="Calibri" w:cs="Calibri"/>
          <w:i/>
          <w:iCs/>
          <w:color w:val="000000" w:themeColor="text1"/>
        </w:rPr>
        <w:t>5</w:t>
      </w:r>
      <w:r w:rsidRPr="00415550">
        <w:rPr>
          <w:rFonts w:ascii="Calibri" w:eastAsia="Arial Unicode MS" w:hAnsi="Calibri" w:cs="Calibri"/>
          <w:color w:val="000000" w:themeColor="text1"/>
        </w:rPr>
        <w:t>(2), 254-261.</w:t>
      </w:r>
    </w:p>
    <w:p w14:paraId="2BAE4838" w14:textId="77777777" w:rsidR="00864755" w:rsidRPr="00415550" w:rsidRDefault="00864755" w:rsidP="005911F6">
      <w:pPr>
        <w:snapToGrid w:val="0"/>
        <w:spacing w:line="360" w:lineRule="auto"/>
        <w:ind w:left="720" w:hanging="720"/>
        <w:rPr>
          <w:rFonts w:ascii="Calibri" w:eastAsia="Arial Unicode MS" w:hAnsi="Calibri" w:cs="Calibri"/>
          <w:color w:val="000000" w:themeColor="text1"/>
        </w:rPr>
      </w:pPr>
      <w:r w:rsidRPr="00415550">
        <w:rPr>
          <w:rFonts w:ascii="Calibri" w:eastAsia="Arial Unicode MS" w:hAnsi="Calibri" w:cs="Calibri"/>
          <w:color w:val="000000" w:themeColor="text1"/>
        </w:rPr>
        <w:lastRenderedPageBreak/>
        <w:t>Clark, J. M. (1987). Understanding pictures and words: Comment on Potter, Kroll, Yachzel, Carpenter, and Sherman (1986).</w:t>
      </w:r>
      <w:r w:rsidRPr="00415550">
        <w:rPr>
          <w:rFonts w:ascii="Calibri" w:eastAsia="Arial Unicode MS" w:hAnsi="Calibri" w:cs="Calibri"/>
          <w:i/>
          <w:color w:val="000000" w:themeColor="text1"/>
        </w:rPr>
        <w:t xml:space="preserve"> Journal of Experimental Psychology: General</w:t>
      </w:r>
      <w:r w:rsidRPr="00415550">
        <w:rPr>
          <w:rFonts w:ascii="Calibri" w:eastAsia="Arial Unicode MS" w:hAnsi="Calibri" w:cs="Calibri"/>
          <w:color w:val="000000" w:themeColor="text1"/>
        </w:rPr>
        <w:t xml:space="preserve">, 116: 307-309. </w:t>
      </w:r>
    </w:p>
    <w:p w14:paraId="5815698E" w14:textId="77777777" w:rsidR="00864755" w:rsidRPr="00415550" w:rsidRDefault="00864755" w:rsidP="005911F6">
      <w:pPr>
        <w:snapToGrid w:val="0"/>
        <w:spacing w:line="360" w:lineRule="auto"/>
        <w:ind w:left="720" w:hanging="720"/>
        <w:rPr>
          <w:rFonts w:ascii="Calibri" w:eastAsia="Arial Unicode MS" w:hAnsi="Calibri" w:cs="Calibri"/>
          <w:color w:val="000000" w:themeColor="text1"/>
        </w:rPr>
      </w:pPr>
      <w:r w:rsidRPr="00415550">
        <w:rPr>
          <w:rFonts w:ascii="Calibri" w:eastAsia="Arial Unicode MS" w:hAnsi="Calibri" w:cs="Calibri"/>
          <w:color w:val="000000" w:themeColor="text1"/>
        </w:rPr>
        <w:t xml:space="preserve">Connolly, A. C, Gleitman, L. R., Thompson-Schill, S. L. (2007). Effect of congenital blindness on the semantic representation of some everyday concepts. </w:t>
      </w:r>
      <w:r w:rsidRPr="00415550">
        <w:rPr>
          <w:rFonts w:ascii="Calibri" w:eastAsia="Arial Unicode MS" w:hAnsi="Calibri" w:cs="Calibri"/>
          <w:i/>
          <w:color w:val="000000" w:themeColor="text1"/>
        </w:rPr>
        <w:t>Proceedings of the National Academy of Sciences of the United States of America</w:t>
      </w:r>
      <w:r w:rsidRPr="00415550">
        <w:rPr>
          <w:rFonts w:ascii="Calibri" w:eastAsia="Arial Unicode MS" w:hAnsi="Calibri" w:cs="Calibri"/>
          <w:color w:val="000000" w:themeColor="text1"/>
        </w:rPr>
        <w:t>, 104, 8241-8246.</w:t>
      </w:r>
    </w:p>
    <w:p w14:paraId="487F44ED" w14:textId="77777777" w:rsidR="00864755" w:rsidRPr="00415550" w:rsidRDefault="00864755" w:rsidP="005911F6">
      <w:pPr>
        <w:snapToGrid w:val="0"/>
        <w:spacing w:line="360" w:lineRule="auto"/>
        <w:ind w:left="720" w:hanging="720"/>
        <w:rPr>
          <w:rFonts w:ascii="Calibri" w:eastAsia="Arial Unicode MS" w:hAnsi="Calibri" w:cs="Calibri"/>
          <w:color w:val="000000" w:themeColor="text1"/>
        </w:rPr>
      </w:pPr>
      <w:r w:rsidRPr="00415550">
        <w:rPr>
          <w:rFonts w:ascii="Calibri" w:eastAsia="Arial Unicode MS" w:hAnsi="Calibri" w:cs="Calibri"/>
          <w:color w:val="000000" w:themeColor="text1"/>
        </w:rPr>
        <w:t>Cutsforth TD (1932) The unreality of words to the blind. Teachers Forum 4: 86–89.</w:t>
      </w:r>
    </w:p>
    <w:p w14:paraId="558417DB" w14:textId="77777777" w:rsidR="00864755" w:rsidRPr="00415550" w:rsidRDefault="00864755" w:rsidP="005911F6">
      <w:pPr>
        <w:pStyle w:val="Body"/>
        <w:snapToGrid w:val="0"/>
        <w:spacing w:after="0" w:line="360" w:lineRule="auto"/>
        <w:ind w:left="720" w:hanging="720"/>
        <w:jc w:val="left"/>
        <w:rPr>
          <w:rFonts w:ascii="Calibri" w:hAnsi="Calibri" w:cs="Calibri"/>
          <w:noProof/>
          <w:color w:val="000000" w:themeColor="text1"/>
        </w:rPr>
      </w:pPr>
      <w:r w:rsidRPr="00415550">
        <w:rPr>
          <w:rFonts w:ascii="Calibri" w:hAnsi="Calibri" w:cs="Calibri"/>
          <w:noProof/>
          <w:color w:val="000000" w:themeColor="text1"/>
        </w:rPr>
        <w:t xml:space="preserve">Cutsforth, T. D. (1951). The blind in school and society. New York: American Foundation for the Blind. </w:t>
      </w:r>
    </w:p>
    <w:p w14:paraId="47940BA4" w14:textId="77777777" w:rsidR="00864755" w:rsidRPr="00415550" w:rsidRDefault="00864755" w:rsidP="005911F6">
      <w:pPr>
        <w:pStyle w:val="Body"/>
        <w:snapToGrid w:val="0"/>
        <w:spacing w:after="0" w:line="360" w:lineRule="auto"/>
        <w:ind w:left="720" w:hanging="720"/>
        <w:jc w:val="left"/>
        <w:rPr>
          <w:rFonts w:ascii="Calibri" w:hAnsi="Calibri" w:cs="Calibri"/>
          <w:noProof/>
          <w:color w:val="000000" w:themeColor="text1"/>
        </w:rPr>
      </w:pPr>
      <w:r w:rsidRPr="00415550">
        <w:rPr>
          <w:rFonts w:ascii="Calibri" w:hAnsi="Calibri" w:cs="Calibri"/>
          <w:color w:val="000000" w:themeColor="text1"/>
        </w:rPr>
        <w:t xml:space="preserve">De Leeuw, J., &amp; Heiser, W. J. (1977). Convergence of correction matrix algorithms for multidimensional scaling. </w:t>
      </w:r>
      <w:r w:rsidRPr="00415550">
        <w:rPr>
          <w:rFonts w:ascii="Calibri" w:hAnsi="Calibri" w:cs="Calibri"/>
          <w:i/>
          <w:iCs/>
          <w:color w:val="000000" w:themeColor="text1"/>
        </w:rPr>
        <w:t>Geometric representations of relational data</w:t>
      </w:r>
      <w:r w:rsidRPr="00415550">
        <w:rPr>
          <w:rFonts w:ascii="Calibri" w:hAnsi="Calibri" w:cs="Calibri"/>
          <w:color w:val="000000" w:themeColor="text1"/>
        </w:rPr>
        <w:t>, 735-752.</w:t>
      </w:r>
    </w:p>
    <w:p w14:paraId="158F7FAD" w14:textId="77777777" w:rsidR="00864755" w:rsidRPr="00415550" w:rsidRDefault="00864755" w:rsidP="005911F6">
      <w:pPr>
        <w:snapToGrid w:val="0"/>
        <w:spacing w:line="360" w:lineRule="auto"/>
        <w:ind w:left="720" w:hanging="720"/>
        <w:rPr>
          <w:rFonts w:ascii="Calibri" w:eastAsia="Arial Unicode MS" w:hAnsi="Calibri" w:cs="Calibri"/>
          <w:color w:val="000000" w:themeColor="text1"/>
        </w:rPr>
      </w:pPr>
      <w:r w:rsidRPr="00415550">
        <w:rPr>
          <w:rFonts w:ascii="Calibri" w:eastAsia="Arial Unicode MS" w:hAnsi="Calibri" w:cs="Calibri"/>
          <w:color w:val="000000" w:themeColor="text1"/>
        </w:rPr>
        <w:t>De Leeuw, J., &amp; Mair, P. (2011). Multidimensional scaling using majorization: SMACOF in R.</w:t>
      </w:r>
    </w:p>
    <w:p w14:paraId="111ED48A" w14:textId="77777777" w:rsidR="005911F6" w:rsidRPr="00415550" w:rsidRDefault="00864755" w:rsidP="005911F6">
      <w:pPr>
        <w:pStyle w:val="FreeForm"/>
        <w:snapToGrid w:val="0"/>
        <w:spacing w:line="360" w:lineRule="auto"/>
        <w:ind w:left="720" w:hanging="720"/>
        <w:rPr>
          <w:rFonts w:ascii="Calibri" w:eastAsia="Arial Unicode MS" w:hAnsi="Calibri" w:cs="Calibri"/>
          <w:noProof/>
          <w:color w:val="000000" w:themeColor="text1"/>
        </w:rPr>
      </w:pPr>
      <w:r w:rsidRPr="00415550">
        <w:rPr>
          <w:rFonts w:ascii="Calibri" w:eastAsia="Arial Unicode MS" w:hAnsi="Calibri" w:cs="Calibri"/>
          <w:noProof/>
          <w:color w:val="000000" w:themeColor="text1"/>
        </w:rPr>
        <w:t>Faber, P. B., &amp; Usón, R. M. (1999). Constructing a lexicon of English verbs (Vol. 23). Walter de Gruyter.</w:t>
      </w:r>
    </w:p>
    <w:p w14:paraId="5600F9C9" w14:textId="5FCE8706" w:rsidR="00864755" w:rsidRPr="00415550" w:rsidRDefault="00864755" w:rsidP="005911F6">
      <w:pPr>
        <w:pStyle w:val="FreeForm"/>
        <w:snapToGrid w:val="0"/>
        <w:spacing w:line="360" w:lineRule="auto"/>
        <w:ind w:left="720" w:hanging="720"/>
        <w:rPr>
          <w:rFonts w:ascii="Calibri" w:eastAsia="Arial Unicode MS" w:hAnsi="Calibri" w:cs="Calibri"/>
          <w:noProof/>
          <w:color w:val="000000" w:themeColor="text1"/>
        </w:rPr>
      </w:pPr>
      <w:r w:rsidRPr="00415550">
        <w:rPr>
          <w:rFonts w:ascii="Calibri" w:eastAsia="Arial Unicode MS" w:hAnsi="Calibri" w:cs="Calibri"/>
          <w:color w:val="000000" w:themeColor="text1"/>
          <w:shd w:val="clear" w:color="auto" w:fill="FFFFFF"/>
        </w:rPr>
        <w:t>Gleitman, L. (1990). The structural sources of verb meanings. </w:t>
      </w:r>
      <w:r w:rsidRPr="00415550">
        <w:rPr>
          <w:rStyle w:val="Emphasis"/>
          <w:rFonts w:ascii="Calibri" w:eastAsia="Arial Unicode MS" w:hAnsi="Calibri" w:cs="Calibri"/>
          <w:color w:val="000000" w:themeColor="text1"/>
          <w:shd w:val="clear" w:color="auto" w:fill="FFFFFF"/>
        </w:rPr>
        <w:t>Language Acquisition: A Journal of Developmental Linguistics, 1</w:t>
      </w:r>
      <w:r w:rsidRPr="00415550">
        <w:rPr>
          <w:rFonts w:ascii="Calibri" w:eastAsia="Arial Unicode MS" w:hAnsi="Calibri" w:cs="Calibri"/>
          <w:color w:val="000000" w:themeColor="text1"/>
          <w:shd w:val="clear" w:color="auto" w:fill="FFFFFF"/>
        </w:rPr>
        <w:t>(1), 3-55.</w:t>
      </w:r>
    </w:p>
    <w:p w14:paraId="7E7B75CC" w14:textId="77777777" w:rsidR="00864755" w:rsidRPr="00415550" w:rsidRDefault="00864755" w:rsidP="005911F6">
      <w:pPr>
        <w:snapToGrid w:val="0"/>
        <w:spacing w:line="360" w:lineRule="auto"/>
        <w:ind w:left="720" w:hanging="720"/>
        <w:rPr>
          <w:rFonts w:ascii="Calibri" w:eastAsia="Arial Unicode MS" w:hAnsi="Calibri" w:cs="Calibri"/>
          <w:color w:val="000000" w:themeColor="text1"/>
        </w:rPr>
      </w:pPr>
      <w:r w:rsidRPr="00415550">
        <w:rPr>
          <w:rFonts w:ascii="Calibri" w:eastAsia="Arial Unicode MS" w:hAnsi="Calibri" w:cs="Calibri"/>
          <w:color w:val="000000" w:themeColor="text1"/>
        </w:rPr>
        <w:t xml:space="preserve">Goldstone, R. L. (1994). The role of similarity in categorization: Providing a groundwork. </w:t>
      </w:r>
      <w:r w:rsidRPr="00415550">
        <w:rPr>
          <w:rFonts w:ascii="Calibri" w:eastAsia="Arial Unicode MS" w:hAnsi="Calibri" w:cs="Calibri"/>
          <w:i/>
          <w:iCs/>
          <w:color w:val="000000" w:themeColor="text1"/>
        </w:rPr>
        <w:t>Cognition</w:t>
      </w:r>
      <w:r w:rsidRPr="00415550">
        <w:rPr>
          <w:rFonts w:ascii="Calibri" w:eastAsia="Arial Unicode MS" w:hAnsi="Calibri" w:cs="Calibri"/>
          <w:color w:val="000000" w:themeColor="text1"/>
        </w:rPr>
        <w:t xml:space="preserve">, </w:t>
      </w:r>
      <w:r w:rsidRPr="00415550">
        <w:rPr>
          <w:rFonts w:ascii="Calibri" w:eastAsia="Arial Unicode MS" w:hAnsi="Calibri" w:cs="Calibri"/>
          <w:i/>
          <w:iCs/>
          <w:color w:val="000000" w:themeColor="text1"/>
        </w:rPr>
        <w:t>52</w:t>
      </w:r>
      <w:r w:rsidRPr="00415550">
        <w:rPr>
          <w:rFonts w:ascii="Calibri" w:eastAsia="Arial Unicode MS" w:hAnsi="Calibri" w:cs="Calibri"/>
          <w:color w:val="000000" w:themeColor="text1"/>
        </w:rPr>
        <w:t>(2), 125-157.</w:t>
      </w:r>
    </w:p>
    <w:p w14:paraId="616314E2" w14:textId="77777777" w:rsidR="00864755" w:rsidRPr="00415550" w:rsidRDefault="00864755" w:rsidP="005911F6">
      <w:pPr>
        <w:snapToGrid w:val="0"/>
        <w:spacing w:line="360" w:lineRule="auto"/>
        <w:ind w:left="720" w:hanging="720"/>
        <w:rPr>
          <w:rFonts w:ascii="Calibri" w:eastAsia="Arial Unicode MS" w:hAnsi="Calibri" w:cs="Calibri"/>
          <w:color w:val="000000" w:themeColor="text1"/>
        </w:rPr>
      </w:pPr>
      <w:r w:rsidRPr="00415550">
        <w:rPr>
          <w:rFonts w:ascii="Calibri" w:eastAsia="Arial Unicode MS" w:hAnsi="Calibri" w:cs="Calibri"/>
          <w:color w:val="000000" w:themeColor="text1"/>
        </w:rPr>
        <w:t xml:space="preserve">Goodman, N. (1972). Seven strictures on similarity. In N. Goodman (Ed.), Problems and projects. New York: Bobbs-Merrill. </w:t>
      </w:r>
    </w:p>
    <w:p w14:paraId="76577663" w14:textId="79481834" w:rsidR="00864755" w:rsidRPr="00415550" w:rsidRDefault="00864755" w:rsidP="005911F6">
      <w:pPr>
        <w:autoSpaceDE w:val="0"/>
        <w:autoSpaceDN w:val="0"/>
        <w:adjustRightInd w:val="0"/>
        <w:snapToGrid w:val="0"/>
        <w:spacing w:line="360" w:lineRule="auto"/>
        <w:ind w:left="720" w:hanging="720"/>
        <w:rPr>
          <w:rFonts w:ascii="Calibri" w:eastAsia="Arial Unicode MS" w:hAnsi="Calibri" w:cs="Calibri"/>
          <w:color w:val="000000" w:themeColor="text1"/>
          <w:bdr w:val="nil"/>
        </w:rPr>
      </w:pPr>
      <w:r w:rsidRPr="00415550">
        <w:rPr>
          <w:rFonts w:ascii="Calibri" w:eastAsia="Arial Unicode MS" w:hAnsi="Calibri" w:cs="Calibri"/>
          <w:color w:val="000000" w:themeColor="text1"/>
          <w:bdr w:val="nil"/>
        </w:rPr>
        <w:t xml:space="preserve">Gougoux, F., Lepore, F., Lassonde, M., Voss, P., Zatorre, R. J., &amp; Belin, P. (2004). Neuropsychology: pitch discrimination in the early blind. </w:t>
      </w:r>
      <w:r w:rsidRPr="00415550">
        <w:rPr>
          <w:rFonts w:ascii="Calibri" w:eastAsia="Arial Unicode MS" w:hAnsi="Calibri" w:cs="Calibri"/>
          <w:i/>
          <w:iCs/>
          <w:color w:val="000000" w:themeColor="text1"/>
          <w:bdr w:val="nil"/>
        </w:rPr>
        <w:t>Nature</w:t>
      </w:r>
      <w:r w:rsidRPr="00415550">
        <w:rPr>
          <w:rFonts w:ascii="Calibri" w:eastAsia="Arial Unicode MS" w:hAnsi="Calibri" w:cs="Calibri"/>
          <w:color w:val="000000" w:themeColor="text1"/>
          <w:bdr w:val="nil"/>
        </w:rPr>
        <w:t xml:space="preserve">, </w:t>
      </w:r>
      <w:r w:rsidRPr="00415550">
        <w:rPr>
          <w:rFonts w:ascii="Calibri" w:eastAsia="Arial Unicode MS" w:hAnsi="Calibri" w:cs="Calibri"/>
          <w:i/>
          <w:iCs/>
          <w:color w:val="000000" w:themeColor="text1"/>
          <w:bdr w:val="nil"/>
        </w:rPr>
        <w:t>430</w:t>
      </w:r>
      <w:r w:rsidRPr="00415550">
        <w:rPr>
          <w:rFonts w:ascii="Calibri" w:eastAsia="Arial Unicode MS" w:hAnsi="Calibri" w:cs="Calibri"/>
          <w:color w:val="000000" w:themeColor="text1"/>
          <w:bdr w:val="nil"/>
        </w:rPr>
        <w:t>(6997), 309.</w:t>
      </w:r>
    </w:p>
    <w:p w14:paraId="1465B06C" w14:textId="77777777" w:rsidR="00864755" w:rsidRPr="00415550" w:rsidRDefault="00864755" w:rsidP="005911F6">
      <w:pPr>
        <w:shd w:val="clear" w:color="auto" w:fill="FFFFFF"/>
        <w:snapToGrid w:val="0"/>
        <w:spacing w:line="360" w:lineRule="auto"/>
        <w:ind w:left="720" w:hanging="720"/>
        <w:textAlignment w:val="baseline"/>
        <w:rPr>
          <w:rStyle w:val="HTMLCite"/>
          <w:rFonts w:ascii="Calibri" w:eastAsia="Arial Unicode MS" w:hAnsi="Calibri" w:cs="Calibri"/>
          <w:i w:val="0"/>
          <w:iCs w:val="0"/>
          <w:color w:val="000000" w:themeColor="text1"/>
          <w:bdr w:val="none" w:sz="0" w:space="0" w:color="auto" w:frame="1"/>
          <w:shd w:val="clear" w:color="auto" w:fill="FFFFFF"/>
        </w:rPr>
      </w:pPr>
      <w:r w:rsidRPr="00415550">
        <w:rPr>
          <w:rStyle w:val="cit-name-surname"/>
          <w:rFonts w:ascii="Calibri" w:eastAsia="Arial Unicode MS" w:hAnsi="Calibri" w:cs="Calibri"/>
          <w:color w:val="000000" w:themeColor="text1"/>
          <w:bdr w:val="none" w:sz="0" w:space="0" w:color="auto" w:frame="1"/>
        </w:rPr>
        <w:t>Grant</w:t>
      </w:r>
      <w:r w:rsidRPr="00415550">
        <w:rPr>
          <w:rStyle w:val="cit-auth"/>
          <w:rFonts w:ascii="Calibri" w:eastAsia="Arial Unicode MS" w:hAnsi="Calibri" w:cs="Calibri"/>
          <w:color w:val="000000" w:themeColor="text1"/>
          <w:bdr w:val="none" w:sz="0" w:space="0" w:color="auto" w:frame="1"/>
        </w:rPr>
        <w:t> </w:t>
      </w:r>
      <w:r w:rsidRPr="00415550">
        <w:rPr>
          <w:rStyle w:val="cit-name-given-names"/>
          <w:rFonts w:ascii="Calibri" w:eastAsia="Arial Unicode MS" w:hAnsi="Calibri" w:cs="Calibri"/>
          <w:color w:val="000000" w:themeColor="text1"/>
          <w:bdr w:val="none" w:sz="0" w:space="0" w:color="auto" w:frame="1"/>
        </w:rPr>
        <w:t>AC</w:t>
      </w:r>
      <w:r w:rsidRPr="00415550">
        <w:rPr>
          <w:rFonts w:ascii="Calibri" w:eastAsia="Arial Unicode MS" w:hAnsi="Calibri" w:cs="Calibri"/>
          <w:color w:val="000000" w:themeColor="text1"/>
        </w:rPr>
        <w:t>, </w:t>
      </w:r>
      <w:r w:rsidRPr="00415550">
        <w:rPr>
          <w:rStyle w:val="cit-name-surname"/>
          <w:rFonts w:ascii="Calibri" w:eastAsia="Arial Unicode MS" w:hAnsi="Calibri" w:cs="Calibri"/>
          <w:color w:val="000000" w:themeColor="text1"/>
          <w:bdr w:val="none" w:sz="0" w:space="0" w:color="auto" w:frame="1"/>
        </w:rPr>
        <w:t>Thiagarajah</w:t>
      </w:r>
      <w:r w:rsidRPr="00415550">
        <w:rPr>
          <w:rStyle w:val="cit-auth"/>
          <w:rFonts w:ascii="Calibri" w:eastAsia="Arial Unicode MS" w:hAnsi="Calibri" w:cs="Calibri"/>
          <w:color w:val="000000" w:themeColor="text1"/>
          <w:bdr w:val="none" w:sz="0" w:space="0" w:color="auto" w:frame="1"/>
        </w:rPr>
        <w:t> </w:t>
      </w:r>
      <w:r w:rsidRPr="00415550">
        <w:rPr>
          <w:rStyle w:val="cit-name-given-names"/>
          <w:rFonts w:ascii="Calibri" w:eastAsia="Arial Unicode MS" w:hAnsi="Calibri" w:cs="Calibri"/>
          <w:color w:val="000000" w:themeColor="text1"/>
          <w:bdr w:val="none" w:sz="0" w:space="0" w:color="auto" w:frame="1"/>
        </w:rPr>
        <w:t>MC</w:t>
      </w:r>
      <w:r w:rsidRPr="00415550">
        <w:rPr>
          <w:rFonts w:ascii="Calibri" w:eastAsia="Arial Unicode MS" w:hAnsi="Calibri" w:cs="Calibri"/>
          <w:color w:val="000000" w:themeColor="text1"/>
        </w:rPr>
        <w:t>, </w:t>
      </w:r>
      <w:r w:rsidRPr="00415550">
        <w:rPr>
          <w:rStyle w:val="cit-name-surname"/>
          <w:rFonts w:ascii="Calibri" w:eastAsia="Arial Unicode MS" w:hAnsi="Calibri" w:cs="Calibri"/>
          <w:color w:val="000000" w:themeColor="text1"/>
          <w:bdr w:val="none" w:sz="0" w:space="0" w:color="auto" w:frame="1"/>
        </w:rPr>
        <w:t>Sathian</w:t>
      </w:r>
      <w:r w:rsidRPr="00415550">
        <w:rPr>
          <w:rStyle w:val="cit-auth"/>
          <w:rFonts w:ascii="Calibri" w:eastAsia="Arial Unicode MS" w:hAnsi="Calibri" w:cs="Calibri"/>
          <w:color w:val="000000" w:themeColor="text1"/>
          <w:bdr w:val="none" w:sz="0" w:space="0" w:color="auto" w:frame="1"/>
        </w:rPr>
        <w:t> </w:t>
      </w:r>
      <w:r w:rsidRPr="00415550">
        <w:rPr>
          <w:rStyle w:val="cit-name-given-names"/>
          <w:rFonts w:ascii="Calibri" w:eastAsia="Arial Unicode MS" w:hAnsi="Calibri" w:cs="Calibri"/>
          <w:color w:val="000000" w:themeColor="text1"/>
          <w:bdr w:val="none" w:sz="0" w:space="0" w:color="auto" w:frame="1"/>
        </w:rPr>
        <w:t>K</w:t>
      </w:r>
      <w:r w:rsidRPr="00415550">
        <w:rPr>
          <w:rStyle w:val="HTMLCite"/>
          <w:rFonts w:ascii="Calibri" w:eastAsia="Arial Unicode MS" w:hAnsi="Calibri" w:cs="Calibri"/>
          <w:color w:val="000000" w:themeColor="text1"/>
          <w:bdr w:val="none" w:sz="0" w:space="0" w:color="auto" w:frame="1"/>
          <w:shd w:val="clear" w:color="auto" w:fill="FFFFFF"/>
        </w:rPr>
        <w:t> (</w:t>
      </w:r>
      <w:r w:rsidRPr="00415550">
        <w:rPr>
          <w:rStyle w:val="cit-pub-date"/>
          <w:rFonts w:ascii="Calibri" w:eastAsia="Arial Unicode MS" w:hAnsi="Calibri" w:cs="Calibri"/>
          <w:color w:val="000000" w:themeColor="text1"/>
          <w:bdr w:val="none" w:sz="0" w:space="0" w:color="auto" w:frame="1"/>
          <w:shd w:val="clear" w:color="auto" w:fill="FFFFFF"/>
        </w:rPr>
        <w:t>2000</w:t>
      </w:r>
      <w:r w:rsidRPr="00415550">
        <w:rPr>
          <w:rStyle w:val="HTMLCite"/>
          <w:rFonts w:ascii="Calibri" w:eastAsia="Arial Unicode MS" w:hAnsi="Calibri" w:cs="Calibri"/>
          <w:color w:val="000000" w:themeColor="text1"/>
          <w:bdr w:val="none" w:sz="0" w:space="0" w:color="auto" w:frame="1"/>
          <w:shd w:val="clear" w:color="auto" w:fill="FFFFFF"/>
        </w:rPr>
        <w:t>) </w:t>
      </w:r>
      <w:r w:rsidRPr="00415550">
        <w:rPr>
          <w:rStyle w:val="cit-article-title"/>
          <w:rFonts w:ascii="Calibri" w:eastAsia="Arial Unicode MS" w:hAnsi="Calibri" w:cs="Calibri"/>
          <w:color w:val="000000" w:themeColor="text1"/>
          <w:bdr w:val="none" w:sz="0" w:space="0" w:color="auto" w:frame="1"/>
          <w:shd w:val="clear" w:color="auto" w:fill="FFFFFF"/>
        </w:rPr>
        <w:t>Tactile perception in blind braille readers: a psychophysical study of acuity and hyperacuity using gratings and dot patterns.</w:t>
      </w:r>
      <w:r w:rsidRPr="00415550">
        <w:rPr>
          <w:rStyle w:val="HTMLCite"/>
          <w:rFonts w:ascii="Calibri" w:eastAsia="Arial Unicode MS" w:hAnsi="Calibri" w:cs="Calibri"/>
          <w:color w:val="000000" w:themeColor="text1"/>
          <w:bdr w:val="none" w:sz="0" w:space="0" w:color="auto" w:frame="1"/>
          <w:shd w:val="clear" w:color="auto" w:fill="FFFFFF"/>
        </w:rPr>
        <w:t xml:space="preserve"> Percept Psychophys. </w:t>
      </w:r>
      <w:r w:rsidRPr="00415550">
        <w:rPr>
          <w:rStyle w:val="cit-vol"/>
          <w:rFonts w:ascii="Calibri" w:eastAsia="Arial Unicode MS" w:hAnsi="Calibri" w:cs="Calibri"/>
          <w:bCs/>
          <w:color w:val="000000" w:themeColor="text1"/>
          <w:bdr w:val="none" w:sz="0" w:space="0" w:color="auto" w:frame="1"/>
          <w:shd w:val="clear" w:color="auto" w:fill="FFFFFF"/>
        </w:rPr>
        <w:t>62</w:t>
      </w:r>
      <w:r w:rsidRPr="00415550">
        <w:rPr>
          <w:rStyle w:val="HTMLCite"/>
          <w:rFonts w:ascii="Calibri" w:eastAsia="Arial Unicode MS" w:hAnsi="Calibri" w:cs="Calibri"/>
          <w:color w:val="000000" w:themeColor="text1"/>
          <w:bdr w:val="none" w:sz="0" w:space="0" w:color="auto" w:frame="1"/>
          <w:shd w:val="clear" w:color="auto" w:fill="FFFFFF"/>
        </w:rPr>
        <w:t xml:space="preserve">, </w:t>
      </w:r>
      <w:r w:rsidRPr="00415550">
        <w:rPr>
          <w:rStyle w:val="cit-fpage"/>
          <w:rFonts w:ascii="Calibri" w:eastAsia="Arial Unicode MS" w:hAnsi="Calibri" w:cs="Calibri"/>
          <w:color w:val="000000" w:themeColor="text1"/>
          <w:bdr w:val="none" w:sz="0" w:space="0" w:color="auto" w:frame="1"/>
          <w:shd w:val="clear" w:color="auto" w:fill="FFFFFF"/>
        </w:rPr>
        <w:t>01</w:t>
      </w:r>
      <w:r w:rsidRPr="00415550">
        <w:rPr>
          <w:rStyle w:val="HTMLCite"/>
          <w:rFonts w:ascii="Calibri" w:eastAsia="Arial Unicode MS" w:hAnsi="Calibri" w:cs="Calibri"/>
          <w:color w:val="000000" w:themeColor="text1"/>
          <w:bdr w:val="none" w:sz="0" w:space="0" w:color="auto" w:frame="1"/>
          <w:shd w:val="clear" w:color="auto" w:fill="FFFFFF"/>
        </w:rPr>
        <w:t>–</w:t>
      </w:r>
      <w:r w:rsidRPr="00415550">
        <w:rPr>
          <w:rStyle w:val="cit-lpage"/>
          <w:rFonts w:ascii="Calibri" w:eastAsia="Arial Unicode MS" w:hAnsi="Calibri" w:cs="Calibri"/>
          <w:color w:val="000000" w:themeColor="text1"/>
          <w:bdr w:val="none" w:sz="0" w:space="0" w:color="auto" w:frame="1"/>
          <w:shd w:val="clear" w:color="auto" w:fill="FFFFFF"/>
        </w:rPr>
        <w:t>312</w:t>
      </w:r>
      <w:r w:rsidRPr="00415550">
        <w:rPr>
          <w:rStyle w:val="HTMLCite"/>
          <w:rFonts w:ascii="Calibri" w:eastAsia="Arial Unicode MS" w:hAnsi="Calibri" w:cs="Calibri"/>
          <w:color w:val="000000" w:themeColor="text1"/>
          <w:bdr w:val="none" w:sz="0" w:space="0" w:color="auto" w:frame="1"/>
          <w:shd w:val="clear" w:color="auto" w:fill="FFFFFF"/>
        </w:rPr>
        <w:t>.</w:t>
      </w:r>
    </w:p>
    <w:p w14:paraId="1C2DEDD6" w14:textId="77777777" w:rsidR="00864755" w:rsidRPr="00415550" w:rsidRDefault="00864755" w:rsidP="005911F6">
      <w:pPr>
        <w:snapToGrid w:val="0"/>
        <w:spacing w:line="360" w:lineRule="auto"/>
        <w:ind w:left="720" w:hanging="720"/>
        <w:rPr>
          <w:rStyle w:val="HTMLCite"/>
          <w:rFonts w:ascii="Calibri" w:eastAsia="Arial Unicode MS" w:hAnsi="Calibri" w:cs="Calibri"/>
          <w:i w:val="0"/>
          <w:iCs w:val="0"/>
          <w:color w:val="000000" w:themeColor="text1"/>
        </w:rPr>
      </w:pPr>
      <w:r w:rsidRPr="00415550">
        <w:rPr>
          <w:rFonts w:ascii="Calibri" w:eastAsia="Arial Unicode MS" w:hAnsi="Calibri" w:cs="Calibri"/>
          <w:color w:val="000000" w:themeColor="text1"/>
        </w:rPr>
        <w:t xml:space="preserve">Frank, M. C., &amp; Goodman, N. D. (2014). Inferring word meanings by assuming that speakers are informative. </w:t>
      </w:r>
      <w:r w:rsidRPr="00415550">
        <w:rPr>
          <w:rFonts w:ascii="Calibri" w:eastAsia="Arial Unicode MS" w:hAnsi="Calibri" w:cs="Calibri"/>
          <w:i/>
          <w:iCs/>
          <w:color w:val="000000" w:themeColor="text1"/>
        </w:rPr>
        <w:t>Cognitive Psychology</w:t>
      </w:r>
      <w:r w:rsidRPr="00415550">
        <w:rPr>
          <w:rFonts w:ascii="Calibri" w:eastAsia="Arial Unicode MS" w:hAnsi="Calibri" w:cs="Calibri"/>
          <w:color w:val="000000" w:themeColor="text1"/>
        </w:rPr>
        <w:t xml:space="preserve">, </w:t>
      </w:r>
      <w:r w:rsidRPr="00415550">
        <w:rPr>
          <w:rFonts w:ascii="Calibri" w:eastAsia="Arial Unicode MS" w:hAnsi="Calibri" w:cs="Calibri"/>
          <w:i/>
          <w:iCs/>
          <w:color w:val="000000" w:themeColor="text1"/>
        </w:rPr>
        <w:t>75</w:t>
      </w:r>
      <w:r w:rsidRPr="00415550">
        <w:rPr>
          <w:rFonts w:ascii="Calibri" w:eastAsia="Arial Unicode MS" w:hAnsi="Calibri" w:cs="Calibri"/>
          <w:color w:val="000000" w:themeColor="text1"/>
        </w:rPr>
        <w:t>, 80-96.</w:t>
      </w:r>
    </w:p>
    <w:p w14:paraId="2909F2FA" w14:textId="77777777" w:rsidR="00864755" w:rsidRPr="00415550" w:rsidRDefault="00864755" w:rsidP="005911F6">
      <w:pPr>
        <w:snapToGrid w:val="0"/>
        <w:spacing w:line="360" w:lineRule="auto"/>
        <w:ind w:left="720" w:hanging="720"/>
        <w:rPr>
          <w:rFonts w:ascii="Calibri" w:eastAsia="Arial Unicode MS" w:hAnsi="Calibri" w:cs="Calibri"/>
          <w:color w:val="000000" w:themeColor="text1"/>
        </w:rPr>
      </w:pPr>
      <w:r w:rsidRPr="00415550">
        <w:rPr>
          <w:rFonts w:ascii="Calibri" w:eastAsia="Arial Unicode MS" w:hAnsi="Calibri" w:cs="Calibri"/>
          <w:color w:val="000000" w:themeColor="text1"/>
        </w:rPr>
        <w:t xml:space="preserve">Harrell Jr, F. E., &amp; Dupont, C. (2014). Hmisc: Harrell Miscellaneous, 2011. </w:t>
      </w:r>
      <w:r w:rsidRPr="00415550">
        <w:rPr>
          <w:rFonts w:ascii="Calibri" w:eastAsia="Arial Unicode MS" w:hAnsi="Calibri" w:cs="Calibri"/>
          <w:i/>
          <w:iCs/>
          <w:color w:val="000000" w:themeColor="text1"/>
        </w:rPr>
        <w:t>URL http://CRAN. R-project. org/package= Hmisc. R package version</w:t>
      </w:r>
      <w:r w:rsidRPr="00415550">
        <w:rPr>
          <w:rFonts w:ascii="Calibri" w:eastAsia="Arial Unicode MS" w:hAnsi="Calibri" w:cs="Calibri"/>
          <w:color w:val="000000" w:themeColor="text1"/>
        </w:rPr>
        <w:t>, 3-9.</w:t>
      </w:r>
    </w:p>
    <w:p w14:paraId="7DBB1830" w14:textId="77777777" w:rsidR="00864755" w:rsidRPr="00415550" w:rsidRDefault="00864755" w:rsidP="005911F6">
      <w:pPr>
        <w:snapToGrid w:val="0"/>
        <w:spacing w:line="360" w:lineRule="auto"/>
        <w:ind w:left="720" w:hanging="720"/>
        <w:rPr>
          <w:rFonts w:ascii="Calibri" w:eastAsia="Arial Unicode MS" w:hAnsi="Calibri" w:cs="Calibri"/>
          <w:color w:val="000000" w:themeColor="text1"/>
        </w:rPr>
      </w:pPr>
      <w:r w:rsidRPr="00415550">
        <w:rPr>
          <w:rFonts w:ascii="Calibri" w:eastAsia="Arial Unicode MS" w:hAnsi="Calibri" w:cs="Calibri"/>
          <w:color w:val="000000" w:themeColor="text1"/>
        </w:rPr>
        <w:lastRenderedPageBreak/>
        <w:t xml:space="preserve">Hobbes, T. (1641/1984). </w:t>
      </w:r>
      <w:r w:rsidRPr="00415550">
        <w:rPr>
          <w:rFonts w:ascii="Calibri" w:eastAsia="Arial Unicode MS" w:hAnsi="Calibri" w:cs="Calibri"/>
          <w:i/>
          <w:color w:val="000000" w:themeColor="text1"/>
        </w:rPr>
        <w:t>Meditations on first philosophy, objections with replies</w:t>
      </w:r>
      <w:r w:rsidRPr="00415550">
        <w:rPr>
          <w:rFonts w:ascii="Calibri" w:eastAsia="Arial Unicode MS" w:hAnsi="Calibri" w:cs="Calibri"/>
          <w:color w:val="000000" w:themeColor="text1"/>
        </w:rPr>
        <w:t>. In Robert Stootboff &amp; Douglas Murdoch (Eds.), The Philosophical Writings of Descartes. Cambridge, UK: Cambridge University Press</w:t>
      </w:r>
    </w:p>
    <w:p w14:paraId="0D9BF28F" w14:textId="77777777" w:rsidR="00864755" w:rsidRPr="00415550" w:rsidRDefault="00864755" w:rsidP="005911F6">
      <w:pPr>
        <w:snapToGrid w:val="0"/>
        <w:spacing w:line="360" w:lineRule="auto"/>
        <w:ind w:left="720" w:hanging="720"/>
        <w:rPr>
          <w:rFonts w:ascii="Calibri" w:eastAsia="Arial Unicode MS" w:hAnsi="Calibri" w:cs="Calibri"/>
          <w:color w:val="000000" w:themeColor="text1"/>
        </w:rPr>
      </w:pPr>
      <w:r w:rsidRPr="00415550">
        <w:rPr>
          <w:rFonts w:ascii="Calibri" w:eastAsia="Arial Unicode MS" w:hAnsi="Calibri" w:cs="Calibri"/>
          <w:color w:val="000000" w:themeColor="text1"/>
        </w:rPr>
        <w:t xml:space="preserve">Hume, D. (1739/1978). </w:t>
      </w:r>
      <w:r w:rsidRPr="00415550">
        <w:rPr>
          <w:rFonts w:ascii="Calibri" w:eastAsia="Arial Unicode MS" w:hAnsi="Calibri" w:cs="Calibri"/>
          <w:i/>
          <w:color w:val="000000" w:themeColor="text1"/>
        </w:rPr>
        <w:t>A treatise of human nature</w:t>
      </w:r>
      <w:r w:rsidRPr="00415550">
        <w:rPr>
          <w:rFonts w:ascii="Calibri" w:eastAsia="Arial Unicode MS" w:hAnsi="Calibri" w:cs="Calibri"/>
          <w:color w:val="000000" w:themeColor="text1"/>
        </w:rPr>
        <w:t>. Oxford, UK: Oxford University Press</w:t>
      </w:r>
    </w:p>
    <w:p w14:paraId="32B51B03" w14:textId="77777777" w:rsidR="00864755" w:rsidRPr="00415550" w:rsidRDefault="00864755" w:rsidP="005911F6">
      <w:pPr>
        <w:snapToGrid w:val="0"/>
        <w:spacing w:line="360" w:lineRule="auto"/>
        <w:ind w:left="720" w:hanging="720"/>
        <w:rPr>
          <w:rFonts w:ascii="Calibri" w:eastAsia="Arial Unicode MS" w:hAnsi="Calibri" w:cs="Calibri"/>
          <w:color w:val="000000" w:themeColor="text1"/>
        </w:rPr>
      </w:pPr>
      <w:r w:rsidRPr="00415550">
        <w:rPr>
          <w:rFonts w:ascii="Calibri" w:eastAsia="Arial Unicode MS" w:hAnsi="Calibri" w:cs="Calibri"/>
          <w:color w:val="000000" w:themeColor="text1"/>
        </w:rPr>
        <w:t xml:space="preserve">Hutchinson, J., &amp; Lockhead, G. R. (1977). Similarity as distance: A structural principle for semantic memory. </w:t>
      </w:r>
      <w:r w:rsidRPr="00415550">
        <w:rPr>
          <w:rFonts w:ascii="Calibri" w:eastAsia="Arial Unicode MS" w:hAnsi="Calibri" w:cs="Calibri"/>
          <w:i/>
          <w:iCs/>
          <w:color w:val="000000" w:themeColor="text1"/>
        </w:rPr>
        <w:t>Journal of Experimental Psychology: Human Learning and Memory</w:t>
      </w:r>
      <w:r w:rsidRPr="00415550">
        <w:rPr>
          <w:rFonts w:ascii="Calibri" w:eastAsia="Arial Unicode MS" w:hAnsi="Calibri" w:cs="Calibri"/>
          <w:color w:val="000000" w:themeColor="text1"/>
        </w:rPr>
        <w:t xml:space="preserve">, </w:t>
      </w:r>
      <w:r w:rsidRPr="00415550">
        <w:rPr>
          <w:rFonts w:ascii="Calibri" w:eastAsia="Arial Unicode MS" w:hAnsi="Calibri" w:cs="Calibri"/>
          <w:i/>
          <w:iCs/>
          <w:color w:val="000000" w:themeColor="text1"/>
        </w:rPr>
        <w:t>3</w:t>
      </w:r>
      <w:r w:rsidRPr="00415550">
        <w:rPr>
          <w:rFonts w:ascii="Calibri" w:eastAsia="Arial Unicode MS" w:hAnsi="Calibri" w:cs="Calibri"/>
          <w:color w:val="000000" w:themeColor="text1"/>
        </w:rPr>
        <w:t>(6), 660.</w:t>
      </w:r>
    </w:p>
    <w:p w14:paraId="68DA0B5E" w14:textId="77777777" w:rsidR="00864755" w:rsidRPr="00415550" w:rsidRDefault="00864755" w:rsidP="005911F6">
      <w:pPr>
        <w:snapToGrid w:val="0"/>
        <w:spacing w:line="360" w:lineRule="auto"/>
        <w:ind w:left="720" w:hanging="720"/>
        <w:rPr>
          <w:rFonts w:ascii="Calibri" w:eastAsia="Arial Unicode MS" w:hAnsi="Calibri" w:cs="Calibri"/>
          <w:color w:val="000000" w:themeColor="text1"/>
        </w:rPr>
      </w:pPr>
      <w:r w:rsidRPr="00415550">
        <w:rPr>
          <w:rFonts w:ascii="Calibri" w:eastAsia="Arial Unicode MS" w:hAnsi="Calibri" w:cs="Calibri"/>
          <w:color w:val="000000" w:themeColor="text1"/>
        </w:rPr>
        <w:t xml:space="preserve">Koster-Hale, J., Bedny, M., &amp; Saxe, R. (2014). Thinking about seeing: Perceptual sources of knowledge are encoded in the theory of mind brain regions of sighted and blind adults. </w:t>
      </w:r>
      <w:r w:rsidRPr="00415550">
        <w:rPr>
          <w:rFonts w:ascii="Calibri" w:eastAsia="Arial Unicode MS" w:hAnsi="Calibri" w:cs="Calibri"/>
          <w:i/>
          <w:iCs/>
          <w:color w:val="000000" w:themeColor="text1"/>
        </w:rPr>
        <w:t>Cognition</w:t>
      </w:r>
      <w:r w:rsidRPr="00415550">
        <w:rPr>
          <w:rFonts w:ascii="Calibri" w:eastAsia="Arial Unicode MS" w:hAnsi="Calibri" w:cs="Calibri"/>
          <w:color w:val="000000" w:themeColor="text1"/>
        </w:rPr>
        <w:t xml:space="preserve">, </w:t>
      </w:r>
      <w:r w:rsidRPr="00415550">
        <w:rPr>
          <w:rFonts w:ascii="Calibri" w:eastAsia="Arial Unicode MS" w:hAnsi="Calibri" w:cs="Calibri"/>
          <w:i/>
          <w:iCs/>
          <w:color w:val="000000" w:themeColor="text1"/>
        </w:rPr>
        <w:t>133</w:t>
      </w:r>
      <w:r w:rsidRPr="00415550">
        <w:rPr>
          <w:rFonts w:ascii="Calibri" w:eastAsia="Arial Unicode MS" w:hAnsi="Calibri" w:cs="Calibri"/>
          <w:color w:val="000000" w:themeColor="text1"/>
        </w:rPr>
        <w:t>(1), 65-78.</w:t>
      </w:r>
    </w:p>
    <w:p w14:paraId="0FF307B8" w14:textId="77777777" w:rsidR="00864755" w:rsidRPr="00415550" w:rsidRDefault="00864755" w:rsidP="005911F6">
      <w:pPr>
        <w:snapToGrid w:val="0"/>
        <w:spacing w:line="360" w:lineRule="auto"/>
        <w:ind w:left="720" w:hanging="720"/>
        <w:rPr>
          <w:rFonts w:ascii="Calibri" w:eastAsia="Arial Unicode MS" w:hAnsi="Calibri" w:cs="Calibri"/>
          <w:color w:val="000000" w:themeColor="text1"/>
        </w:rPr>
      </w:pPr>
      <w:r w:rsidRPr="00415550">
        <w:rPr>
          <w:rFonts w:ascii="Calibri" w:eastAsia="Arial Unicode MS" w:hAnsi="Calibri" w:cs="Calibri"/>
          <w:color w:val="000000" w:themeColor="text1"/>
        </w:rPr>
        <w:t xml:space="preserve">Landau, B., &amp; Gleitman, L. (1985). </w:t>
      </w:r>
      <w:r w:rsidRPr="00415550">
        <w:rPr>
          <w:rFonts w:ascii="Calibri" w:eastAsia="Arial Unicode MS" w:hAnsi="Calibri" w:cs="Calibri"/>
          <w:i/>
          <w:color w:val="000000" w:themeColor="text1"/>
        </w:rPr>
        <w:t>Language and experience: Evidence from the blind child</w:t>
      </w:r>
      <w:r w:rsidRPr="00415550">
        <w:rPr>
          <w:rFonts w:ascii="Calibri" w:eastAsia="Arial Unicode MS" w:hAnsi="Calibri" w:cs="Calibri"/>
          <w:color w:val="000000" w:themeColor="text1"/>
        </w:rPr>
        <w:t>. Cambridge, MA: Harvard University Press</w:t>
      </w:r>
    </w:p>
    <w:p w14:paraId="797BC6E7" w14:textId="77777777" w:rsidR="00864755" w:rsidRPr="00415550" w:rsidRDefault="00864755" w:rsidP="005911F6">
      <w:pPr>
        <w:snapToGrid w:val="0"/>
        <w:spacing w:line="360" w:lineRule="auto"/>
        <w:ind w:left="720" w:hanging="720"/>
        <w:rPr>
          <w:rFonts w:ascii="Calibri" w:eastAsia="Arial Unicode MS" w:hAnsi="Calibri" w:cs="Calibri"/>
          <w:color w:val="000000" w:themeColor="text1"/>
        </w:rPr>
      </w:pPr>
      <w:r w:rsidRPr="00415550">
        <w:rPr>
          <w:rFonts w:ascii="Calibri" w:eastAsia="Arial Unicode MS" w:hAnsi="Calibri" w:cs="Calibri"/>
          <w:color w:val="000000" w:themeColor="text1"/>
        </w:rPr>
        <w:t xml:space="preserve">Landauer, T. K., &amp; Dumais, S. T. (1997). A solution to Plato's problem: The latent semantic analysis theory of acquisition, induction, and representation of knowledge. </w:t>
      </w:r>
      <w:r w:rsidRPr="00415550">
        <w:rPr>
          <w:rFonts w:ascii="Calibri" w:eastAsia="Arial Unicode MS" w:hAnsi="Calibri" w:cs="Calibri"/>
          <w:i/>
          <w:iCs/>
          <w:color w:val="000000" w:themeColor="text1"/>
        </w:rPr>
        <w:t>Psychological review</w:t>
      </w:r>
      <w:r w:rsidRPr="00415550">
        <w:rPr>
          <w:rFonts w:ascii="Calibri" w:eastAsia="Arial Unicode MS" w:hAnsi="Calibri" w:cs="Calibri"/>
          <w:color w:val="000000" w:themeColor="text1"/>
        </w:rPr>
        <w:t xml:space="preserve">, </w:t>
      </w:r>
      <w:r w:rsidRPr="00415550">
        <w:rPr>
          <w:rFonts w:ascii="Calibri" w:eastAsia="Arial Unicode MS" w:hAnsi="Calibri" w:cs="Calibri"/>
          <w:i/>
          <w:iCs/>
          <w:color w:val="000000" w:themeColor="text1"/>
        </w:rPr>
        <w:t>104</w:t>
      </w:r>
      <w:r w:rsidRPr="00415550">
        <w:rPr>
          <w:rFonts w:ascii="Calibri" w:eastAsia="Arial Unicode MS" w:hAnsi="Calibri" w:cs="Calibri"/>
          <w:color w:val="000000" w:themeColor="text1"/>
        </w:rPr>
        <w:t>(2), 211.</w:t>
      </w:r>
    </w:p>
    <w:p w14:paraId="1C8A7A71" w14:textId="496C25AE" w:rsidR="00864755" w:rsidRDefault="00864755">
      <w:pPr>
        <w:snapToGrid w:val="0"/>
        <w:spacing w:line="360" w:lineRule="auto"/>
        <w:ind w:left="720" w:hanging="720"/>
        <w:rPr>
          <w:rFonts w:ascii="Calibri" w:eastAsia="Arial Unicode MS" w:hAnsi="Calibri" w:cs="Calibri"/>
          <w:color w:val="000000" w:themeColor="text1"/>
        </w:rPr>
      </w:pPr>
      <w:r w:rsidRPr="00415550">
        <w:rPr>
          <w:rFonts w:ascii="Calibri" w:eastAsia="Arial Unicode MS" w:hAnsi="Calibri" w:cs="Calibri"/>
          <w:color w:val="000000" w:themeColor="text1"/>
        </w:rPr>
        <w:t>Lenci, M. Baroni, G. Cazzolli, G. Marotta (2013).</w:t>
      </w:r>
      <w:r w:rsidRPr="00415550">
        <w:rPr>
          <w:rFonts w:ascii="Calibri" w:eastAsia="Arial Unicode MS" w:hAnsi="Calibri" w:cs="Calibri"/>
          <w:b/>
          <w:color w:val="000000" w:themeColor="text1"/>
        </w:rPr>
        <w:t xml:space="preserve"> </w:t>
      </w:r>
      <w:r w:rsidRPr="00415550">
        <w:rPr>
          <w:rStyle w:val="Strong"/>
          <w:rFonts w:ascii="Calibri" w:eastAsia="Arial Unicode MS" w:hAnsi="Calibri" w:cs="Calibri"/>
          <w:b w:val="0"/>
          <w:color w:val="000000" w:themeColor="text1"/>
        </w:rPr>
        <w:t>BLIND: a set of semantic feature norms from the congenitally blind</w:t>
      </w:r>
      <w:r w:rsidRPr="00415550">
        <w:rPr>
          <w:rFonts w:ascii="Calibri" w:eastAsia="Arial Unicode MS" w:hAnsi="Calibri" w:cs="Calibri"/>
          <w:b/>
          <w:color w:val="000000" w:themeColor="text1"/>
        </w:rPr>
        <w:t>.</w:t>
      </w:r>
      <w:r w:rsidRPr="00415550">
        <w:rPr>
          <w:rFonts w:ascii="Calibri" w:eastAsia="Arial Unicode MS" w:hAnsi="Calibri" w:cs="Calibri"/>
          <w:color w:val="000000" w:themeColor="text1"/>
        </w:rPr>
        <w:t xml:space="preserve"> </w:t>
      </w:r>
      <w:r w:rsidRPr="00415550">
        <w:rPr>
          <w:rFonts w:ascii="Calibri" w:eastAsia="Arial Unicode MS" w:hAnsi="Calibri" w:cs="Calibri"/>
          <w:i/>
          <w:color w:val="000000" w:themeColor="text1"/>
        </w:rPr>
        <w:t>Behavioral Research Methods</w:t>
      </w:r>
      <w:r w:rsidRPr="00415550">
        <w:rPr>
          <w:rFonts w:ascii="Calibri" w:eastAsia="Arial Unicode MS" w:hAnsi="Calibri" w:cs="Calibri"/>
          <w:color w:val="000000" w:themeColor="text1"/>
        </w:rPr>
        <w:t>, 45, pp. 1218-1233</w:t>
      </w:r>
    </w:p>
    <w:p w14:paraId="2A2B8361" w14:textId="77777777" w:rsidR="002F65CE" w:rsidRPr="004E7D05" w:rsidRDefault="002F65CE" w:rsidP="004E7D05">
      <w:pPr>
        <w:autoSpaceDE w:val="0"/>
        <w:autoSpaceDN w:val="0"/>
        <w:adjustRightInd w:val="0"/>
        <w:spacing w:line="360" w:lineRule="auto"/>
        <w:rPr>
          <w:rFonts w:ascii="AppleSystemUIFont" w:eastAsia="Arial Unicode MS" w:hAnsi="AppleSystemUIFont" w:cs="AppleSystemUIFont"/>
          <w:color w:val="000000" w:themeColor="text1"/>
          <w:bdr w:val="nil"/>
        </w:rPr>
      </w:pPr>
      <w:r w:rsidRPr="004E7D05">
        <w:rPr>
          <w:rFonts w:ascii="AppleSystemUIFont" w:eastAsia="Arial Unicode MS" w:hAnsi="AppleSystemUIFont" w:cs="AppleSystemUIFont"/>
          <w:color w:val="000000" w:themeColor="text1"/>
          <w:bdr w:val="nil"/>
        </w:rPr>
        <w:t xml:space="preserve">Levin, B. (1993). </w:t>
      </w:r>
      <w:r w:rsidRPr="004E7D05">
        <w:rPr>
          <w:rFonts w:ascii="AppleSystemUIFontItalic" w:eastAsia="Arial Unicode MS" w:hAnsi="AppleSystemUIFontItalic" w:cs="AppleSystemUIFontItalic"/>
          <w:i/>
          <w:iCs/>
          <w:color w:val="000000" w:themeColor="text1"/>
          <w:bdr w:val="nil"/>
        </w:rPr>
        <w:t>English verb classes and alternations: A preliminary investigation</w:t>
      </w:r>
      <w:r w:rsidRPr="004E7D05">
        <w:rPr>
          <w:rFonts w:ascii="AppleSystemUIFont" w:eastAsia="Arial Unicode MS" w:hAnsi="AppleSystemUIFont" w:cs="AppleSystemUIFont"/>
          <w:color w:val="000000" w:themeColor="text1"/>
          <w:bdr w:val="nil"/>
        </w:rPr>
        <w:t>. University of</w:t>
      </w:r>
    </w:p>
    <w:p w14:paraId="54EE5642" w14:textId="3E6B01A9" w:rsidR="002F65CE" w:rsidRPr="004E7D05" w:rsidRDefault="002F65CE" w:rsidP="004E7D05">
      <w:pPr>
        <w:autoSpaceDE w:val="0"/>
        <w:autoSpaceDN w:val="0"/>
        <w:adjustRightInd w:val="0"/>
        <w:spacing w:line="360" w:lineRule="auto"/>
        <w:ind w:firstLine="720"/>
        <w:rPr>
          <w:rFonts w:ascii="AppleSystemUIFont" w:eastAsia="Arial Unicode MS" w:hAnsi="AppleSystemUIFont" w:cs="AppleSystemUIFont"/>
          <w:color w:val="000000" w:themeColor="text1"/>
          <w:bdr w:val="nil"/>
        </w:rPr>
      </w:pPr>
      <w:r w:rsidRPr="004E7D05">
        <w:rPr>
          <w:rFonts w:ascii="AppleSystemUIFont" w:eastAsia="Arial Unicode MS" w:hAnsi="AppleSystemUIFont" w:cs="AppleSystemUIFont"/>
          <w:color w:val="000000" w:themeColor="text1"/>
          <w:bdr w:val="nil"/>
        </w:rPr>
        <w:t>Chicago press.</w:t>
      </w:r>
    </w:p>
    <w:p w14:paraId="0549B5E4" w14:textId="003F10A8" w:rsidR="00864755" w:rsidRPr="00415550" w:rsidRDefault="00864755" w:rsidP="005911F6">
      <w:pPr>
        <w:snapToGrid w:val="0"/>
        <w:spacing w:line="360" w:lineRule="auto"/>
        <w:ind w:left="720" w:hanging="720"/>
        <w:rPr>
          <w:rFonts w:ascii="Calibri" w:eastAsia="Arial Unicode MS" w:hAnsi="Calibri" w:cs="Calibri"/>
          <w:color w:val="000000" w:themeColor="text1"/>
          <w:shd w:val="clear" w:color="auto" w:fill="FFFFFF"/>
        </w:rPr>
      </w:pPr>
      <w:r w:rsidRPr="00415550">
        <w:rPr>
          <w:rFonts w:ascii="Calibri" w:eastAsia="Arial Unicode MS" w:hAnsi="Calibri" w:cs="Calibri"/>
          <w:color w:val="000000" w:themeColor="text1"/>
          <w:shd w:val="clear" w:color="auto" w:fill="FFFFFF"/>
        </w:rPr>
        <w:t>Locke, J., &amp; Nidditch, P. H. (2011). </w:t>
      </w:r>
      <w:r w:rsidRPr="00415550">
        <w:rPr>
          <w:rFonts w:ascii="Calibri" w:eastAsia="Arial Unicode MS" w:hAnsi="Calibri" w:cs="Calibri"/>
          <w:i/>
          <w:iCs/>
          <w:color w:val="000000" w:themeColor="text1"/>
          <w:shd w:val="clear" w:color="auto" w:fill="FFFFFF"/>
        </w:rPr>
        <w:t>An essay concerning human understanding</w:t>
      </w:r>
      <w:r w:rsidRPr="00415550">
        <w:rPr>
          <w:rFonts w:ascii="Calibri" w:eastAsia="Arial Unicode MS" w:hAnsi="Calibri" w:cs="Calibri"/>
          <w:color w:val="000000" w:themeColor="text1"/>
          <w:shd w:val="clear" w:color="auto" w:fill="FFFFFF"/>
        </w:rPr>
        <w:t>. Oxford: Clarendon Press.</w:t>
      </w:r>
    </w:p>
    <w:p w14:paraId="77D3AA3E" w14:textId="77777777" w:rsidR="00864755" w:rsidRPr="00415550" w:rsidRDefault="00864755" w:rsidP="005911F6">
      <w:pPr>
        <w:snapToGrid w:val="0"/>
        <w:spacing w:line="360" w:lineRule="auto"/>
        <w:ind w:left="720" w:hanging="720"/>
        <w:rPr>
          <w:rFonts w:ascii="Calibri" w:eastAsia="Arial Unicode MS" w:hAnsi="Calibri" w:cs="Calibri"/>
          <w:color w:val="000000" w:themeColor="text1"/>
        </w:rPr>
      </w:pPr>
      <w:r w:rsidRPr="00415550">
        <w:rPr>
          <w:rFonts w:ascii="Calibri" w:eastAsia="Arial Unicode MS" w:hAnsi="Calibri" w:cs="Calibri"/>
          <w:color w:val="000000" w:themeColor="text1"/>
        </w:rPr>
        <w:t xml:space="preserve">Lopez, A., Atran, S., Coley, J. D., Medin, D. L., &amp; Smith, E. E. (1997). The tree of life: Universal and cultural features of folkbiological taxonomies and inductions. </w:t>
      </w:r>
      <w:r w:rsidRPr="00415550">
        <w:rPr>
          <w:rFonts w:ascii="Calibri" w:eastAsia="Arial Unicode MS" w:hAnsi="Calibri" w:cs="Calibri"/>
          <w:i/>
          <w:iCs/>
          <w:color w:val="000000" w:themeColor="text1"/>
        </w:rPr>
        <w:t>Cognitive psychology</w:t>
      </w:r>
      <w:r w:rsidRPr="00415550">
        <w:rPr>
          <w:rFonts w:ascii="Calibri" w:eastAsia="Arial Unicode MS" w:hAnsi="Calibri" w:cs="Calibri"/>
          <w:color w:val="000000" w:themeColor="text1"/>
        </w:rPr>
        <w:t xml:space="preserve">, </w:t>
      </w:r>
      <w:r w:rsidRPr="00415550">
        <w:rPr>
          <w:rFonts w:ascii="Calibri" w:eastAsia="Arial Unicode MS" w:hAnsi="Calibri" w:cs="Calibri"/>
          <w:i/>
          <w:iCs/>
          <w:color w:val="000000" w:themeColor="text1"/>
        </w:rPr>
        <w:t>32</w:t>
      </w:r>
      <w:r w:rsidRPr="00415550">
        <w:rPr>
          <w:rFonts w:ascii="Calibri" w:eastAsia="Arial Unicode MS" w:hAnsi="Calibri" w:cs="Calibri"/>
          <w:color w:val="000000" w:themeColor="text1"/>
        </w:rPr>
        <w:t>(3), 251-295.</w:t>
      </w:r>
    </w:p>
    <w:p w14:paraId="0E36F221" w14:textId="77777777" w:rsidR="00864755" w:rsidRPr="00415550" w:rsidRDefault="00864755" w:rsidP="005911F6">
      <w:pPr>
        <w:snapToGrid w:val="0"/>
        <w:spacing w:line="360" w:lineRule="auto"/>
        <w:ind w:left="720" w:hanging="720"/>
        <w:rPr>
          <w:rFonts w:ascii="Calibri" w:eastAsia="Arial Unicode MS" w:hAnsi="Calibri" w:cs="Calibri"/>
          <w:color w:val="000000" w:themeColor="text1"/>
        </w:rPr>
      </w:pPr>
      <w:r w:rsidRPr="00415550">
        <w:rPr>
          <w:rFonts w:ascii="Calibri" w:eastAsia="Arial Unicode MS" w:hAnsi="Calibri" w:cs="Calibri"/>
          <w:color w:val="000000" w:themeColor="text1"/>
        </w:rPr>
        <w:t xml:space="preserve">Mair, P., de Leeuw, J., &amp; Groenen, P. J. (2015). Multidimensional scaling in R: smacof. </w:t>
      </w:r>
      <w:r w:rsidRPr="00415550">
        <w:rPr>
          <w:rFonts w:ascii="Calibri" w:eastAsia="Arial Unicode MS" w:hAnsi="Calibri" w:cs="Calibri"/>
          <w:i/>
          <w:iCs/>
          <w:color w:val="000000" w:themeColor="text1"/>
        </w:rPr>
        <w:t>URL: https://cran. r-project. org/web/packages/smacof/vignettes/smacof. pdf</w:t>
      </w:r>
      <w:r w:rsidRPr="00415550">
        <w:rPr>
          <w:rFonts w:ascii="Calibri" w:eastAsia="Arial Unicode MS" w:hAnsi="Calibri" w:cs="Calibri"/>
          <w:color w:val="000000" w:themeColor="text1"/>
        </w:rPr>
        <w:t>.</w:t>
      </w:r>
    </w:p>
    <w:p w14:paraId="6CF39B27" w14:textId="77777777" w:rsidR="00864755" w:rsidRPr="00415550" w:rsidRDefault="00864755" w:rsidP="005911F6">
      <w:pPr>
        <w:snapToGrid w:val="0"/>
        <w:spacing w:line="360" w:lineRule="auto"/>
        <w:ind w:left="720" w:hanging="720"/>
        <w:rPr>
          <w:rStyle w:val="element-citation"/>
          <w:rFonts w:ascii="Calibri" w:eastAsia="Arial Unicode MS" w:hAnsi="Calibri" w:cs="Calibri"/>
          <w:color w:val="000000" w:themeColor="text1"/>
          <w:shd w:val="clear" w:color="auto" w:fill="FFFFFF"/>
        </w:rPr>
      </w:pPr>
      <w:r w:rsidRPr="00415550">
        <w:rPr>
          <w:rFonts w:ascii="Calibri" w:eastAsia="Arial Unicode MS" w:hAnsi="Calibri" w:cs="Calibri"/>
          <w:color w:val="000000" w:themeColor="text1"/>
          <w:shd w:val="clear" w:color="auto" w:fill="FFFFFF"/>
        </w:rPr>
        <w:t> </w:t>
      </w:r>
      <w:r w:rsidRPr="00415550">
        <w:rPr>
          <w:rStyle w:val="element-citation"/>
          <w:rFonts w:ascii="Calibri" w:eastAsia="Arial Unicode MS" w:hAnsi="Calibri" w:cs="Calibri"/>
          <w:color w:val="000000" w:themeColor="text1"/>
          <w:shd w:val="clear" w:color="auto" w:fill="FFFFFF"/>
        </w:rPr>
        <w:t>Markman EM, Wachtel GF. Children’s use of mutual exclusivity to constrain the meanings of words. </w:t>
      </w:r>
      <w:r w:rsidRPr="00415550">
        <w:rPr>
          <w:rStyle w:val="ref-journal"/>
          <w:rFonts w:ascii="Calibri" w:eastAsia="Arial Unicode MS" w:hAnsi="Calibri" w:cs="Calibri"/>
          <w:i/>
          <w:color w:val="000000" w:themeColor="text1"/>
          <w:shd w:val="clear" w:color="auto" w:fill="FFFFFF"/>
        </w:rPr>
        <w:t>Cognitive Psychology</w:t>
      </w:r>
      <w:r w:rsidRPr="00415550">
        <w:rPr>
          <w:rStyle w:val="ref-journal"/>
          <w:rFonts w:ascii="Calibri" w:eastAsia="Arial Unicode MS" w:hAnsi="Calibri" w:cs="Calibri"/>
          <w:color w:val="000000" w:themeColor="text1"/>
          <w:shd w:val="clear" w:color="auto" w:fill="FFFFFF"/>
        </w:rPr>
        <w:t>. </w:t>
      </w:r>
      <w:r w:rsidRPr="00415550">
        <w:rPr>
          <w:rStyle w:val="element-citation"/>
          <w:rFonts w:ascii="Calibri" w:eastAsia="Arial Unicode MS" w:hAnsi="Calibri" w:cs="Calibri"/>
          <w:color w:val="000000" w:themeColor="text1"/>
          <w:shd w:val="clear" w:color="auto" w:fill="FFFFFF"/>
        </w:rPr>
        <w:t>1988;</w:t>
      </w:r>
      <w:r w:rsidRPr="00415550">
        <w:rPr>
          <w:rStyle w:val="ref-vol"/>
          <w:rFonts w:ascii="Calibri" w:eastAsia="Arial Unicode MS" w:hAnsi="Calibri" w:cs="Calibri"/>
          <w:color w:val="000000" w:themeColor="text1"/>
          <w:shd w:val="clear" w:color="auto" w:fill="FFFFFF"/>
        </w:rPr>
        <w:t>20</w:t>
      </w:r>
      <w:r w:rsidRPr="00415550">
        <w:rPr>
          <w:rStyle w:val="element-citation"/>
          <w:rFonts w:ascii="Calibri" w:eastAsia="Arial Unicode MS" w:hAnsi="Calibri" w:cs="Calibri"/>
          <w:color w:val="000000" w:themeColor="text1"/>
          <w:shd w:val="clear" w:color="auto" w:fill="FFFFFF"/>
        </w:rPr>
        <w:t>, 121–157.</w:t>
      </w:r>
    </w:p>
    <w:p w14:paraId="5BEC7B25" w14:textId="77777777" w:rsidR="005911F6" w:rsidRPr="00415550" w:rsidRDefault="00864755" w:rsidP="005911F6">
      <w:pPr>
        <w:snapToGrid w:val="0"/>
        <w:spacing w:line="360" w:lineRule="auto"/>
        <w:ind w:left="720" w:hanging="720"/>
        <w:rPr>
          <w:rFonts w:ascii="Calibri" w:eastAsia="Arial Unicode MS" w:hAnsi="Calibri" w:cs="Calibri"/>
          <w:color w:val="000000" w:themeColor="text1"/>
        </w:rPr>
      </w:pPr>
      <w:r w:rsidRPr="00415550">
        <w:rPr>
          <w:rFonts w:ascii="Calibri" w:eastAsia="Arial Unicode MS" w:hAnsi="Calibri" w:cs="Calibri"/>
          <w:color w:val="000000" w:themeColor="text1"/>
        </w:rPr>
        <w:lastRenderedPageBreak/>
        <w:t xml:space="preserve">Marmor, G. S. (1978). Age at onset of blindness and the development of the semantics of color names. </w:t>
      </w:r>
      <w:r w:rsidRPr="00415550">
        <w:rPr>
          <w:rFonts w:ascii="Calibri" w:eastAsia="Arial Unicode MS" w:hAnsi="Calibri" w:cs="Calibri"/>
          <w:i/>
          <w:iCs/>
          <w:color w:val="000000" w:themeColor="text1"/>
        </w:rPr>
        <w:t>Journal of experimental child psychology</w:t>
      </w:r>
      <w:r w:rsidRPr="00415550">
        <w:rPr>
          <w:rFonts w:ascii="Calibri" w:eastAsia="Arial Unicode MS" w:hAnsi="Calibri" w:cs="Calibri"/>
          <w:color w:val="000000" w:themeColor="text1"/>
        </w:rPr>
        <w:t xml:space="preserve">, </w:t>
      </w:r>
      <w:r w:rsidRPr="00415550">
        <w:rPr>
          <w:rFonts w:ascii="Calibri" w:eastAsia="Arial Unicode MS" w:hAnsi="Calibri" w:cs="Calibri"/>
          <w:i/>
          <w:iCs/>
          <w:color w:val="000000" w:themeColor="text1"/>
        </w:rPr>
        <w:t>25</w:t>
      </w:r>
      <w:r w:rsidRPr="00415550">
        <w:rPr>
          <w:rFonts w:ascii="Calibri" w:eastAsia="Arial Unicode MS" w:hAnsi="Calibri" w:cs="Calibri"/>
          <w:color w:val="000000" w:themeColor="text1"/>
        </w:rPr>
        <w:t>(2), 267-278.</w:t>
      </w:r>
    </w:p>
    <w:p w14:paraId="52A2F7E4" w14:textId="1A3D2D29" w:rsidR="005911F6" w:rsidRPr="00415550" w:rsidRDefault="005911F6" w:rsidP="005911F6">
      <w:pPr>
        <w:snapToGrid w:val="0"/>
        <w:spacing w:line="360" w:lineRule="auto"/>
        <w:ind w:left="720" w:hanging="720"/>
        <w:rPr>
          <w:rFonts w:ascii="Calibri" w:eastAsia="Arial Unicode MS" w:hAnsi="Calibri" w:cs="Calibri"/>
          <w:color w:val="000000" w:themeColor="text1"/>
        </w:rPr>
      </w:pPr>
      <w:r w:rsidRPr="00415550">
        <w:rPr>
          <w:rFonts w:ascii="Calibri" w:hAnsi="Calibri" w:cs="Calibri"/>
          <w:color w:val="000000" w:themeColor="text1"/>
        </w:rPr>
        <w:t xml:space="preserve">Majid, A., Roberts, S. G., Cilissen, L., Emmorey, K., Nicodemus, B., O’Grady, L., ... &amp; Shayan, S. (2018). Differential coding of perception in the world’s languages. </w:t>
      </w:r>
      <w:r w:rsidRPr="00415550">
        <w:rPr>
          <w:rFonts w:ascii="Calibri" w:hAnsi="Calibri" w:cs="Calibri"/>
          <w:i/>
          <w:iCs/>
          <w:color w:val="000000" w:themeColor="text1"/>
        </w:rPr>
        <w:t>Proceedings of the National Academy of Sciences</w:t>
      </w:r>
      <w:r w:rsidRPr="00415550">
        <w:rPr>
          <w:rFonts w:ascii="Calibri" w:hAnsi="Calibri" w:cs="Calibri"/>
          <w:color w:val="000000" w:themeColor="text1"/>
        </w:rPr>
        <w:t xml:space="preserve">, </w:t>
      </w:r>
      <w:r w:rsidRPr="00415550">
        <w:rPr>
          <w:rFonts w:ascii="Calibri" w:hAnsi="Calibri" w:cs="Calibri"/>
          <w:i/>
          <w:iCs/>
          <w:color w:val="000000" w:themeColor="text1"/>
        </w:rPr>
        <w:t>115</w:t>
      </w:r>
      <w:r w:rsidRPr="00415550">
        <w:rPr>
          <w:rFonts w:ascii="Calibri" w:hAnsi="Calibri" w:cs="Calibri"/>
          <w:color w:val="000000" w:themeColor="text1"/>
        </w:rPr>
        <w:t>(45), 11369-11376.</w:t>
      </w:r>
    </w:p>
    <w:p w14:paraId="41AC9367" w14:textId="77777777" w:rsidR="00864755" w:rsidRPr="00415550" w:rsidRDefault="00864755" w:rsidP="005911F6">
      <w:pPr>
        <w:snapToGrid w:val="0"/>
        <w:spacing w:line="360" w:lineRule="auto"/>
        <w:ind w:left="720" w:hanging="720"/>
        <w:rPr>
          <w:rFonts w:ascii="Calibri" w:eastAsia="Arial Unicode MS" w:hAnsi="Calibri" w:cs="Calibri"/>
          <w:color w:val="000000" w:themeColor="text1"/>
        </w:rPr>
      </w:pPr>
      <w:r w:rsidRPr="00415550">
        <w:rPr>
          <w:rFonts w:ascii="Calibri" w:eastAsia="Arial Unicode MS" w:hAnsi="Calibri" w:cs="Calibri"/>
          <w:color w:val="000000" w:themeColor="text1"/>
        </w:rPr>
        <w:t xml:space="preserve">Medin, D. L., &amp; Shoben, E. J. (1988). Context and structure in conceptual combination. </w:t>
      </w:r>
      <w:r w:rsidRPr="00415550">
        <w:rPr>
          <w:rFonts w:ascii="Calibri" w:eastAsia="Arial Unicode MS" w:hAnsi="Calibri" w:cs="Calibri"/>
          <w:i/>
          <w:iCs/>
          <w:color w:val="000000" w:themeColor="text1"/>
        </w:rPr>
        <w:t>Cognitive Psychology</w:t>
      </w:r>
      <w:r w:rsidRPr="00415550">
        <w:rPr>
          <w:rFonts w:ascii="Calibri" w:eastAsia="Arial Unicode MS" w:hAnsi="Calibri" w:cs="Calibri"/>
          <w:color w:val="000000" w:themeColor="text1"/>
        </w:rPr>
        <w:t xml:space="preserve">, </w:t>
      </w:r>
      <w:r w:rsidRPr="00415550">
        <w:rPr>
          <w:rFonts w:ascii="Calibri" w:eastAsia="Arial Unicode MS" w:hAnsi="Calibri" w:cs="Calibri"/>
          <w:i/>
          <w:iCs/>
          <w:color w:val="000000" w:themeColor="text1"/>
        </w:rPr>
        <w:t>20</w:t>
      </w:r>
      <w:r w:rsidRPr="00415550">
        <w:rPr>
          <w:rFonts w:ascii="Calibri" w:eastAsia="Arial Unicode MS" w:hAnsi="Calibri" w:cs="Calibri"/>
          <w:color w:val="000000" w:themeColor="text1"/>
        </w:rPr>
        <w:t>(2), 158-190.</w:t>
      </w:r>
    </w:p>
    <w:p w14:paraId="149FA04D" w14:textId="77777777" w:rsidR="00864755" w:rsidRPr="00415550" w:rsidRDefault="00864755" w:rsidP="005911F6">
      <w:pPr>
        <w:snapToGrid w:val="0"/>
        <w:spacing w:line="360" w:lineRule="auto"/>
        <w:ind w:left="720" w:hanging="720"/>
        <w:rPr>
          <w:rStyle w:val="element-citation"/>
          <w:rFonts w:ascii="Calibri" w:eastAsia="Arial Unicode MS" w:hAnsi="Calibri" w:cs="Calibri"/>
          <w:color w:val="000000" w:themeColor="text1"/>
        </w:rPr>
      </w:pPr>
      <w:r w:rsidRPr="00415550">
        <w:rPr>
          <w:rFonts w:ascii="Calibri" w:eastAsia="Arial Unicode MS" w:hAnsi="Calibri" w:cs="Calibri"/>
          <w:color w:val="000000" w:themeColor="text1"/>
        </w:rPr>
        <w:t xml:space="preserve">Medin, D. L., Goldstone, R. L., &amp; Gentner, D. (1993). Respects for similarity. </w:t>
      </w:r>
      <w:r w:rsidRPr="00415550">
        <w:rPr>
          <w:rFonts w:ascii="Calibri" w:eastAsia="Arial Unicode MS" w:hAnsi="Calibri" w:cs="Calibri"/>
          <w:i/>
          <w:iCs/>
          <w:color w:val="000000" w:themeColor="text1"/>
        </w:rPr>
        <w:t>Psychological review</w:t>
      </w:r>
      <w:r w:rsidRPr="00415550">
        <w:rPr>
          <w:rFonts w:ascii="Calibri" w:eastAsia="Arial Unicode MS" w:hAnsi="Calibri" w:cs="Calibri"/>
          <w:color w:val="000000" w:themeColor="text1"/>
        </w:rPr>
        <w:t xml:space="preserve">, </w:t>
      </w:r>
      <w:r w:rsidRPr="00415550">
        <w:rPr>
          <w:rFonts w:ascii="Calibri" w:eastAsia="Arial Unicode MS" w:hAnsi="Calibri" w:cs="Calibri"/>
          <w:i/>
          <w:iCs/>
          <w:color w:val="000000" w:themeColor="text1"/>
        </w:rPr>
        <w:t>100</w:t>
      </w:r>
      <w:r w:rsidRPr="00415550">
        <w:rPr>
          <w:rFonts w:ascii="Calibri" w:eastAsia="Arial Unicode MS" w:hAnsi="Calibri" w:cs="Calibri"/>
          <w:color w:val="000000" w:themeColor="text1"/>
        </w:rPr>
        <w:t>(2), 254.</w:t>
      </w:r>
    </w:p>
    <w:p w14:paraId="4AD56132" w14:textId="77777777" w:rsidR="00864755" w:rsidRPr="00415550" w:rsidRDefault="00864755" w:rsidP="005911F6">
      <w:pPr>
        <w:pStyle w:val="Body"/>
        <w:snapToGrid w:val="0"/>
        <w:spacing w:after="0" w:line="360" w:lineRule="auto"/>
        <w:ind w:left="720" w:hanging="720"/>
        <w:jc w:val="left"/>
        <w:rPr>
          <w:rStyle w:val="element-citation"/>
          <w:rFonts w:ascii="Calibri" w:hAnsi="Calibri" w:cs="Calibri"/>
          <w:noProof/>
          <w:color w:val="000000" w:themeColor="text1"/>
        </w:rPr>
      </w:pPr>
      <w:r w:rsidRPr="00415550">
        <w:rPr>
          <w:rFonts w:ascii="Calibri" w:hAnsi="Calibri" w:cs="Calibri"/>
          <w:noProof/>
          <w:color w:val="000000" w:themeColor="text1"/>
        </w:rPr>
        <w:t xml:space="preserve">Molyneux, W. (1688), Letter to John Locke, 7 July, </w:t>
      </w:r>
      <w:r w:rsidRPr="00415550">
        <w:rPr>
          <w:rFonts w:ascii="Calibri" w:hAnsi="Calibri" w:cs="Calibri"/>
          <w:i/>
          <w:noProof/>
          <w:color w:val="000000" w:themeColor="text1"/>
        </w:rPr>
        <w:t xml:space="preserve">in The Correspondence of John Locke </w:t>
      </w:r>
      <w:r w:rsidRPr="00415550">
        <w:rPr>
          <w:rFonts w:ascii="Calibri" w:hAnsi="Calibri" w:cs="Calibri"/>
          <w:noProof/>
          <w:color w:val="000000" w:themeColor="text1"/>
        </w:rPr>
        <w:t>(9 vols.), E.S. de Beer (ed.), Oxford: Clarendon Press, 1978, vol. 3, no. 1064.</w:t>
      </w:r>
    </w:p>
    <w:p w14:paraId="7AF0BAE6" w14:textId="4A93CC98" w:rsidR="005911F6" w:rsidRDefault="00864755" w:rsidP="004E7D05">
      <w:pPr>
        <w:pStyle w:val="Body"/>
        <w:snapToGrid w:val="0"/>
        <w:spacing w:after="0" w:line="360" w:lineRule="auto"/>
        <w:ind w:left="720" w:hanging="720"/>
        <w:jc w:val="left"/>
        <w:rPr>
          <w:rFonts w:ascii="Calibri" w:hAnsi="Calibri" w:cs="Calibri"/>
          <w:noProof/>
          <w:color w:val="000000" w:themeColor="text1"/>
        </w:rPr>
      </w:pPr>
      <w:r w:rsidRPr="00415550">
        <w:rPr>
          <w:rFonts w:ascii="Calibri" w:hAnsi="Calibri" w:cs="Calibri"/>
          <w:noProof/>
          <w:color w:val="000000" w:themeColor="text1"/>
        </w:rPr>
        <w:t xml:space="preserve">Monti, E. (1983). Verbalism in young blind children. Journal of Visual Impairment &amp; Blindness, 77(2), 61–63. </w:t>
      </w:r>
    </w:p>
    <w:p w14:paraId="2CB9D451" w14:textId="04AFF4EB" w:rsidR="0052472D" w:rsidRPr="004E7D05" w:rsidRDefault="0052472D" w:rsidP="004E7D05">
      <w:pPr>
        <w:autoSpaceDE w:val="0"/>
        <w:autoSpaceDN w:val="0"/>
        <w:adjustRightInd w:val="0"/>
        <w:spacing w:line="360" w:lineRule="auto"/>
        <w:rPr>
          <w:rFonts w:ascii="AppleSystemUIFont" w:eastAsia="Arial Unicode MS" w:hAnsi="AppleSystemUIFont" w:cs="AppleSystemUIFont"/>
          <w:color w:val="353535"/>
          <w:bdr w:val="nil"/>
        </w:rPr>
      </w:pPr>
      <w:r>
        <w:rPr>
          <w:rFonts w:ascii="AppleSystemUIFont" w:eastAsia="Arial Unicode MS" w:hAnsi="AppleSystemUIFont" w:cs="AppleSystemUIFont"/>
          <w:color w:val="353535"/>
          <w:bdr w:val="nil"/>
        </w:rPr>
        <w:t xml:space="preserve">Murphy, G. (2004). </w:t>
      </w:r>
      <w:r>
        <w:rPr>
          <w:rFonts w:ascii="AppleSystemUIFontItalic" w:eastAsia="Arial Unicode MS" w:hAnsi="AppleSystemUIFontItalic" w:cs="AppleSystemUIFontItalic"/>
          <w:i/>
          <w:iCs/>
          <w:color w:val="353535"/>
          <w:bdr w:val="nil"/>
        </w:rPr>
        <w:t>The big book of concepts</w:t>
      </w:r>
      <w:r>
        <w:rPr>
          <w:rFonts w:ascii="AppleSystemUIFont" w:eastAsia="Arial Unicode MS" w:hAnsi="AppleSystemUIFont" w:cs="AppleSystemUIFont"/>
          <w:color w:val="353535"/>
          <w:bdr w:val="nil"/>
        </w:rPr>
        <w:t>. MIT press.</w:t>
      </w:r>
    </w:p>
    <w:p w14:paraId="1EE681B4" w14:textId="76356F03" w:rsidR="00864755" w:rsidRPr="00415550" w:rsidRDefault="00864755" w:rsidP="004E7D05">
      <w:pPr>
        <w:pStyle w:val="Body"/>
        <w:snapToGrid w:val="0"/>
        <w:spacing w:after="0" w:line="360" w:lineRule="auto"/>
        <w:ind w:left="720" w:hanging="720"/>
        <w:jc w:val="left"/>
        <w:rPr>
          <w:rFonts w:ascii="Calibri" w:hAnsi="Calibri" w:cs="Calibri"/>
          <w:noProof/>
          <w:color w:val="000000" w:themeColor="text1"/>
        </w:rPr>
      </w:pPr>
      <w:r w:rsidRPr="00415550">
        <w:rPr>
          <w:rFonts w:ascii="Calibri" w:hAnsi="Calibri" w:cs="Calibri"/>
          <w:noProof/>
          <w:color w:val="000000" w:themeColor="text1"/>
        </w:rPr>
        <w:t>Murtagh, F., &amp; Legendre, P. (2011). Ward's hierarchical clustering method: clustering criterion and agglomerative algorithm. arXiv preprint arXiv:1111.6285.</w:t>
      </w:r>
    </w:p>
    <w:p w14:paraId="0C0A9110" w14:textId="47AA117F" w:rsidR="00864755" w:rsidRDefault="00864755" w:rsidP="005911F6">
      <w:pPr>
        <w:pStyle w:val="Body"/>
        <w:snapToGrid w:val="0"/>
        <w:spacing w:after="0" w:line="360" w:lineRule="auto"/>
        <w:ind w:left="720" w:hanging="720"/>
        <w:jc w:val="left"/>
        <w:rPr>
          <w:rFonts w:ascii="Calibri" w:hAnsi="Calibri" w:cs="Calibri"/>
          <w:noProof/>
          <w:color w:val="000000" w:themeColor="text1"/>
        </w:rPr>
      </w:pPr>
      <w:r w:rsidRPr="00415550">
        <w:rPr>
          <w:rFonts w:ascii="Calibri" w:hAnsi="Calibri" w:cs="Calibri"/>
          <w:noProof/>
          <w:color w:val="000000" w:themeColor="text1"/>
        </w:rPr>
        <w:t>Murtagh, Fionn and Legendre (2014). Ward's hierarchical agglomerative clustering method: which algorithms implement Ward's criterion? Journal of Classification, 31, 274-295</w:t>
      </w:r>
    </w:p>
    <w:p w14:paraId="180C798D" w14:textId="77777777" w:rsidR="007E1F9B" w:rsidRPr="004E7D05" w:rsidRDefault="007E1F9B" w:rsidP="004E7D05">
      <w:pPr>
        <w:autoSpaceDE w:val="0"/>
        <w:autoSpaceDN w:val="0"/>
        <w:adjustRightInd w:val="0"/>
        <w:spacing w:line="360" w:lineRule="auto"/>
        <w:rPr>
          <w:rFonts w:ascii="AppleSystemUIFont" w:eastAsia="Arial Unicode MS" w:hAnsi="AppleSystemUIFont" w:cs="AppleSystemUIFont"/>
          <w:color w:val="000000" w:themeColor="text1"/>
          <w:bdr w:val="nil"/>
        </w:rPr>
      </w:pPr>
      <w:r w:rsidRPr="004E7D05">
        <w:rPr>
          <w:rFonts w:ascii="AppleSystemUIFont" w:eastAsia="Arial Unicode MS" w:hAnsi="AppleSystemUIFont" w:cs="AppleSystemUIFont"/>
          <w:color w:val="000000" w:themeColor="text1"/>
          <w:bdr w:val="nil"/>
        </w:rPr>
        <w:t>Ouyang, L., Boroditsky, L., &amp; Frank, M. C. (2017). Semantic coherence facilitates distributional</w:t>
      </w:r>
    </w:p>
    <w:p w14:paraId="204D77C3" w14:textId="319FD05E" w:rsidR="007E1F9B" w:rsidRPr="004E7D05" w:rsidRDefault="007E1F9B" w:rsidP="004E7D05">
      <w:pPr>
        <w:autoSpaceDE w:val="0"/>
        <w:autoSpaceDN w:val="0"/>
        <w:adjustRightInd w:val="0"/>
        <w:spacing w:line="360" w:lineRule="auto"/>
        <w:ind w:firstLine="720"/>
        <w:rPr>
          <w:rFonts w:ascii="AppleSystemUIFont" w:hAnsi="AppleSystemUIFont" w:cs="AppleSystemUIFont"/>
          <w:color w:val="000000" w:themeColor="text1"/>
        </w:rPr>
      </w:pPr>
      <w:r w:rsidRPr="004E7D05">
        <w:rPr>
          <w:rFonts w:ascii="AppleSystemUIFont" w:eastAsia="Arial Unicode MS" w:hAnsi="AppleSystemUIFont" w:cs="AppleSystemUIFont"/>
          <w:color w:val="000000" w:themeColor="text1"/>
          <w:bdr w:val="nil"/>
        </w:rPr>
        <w:t>learning. </w:t>
      </w:r>
      <w:r w:rsidRPr="004E7D05">
        <w:rPr>
          <w:rFonts w:ascii="AppleSystemUIFontItalic" w:eastAsia="Arial Unicode MS" w:hAnsi="AppleSystemUIFontItalic" w:cs="AppleSystemUIFontItalic"/>
          <w:i/>
          <w:iCs/>
          <w:color w:val="000000" w:themeColor="text1"/>
          <w:bdr w:val="nil"/>
        </w:rPr>
        <w:t>Cognitive science</w:t>
      </w:r>
      <w:r w:rsidRPr="004E7D05">
        <w:rPr>
          <w:rFonts w:ascii="AppleSystemUIFont" w:eastAsia="Arial Unicode MS" w:hAnsi="AppleSystemUIFont" w:cs="AppleSystemUIFont"/>
          <w:color w:val="000000" w:themeColor="text1"/>
          <w:bdr w:val="nil"/>
        </w:rPr>
        <w:t>, </w:t>
      </w:r>
      <w:r w:rsidRPr="004E7D05">
        <w:rPr>
          <w:rFonts w:ascii="AppleSystemUIFontItalic" w:eastAsia="Arial Unicode MS" w:hAnsi="AppleSystemUIFontItalic" w:cs="AppleSystemUIFontItalic"/>
          <w:i/>
          <w:iCs/>
          <w:color w:val="000000" w:themeColor="text1"/>
          <w:bdr w:val="nil"/>
        </w:rPr>
        <w:t>41</w:t>
      </w:r>
      <w:r w:rsidRPr="004E7D05">
        <w:rPr>
          <w:rFonts w:ascii="AppleSystemUIFont" w:eastAsia="Arial Unicode MS" w:hAnsi="AppleSystemUIFont" w:cs="AppleSystemUIFont"/>
          <w:color w:val="000000" w:themeColor="text1"/>
          <w:bdr w:val="nil"/>
        </w:rPr>
        <w:t>, 855-884.</w:t>
      </w:r>
    </w:p>
    <w:p w14:paraId="0C6BCEE9" w14:textId="77777777" w:rsidR="00864755" w:rsidRPr="00415550" w:rsidRDefault="00864755" w:rsidP="005911F6">
      <w:pPr>
        <w:pStyle w:val="Body"/>
        <w:snapToGrid w:val="0"/>
        <w:spacing w:after="0" w:line="360" w:lineRule="auto"/>
        <w:ind w:left="720" w:hanging="720"/>
        <w:jc w:val="left"/>
        <w:rPr>
          <w:rFonts w:ascii="Calibri" w:hAnsi="Calibri" w:cs="Calibri"/>
          <w:b/>
          <w:bCs/>
          <w:noProof/>
          <w:color w:val="000000" w:themeColor="text1"/>
        </w:rPr>
      </w:pPr>
      <w:r w:rsidRPr="00415550">
        <w:rPr>
          <w:rFonts w:ascii="Calibri" w:hAnsi="Calibri" w:cs="Calibri"/>
          <w:color w:val="000000" w:themeColor="text1"/>
        </w:rPr>
        <w:t>Plato, ., Jowett, B., &amp; Anderson, F. H. (1949). </w:t>
      </w:r>
      <w:r w:rsidRPr="00415550">
        <w:rPr>
          <w:rFonts w:ascii="Calibri" w:hAnsi="Calibri" w:cs="Calibri"/>
          <w:i/>
          <w:iCs/>
          <w:color w:val="000000" w:themeColor="text1"/>
        </w:rPr>
        <w:t>Plato's Meno</w:t>
      </w:r>
      <w:r w:rsidRPr="00415550">
        <w:rPr>
          <w:rFonts w:ascii="Calibri" w:hAnsi="Calibri" w:cs="Calibri"/>
          <w:color w:val="000000" w:themeColor="text1"/>
        </w:rPr>
        <w:t>. New York: Liberal Arts Press.</w:t>
      </w:r>
    </w:p>
    <w:p w14:paraId="1EED67AF" w14:textId="77777777" w:rsidR="00864755" w:rsidRPr="00415550" w:rsidRDefault="00864755" w:rsidP="005911F6">
      <w:pPr>
        <w:snapToGrid w:val="0"/>
        <w:spacing w:line="360" w:lineRule="auto"/>
        <w:ind w:left="720" w:hanging="720"/>
        <w:rPr>
          <w:rFonts w:ascii="Calibri" w:eastAsia="Arial Unicode MS" w:hAnsi="Calibri" w:cs="Calibri"/>
          <w:color w:val="000000" w:themeColor="text1"/>
        </w:rPr>
      </w:pPr>
      <w:r w:rsidRPr="00415550">
        <w:rPr>
          <w:rFonts w:ascii="Calibri" w:eastAsia="Arial Unicode MS" w:hAnsi="Calibri" w:cs="Calibri"/>
          <w:color w:val="000000" w:themeColor="text1"/>
        </w:rPr>
        <w:t xml:space="preserve">Rips, L. J., Shoben, E. J., &amp; Smith, E. E. (1973). Semantic distance and the verification of semantic relations. </w:t>
      </w:r>
      <w:r w:rsidRPr="00415550">
        <w:rPr>
          <w:rFonts w:ascii="Calibri" w:eastAsia="Arial Unicode MS" w:hAnsi="Calibri" w:cs="Calibri"/>
          <w:i/>
          <w:iCs/>
          <w:color w:val="000000" w:themeColor="text1"/>
        </w:rPr>
        <w:t>Journal of verbal learning and verbal behavior</w:t>
      </w:r>
      <w:r w:rsidRPr="00415550">
        <w:rPr>
          <w:rFonts w:ascii="Calibri" w:eastAsia="Arial Unicode MS" w:hAnsi="Calibri" w:cs="Calibri"/>
          <w:color w:val="000000" w:themeColor="text1"/>
        </w:rPr>
        <w:t xml:space="preserve">, </w:t>
      </w:r>
      <w:r w:rsidRPr="00415550">
        <w:rPr>
          <w:rFonts w:ascii="Calibri" w:eastAsia="Arial Unicode MS" w:hAnsi="Calibri" w:cs="Calibri"/>
          <w:i/>
          <w:iCs/>
          <w:color w:val="000000" w:themeColor="text1"/>
        </w:rPr>
        <w:t>12</w:t>
      </w:r>
      <w:r w:rsidRPr="00415550">
        <w:rPr>
          <w:rFonts w:ascii="Calibri" w:eastAsia="Arial Unicode MS" w:hAnsi="Calibri" w:cs="Calibri"/>
          <w:color w:val="000000" w:themeColor="text1"/>
        </w:rPr>
        <w:t>(1), 1-20.</w:t>
      </w:r>
    </w:p>
    <w:p w14:paraId="2977F25E" w14:textId="5B16BB66" w:rsidR="00864755" w:rsidRPr="00415550" w:rsidRDefault="00864755" w:rsidP="005911F6">
      <w:pPr>
        <w:snapToGrid w:val="0"/>
        <w:spacing w:line="360" w:lineRule="auto"/>
        <w:ind w:left="720" w:hanging="720"/>
        <w:rPr>
          <w:rFonts w:ascii="Calibri" w:eastAsia="Arial Unicode MS" w:hAnsi="Calibri" w:cs="Calibri"/>
          <w:color w:val="000000" w:themeColor="text1"/>
        </w:rPr>
      </w:pPr>
      <w:r w:rsidRPr="00415550">
        <w:rPr>
          <w:rFonts w:ascii="Calibri" w:eastAsia="Arial Unicode MS" w:hAnsi="Calibri" w:cs="Calibri"/>
          <w:color w:val="000000" w:themeColor="text1"/>
        </w:rPr>
        <w:t xml:space="preserve">Roberts, J. S., &amp; Wedell, D. H. (1994). Context effects on similarity judgments of multidimensional stimuli: Inferring the structure of the emotion space. </w:t>
      </w:r>
      <w:r w:rsidRPr="00415550">
        <w:rPr>
          <w:rFonts w:ascii="Calibri" w:eastAsia="Arial Unicode MS" w:hAnsi="Calibri" w:cs="Calibri"/>
          <w:i/>
          <w:iCs/>
          <w:color w:val="000000" w:themeColor="text1"/>
        </w:rPr>
        <w:t>Journal of Experimental Social Psychology</w:t>
      </w:r>
      <w:r w:rsidRPr="00415550">
        <w:rPr>
          <w:rFonts w:ascii="Calibri" w:eastAsia="Arial Unicode MS" w:hAnsi="Calibri" w:cs="Calibri"/>
          <w:color w:val="000000" w:themeColor="text1"/>
        </w:rPr>
        <w:t xml:space="preserve">, </w:t>
      </w:r>
      <w:r w:rsidRPr="00415550">
        <w:rPr>
          <w:rFonts w:ascii="Calibri" w:eastAsia="Arial Unicode MS" w:hAnsi="Calibri" w:cs="Calibri"/>
          <w:i/>
          <w:iCs/>
          <w:color w:val="000000" w:themeColor="text1"/>
        </w:rPr>
        <w:t>30</w:t>
      </w:r>
      <w:r w:rsidRPr="00415550">
        <w:rPr>
          <w:rFonts w:ascii="Calibri" w:eastAsia="Arial Unicode MS" w:hAnsi="Calibri" w:cs="Calibri"/>
          <w:color w:val="000000" w:themeColor="text1"/>
        </w:rPr>
        <w:t>(1), 1-38.</w:t>
      </w:r>
    </w:p>
    <w:p w14:paraId="7999B68B" w14:textId="77777777" w:rsidR="00864755" w:rsidRPr="00415550" w:rsidRDefault="00864755" w:rsidP="005911F6">
      <w:pPr>
        <w:snapToGrid w:val="0"/>
        <w:spacing w:line="360" w:lineRule="auto"/>
        <w:ind w:left="720" w:hanging="720"/>
        <w:rPr>
          <w:rFonts w:ascii="Calibri" w:eastAsia="Arial Unicode MS" w:hAnsi="Calibri" w:cs="Calibri"/>
          <w:color w:val="000000" w:themeColor="text1"/>
        </w:rPr>
      </w:pPr>
      <w:r w:rsidRPr="00415550">
        <w:rPr>
          <w:rFonts w:ascii="Calibri" w:eastAsia="Arial Unicode MS" w:hAnsi="Calibri" w:cs="Calibri"/>
          <w:color w:val="000000" w:themeColor="text1"/>
        </w:rPr>
        <w:t xml:space="preserve">Rosel, J., Caballer, A., Jara, P., &amp; Oliver, J. C. (2005). Verbalism in the narrative language of children who are blind and sighted. </w:t>
      </w:r>
      <w:r w:rsidRPr="00415550">
        <w:rPr>
          <w:rFonts w:ascii="Calibri" w:eastAsia="Arial Unicode MS" w:hAnsi="Calibri" w:cs="Calibri"/>
          <w:i/>
          <w:color w:val="000000" w:themeColor="text1"/>
        </w:rPr>
        <w:t>Journal of Visual Impairment &amp; Blindness</w:t>
      </w:r>
      <w:r w:rsidRPr="00415550">
        <w:rPr>
          <w:rFonts w:ascii="Calibri" w:eastAsia="Arial Unicode MS" w:hAnsi="Calibri" w:cs="Calibri"/>
          <w:color w:val="000000" w:themeColor="text1"/>
        </w:rPr>
        <w:t>, 99, 413-425.</w:t>
      </w:r>
    </w:p>
    <w:p w14:paraId="18FCEDC1" w14:textId="77777777" w:rsidR="00864755" w:rsidRPr="00415550" w:rsidRDefault="00864755" w:rsidP="005911F6">
      <w:pPr>
        <w:snapToGrid w:val="0"/>
        <w:spacing w:line="360" w:lineRule="auto"/>
        <w:ind w:left="720" w:hanging="720"/>
        <w:rPr>
          <w:rFonts w:ascii="Calibri" w:eastAsia="Arial Unicode MS" w:hAnsi="Calibri" w:cs="Calibri"/>
          <w:color w:val="000000" w:themeColor="text1"/>
          <w:shd w:val="clear" w:color="auto" w:fill="FFFFFF"/>
        </w:rPr>
      </w:pPr>
      <w:r w:rsidRPr="00415550">
        <w:rPr>
          <w:rFonts w:ascii="Calibri" w:eastAsia="Arial Unicode MS" w:hAnsi="Calibri" w:cs="Calibri"/>
          <w:color w:val="000000" w:themeColor="text1"/>
          <w:shd w:val="clear" w:color="auto" w:fill="FFFFFF"/>
        </w:rPr>
        <w:lastRenderedPageBreak/>
        <w:t>Ross B. H., Murphy G. L. (1999). </w:t>
      </w:r>
      <w:r w:rsidRPr="00415550">
        <w:rPr>
          <w:rStyle w:val="ref-title"/>
          <w:rFonts w:ascii="Calibri" w:eastAsia="Arial Unicode MS" w:hAnsi="Calibri" w:cs="Calibri"/>
          <w:color w:val="000000" w:themeColor="text1"/>
          <w:shd w:val="clear" w:color="auto" w:fill="FFFFFF"/>
        </w:rPr>
        <w:t>Food for thought: cross-classification and category organization in a complex real-world domain</w:t>
      </w:r>
      <w:r w:rsidRPr="00415550">
        <w:rPr>
          <w:rFonts w:ascii="Calibri" w:eastAsia="Arial Unicode MS" w:hAnsi="Calibri" w:cs="Calibri"/>
          <w:color w:val="000000" w:themeColor="text1"/>
          <w:shd w:val="clear" w:color="auto" w:fill="FFFFFF"/>
        </w:rPr>
        <w:t>. </w:t>
      </w:r>
      <w:r w:rsidRPr="00415550">
        <w:rPr>
          <w:rStyle w:val="ref-journal"/>
          <w:rFonts w:ascii="Calibri" w:eastAsia="Arial Unicode MS" w:hAnsi="Calibri" w:cs="Calibri"/>
          <w:i/>
          <w:color w:val="000000" w:themeColor="text1"/>
          <w:shd w:val="clear" w:color="auto" w:fill="FFFFFF"/>
        </w:rPr>
        <w:t>Cognitive Psychology</w:t>
      </w:r>
      <w:r w:rsidRPr="00415550">
        <w:rPr>
          <w:rStyle w:val="ref-journal"/>
          <w:rFonts w:ascii="Calibri" w:eastAsia="Arial Unicode MS" w:hAnsi="Calibri" w:cs="Calibri"/>
          <w:color w:val="000000" w:themeColor="text1"/>
          <w:shd w:val="clear" w:color="auto" w:fill="FFFFFF"/>
        </w:rPr>
        <w:t>.</w:t>
      </w:r>
      <w:r w:rsidRPr="00415550">
        <w:rPr>
          <w:rFonts w:ascii="Calibri" w:eastAsia="Arial Unicode MS" w:hAnsi="Calibri" w:cs="Calibri"/>
          <w:color w:val="000000" w:themeColor="text1"/>
          <w:shd w:val="clear" w:color="auto" w:fill="FFFFFF"/>
        </w:rPr>
        <w:t> </w:t>
      </w:r>
      <w:r w:rsidRPr="00415550">
        <w:rPr>
          <w:rStyle w:val="ref-vol"/>
          <w:rFonts w:ascii="Calibri" w:eastAsia="Arial Unicode MS" w:hAnsi="Calibri" w:cs="Calibri"/>
          <w:color w:val="000000" w:themeColor="text1"/>
          <w:shd w:val="clear" w:color="auto" w:fill="FFFFFF"/>
        </w:rPr>
        <w:t>38</w:t>
      </w:r>
      <w:r w:rsidRPr="00415550">
        <w:rPr>
          <w:rFonts w:ascii="Calibri" w:eastAsia="Arial Unicode MS" w:hAnsi="Calibri" w:cs="Calibri"/>
          <w:color w:val="000000" w:themeColor="text1"/>
          <w:shd w:val="clear" w:color="auto" w:fill="FFFFFF"/>
        </w:rPr>
        <w:t>, 495–553. </w:t>
      </w:r>
    </w:p>
    <w:p w14:paraId="3A39D74F" w14:textId="77777777" w:rsidR="00864755" w:rsidRPr="00415550" w:rsidRDefault="00864755" w:rsidP="005911F6">
      <w:pPr>
        <w:snapToGrid w:val="0"/>
        <w:spacing w:line="360" w:lineRule="auto"/>
        <w:ind w:left="720" w:hanging="720"/>
        <w:rPr>
          <w:rFonts w:ascii="Calibri" w:eastAsia="Arial Unicode MS" w:hAnsi="Calibri" w:cs="Calibri"/>
          <w:color w:val="000000" w:themeColor="text1"/>
        </w:rPr>
      </w:pPr>
      <w:r w:rsidRPr="00415550">
        <w:rPr>
          <w:rFonts w:ascii="Calibri" w:eastAsia="Arial Unicode MS" w:hAnsi="Calibri" w:cs="Calibri"/>
          <w:color w:val="000000" w:themeColor="text1"/>
        </w:rPr>
        <w:t xml:space="preserve">Rumelhart, D. E., &amp; Abrahamson, A. A. (1973). A model for analogical reasoning. </w:t>
      </w:r>
      <w:r w:rsidRPr="00415550">
        <w:rPr>
          <w:rFonts w:ascii="Calibri" w:eastAsia="Arial Unicode MS" w:hAnsi="Calibri" w:cs="Calibri"/>
          <w:i/>
          <w:iCs/>
          <w:color w:val="000000" w:themeColor="text1"/>
        </w:rPr>
        <w:t>Cognitive Psychology</w:t>
      </w:r>
      <w:r w:rsidRPr="00415550">
        <w:rPr>
          <w:rFonts w:ascii="Calibri" w:eastAsia="Arial Unicode MS" w:hAnsi="Calibri" w:cs="Calibri"/>
          <w:color w:val="000000" w:themeColor="text1"/>
        </w:rPr>
        <w:t xml:space="preserve">, </w:t>
      </w:r>
      <w:r w:rsidRPr="00415550">
        <w:rPr>
          <w:rFonts w:ascii="Calibri" w:eastAsia="Arial Unicode MS" w:hAnsi="Calibri" w:cs="Calibri"/>
          <w:i/>
          <w:iCs/>
          <w:color w:val="000000" w:themeColor="text1"/>
        </w:rPr>
        <w:t>5</w:t>
      </w:r>
      <w:r w:rsidRPr="00415550">
        <w:rPr>
          <w:rFonts w:ascii="Calibri" w:eastAsia="Arial Unicode MS" w:hAnsi="Calibri" w:cs="Calibri"/>
          <w:color w:val="000000" w:themeColor="text1"/>
        </w:rPr>
        <w:t>(1), 1-28.</w:t>
      </w:r>
    </w:p>
    <w:p w14:paraId="5805D581" w14:textId="17150928" w:rsidR="00864755" w:rsidRPr="00415550" w:rsidRDefault="00864755" w:rsidP="005911F6">
      <w:pPr>
        <w:snapToGrid w:val="0"/>
        <w:spacing w:line="360" w:lineRule="auto"/>
        <w:ind w:left="720" w:hanging="720"/>
        <w:rPr>
          <w:rFonts w:ascii="Calibri" w:eastAsia="Arial Unicode MS" w:hAnsi="Calibri" w:cs="Calibri"/>
          <w:color w:val="000000" w:themeColor="text1"/>
        </w:rPr>
      </w:pPr>
      <w:r w:rsidRPr="00415550">
        <w:rPr>
          <w:rFonts w:ascii="Calibri" w:eastAsia="Arial Unicode MS" w:hAnsi="Calibri" w:cs="Calibri"/>
          <w:color w:val="000000" w:themeColor="text1"/>
        </w:rPr>
        <w:t xml:space="preserve">Saysani, A., Corballis, M. C., &amp; Corballis, P. M. (2018). </w:t>
      </w:r>
      <w:r w:rsidR="00B72F29">
        <w:rPr>
          <w:rFonts w:ascii="Calibri" w:eastAsia="Arial Unicode MS" w:hAnsi="Calibri" w:cs="Calibri"/>
          <w:color w:val="000000" w:themeColor="text1"/>
        </w:rPr>
        <w:t>Color</w:t>
      </w:r>
      <w:r w:rsidRPr="00415550">
        <w:rPr>
          <w:rFonts w:ascii="Calibri" w:eastAsia="Arial Unicode MS" w:hAnsi="Calibri" w:cs="Calibri"/>
          <w:color w:val="000000" w:themeColor="text1"/>
        </w:rPr>
        <w:t xml:space="preserve"> envisioned: concepts of </w:t>
      </w:r>
      <w:r w:rsidR="00B72F29">
        <w:rPr>
          <w:rFonts w:ascii="Calibri" w:eastAsia="Arial Unicode MS" w:hAnsi="Calibri" w:cs="Calibri"/>
          <w:color w:val="000000" w:themeColor="text1"/>
        </w:rPr>
        <w:t>color</w:t>
      </w:r>
      <w:r w:rsidRPr="00415550">
        <w:rPr>
          <w:rFonts w:ascii="Calibri" w:eastAsia="Arial Unicode MS" w:hAnsi="Calibri" w:cs="Calibri"/>
          <w:color w:val="000000" w:themeColor="text1"/>
        </w:rPr>
        <w:t xml:space="preserve"> in the blind and sighted. </w:t>
      </w:r>
      <w:r w:rsidRPr="00415550">
        <w:rPr>
          <w:rFonts w:ascii="Calibri" w:eastAsia="Arial Unicode MS" w:hAnsi="Calibri" w:cs="Calibri"/>
          <w:i/>
          <w:iCs/>
          <w:color w:val="000000" w:themeColor="text1"/>
        </w:rPr>
        <w:t>Visual Cognition, 26</w:t>
      </w:r>
      <w:r w:rsidRPr="00415550">
        <w:rPr>
          <w:rFonts w:ascii="Calibri" w:eastAsia="Arial Unicode MS" w:hAnsi="Calibri" w:cs="Calibri"/>
          <w:color w:val="000000" w:themeColor="text1"/>
        </w:rPr>
        <w:t xml:space="preserve"> (5), 382-392.</w:t>
      </w:r>
    </w:p>
    <w:p w14:paraId="72DC8D9A" w14:textId="77777777" w:rsidR="00864755" w:rsidRPr="00415550" w:rsidRDefault="00864755" w:rsidP="005911F6">
      <w:pPr>
        <w:snapToGrid w:val="0"/>
        <w:spacing w:line="360" w:lineRule="auto"/>
        <w:ind w:left="720" w:hanging="720"/>
        <w:rPr>
          <w:rFonts w:ascii="Calibri" w:eastAsia="Arial Unicode MS" w:hAnsi="Calibri" w:cs="Calibri"/>
          <w:color w:val="000000" w:themeColor="text1"/>
        </w:rPr>
      </w:pPr>
      <w:r w:rsidRPr="00415550">
        <w:rPr>
          <w:rFonts w:ascii="Calibri" w:eastAsia="Arial Unicode MS" w:hAnsi="Calibri" w:cs="Calibri"/>
          <w:color w:val="000000" w:themeColor="text1"/>
        </w:rPr>
        <w:t xml:space="preserve">Shepard, R. N., &amp; Chipman, S. (1970). Second-order isomorphism of internal representations: Shapes of states. </w:t>
      </w:r>
      <w:r w:rsidRPr="00415550">
        <w:rPr>
          <w:rFonts w:ascii="Calibri" w:eastAsia="Arial Unicode MS" w:hAnsi="Calibri" w:cs="Calibri"/>
          <w:i/>
          <w:iCs/>
          <w:color w:val="000000" w:themeColor="text1"/>
        </w:rPr>
        <w:t>Cognitive psychology</w:t>
      </w:r>
      <w:r w:rsidRPr="00415550">
        <w:rPr>
          <w:rFonts w:ascii="Calibri" w:eastAsia="Arial Unicode MS" w:hAnsi="Calibri" w:cs="Calibri"/>
          <w:color w:val="000000" w:themeColor="text1"/>
        </w:rPr>
        <w:t xml:space="preserve">, </w:t>
      </w:r>
      <w:r w:rsidRPr="00415550">
        <w:rPr>
          <w:rFonts w:ascii="Calibri" w:eastAsia="Arial Unicode MS" w:hAnsi="Calibri" w:cs="Calibri"/>
          <w:i/>
          <w:iCs/>
          <w:color w:val="000000" w:themeColor="text1"/>
        </w:rPr>
        <w:t>1</w:t>
      </w:r>
      <w:r w:rsidRPr="00415550">
        <w:rPr>
          <w:rFonts w:ascii="Calibri" w:eastAsia="Arial Unicode MS" w:hAnsi="Calibri" w:cs="Calibri"/>
          <w:color w:val="000000" w:themeColor="text1"/>
        </w:rPr>
        <w:t>(1), 1-17.</w:t>
      </w:r>
    </w:p>
    <w:p w14:paraId="123141B0" w14:textId="77777777" w:rsidR="00864755" w:rsidRPr="00415550" w:rsidRDefault="00864755" w:rsidP="005911F6">
      <w:pPr>
        <w:snapToGrid w:val="0"/>
        <w:spacing w:line="360" w:lineRule="auto"/>
        <w:ind w:left="720" w:hanging="720"/>
        <w:rPr>
          <w:rFonts w:ascii="Calibri" w:eastAsia="Arial Unicode MS" w:hAnsi="Calibri" w:cs="Calibri"/>
          <w:color w:val="000000" w:themeColor="text1"/>
        </w:rPr>
      </w:pPr>
      <w:r w:rsidRPr="00415550">
        <w:rPr>
          <w:rFonts w:ascii="Calibri" w:eastAsia="Arial Unicode MS" w:hAnsi="Calibri" w:cs="Calibri"/>
          <w:color w:val="000000" w:themeColor="text1"/>
        </w:rPr>
        <w:t xml:space="preserve">Shepard, R. N., Kilpatric, D. W., &amp; Cunningham, J. P. (1975). The internal representation of numbers. </w:t>
      </w:r>
      <w:r w:rsidRPr="00415550">
        <w:rPr>
          <w:rFonts w:ascii="Calibri" w:eastAsia="Arial Unicode MS" w:hAnsi="Calibri" w:cs="Calibri"/>
          <w:i/>
          <w:iCs/>
          <w:color w:val="000000" w:themeColor="text1"/>
        </w:rPr>
        <w:t>Cognitive psychology</w:t>
      </w:r>
      <w:r w:rsidRPr="00415550">
        <w:rPr>
          <w:rFonts w:ascii="Calibri" w:eastAsia="Arial Unicode MS" w:hAnsi="Calibri" w:cs="Calibri"/>
          <w:color w:val="000000" w:themeColor="text1"/>
        </w:rPr>
        <w:t xml:space="preserve">, </w:t>
      </w:r>
      <w:r w:rsidRPr="00415550">
        <w:rPr>
          <w:rFonts w:ascii="Calibri" w:eastAsia="Arial Unicode MS" w:hAnsi="Calibri" w:cs="Calibri"/>
          <w:i/>
          <w:iCs/>
          <w:color w:val="000000" w:themeColor="text1"/>
        </w:rPr>
        <w:t>7</w:t>
      </w:r>
      <w:r w:rsidRPr="00415550">
        <w:rPr>
          <w:rFonts w:ascii="Calibri" w:eastAsia="Arial Unicode MS" w:hAnsi="Calibri" w:cs="Calibri"/>
          <w:color w:val="000000" w:themeColor="text1"/>
        </w:rPr>
        <w:t>(1), 82-138.</w:t>
      </w:r>
    </w:p>
    <w:p w14:paraId="06B1B06B" w14:textId="77777777" w:rsidR="00864755" w:rsidRPr="00415550" w:rsidRDefault="00864755" w:rsidP="005911F6">
      <w:pPr>
        <w:snapToGrid w:val="0"/>
        <w:spacing w:line="360" w:lineRule="auto"/>
        <w:ind w:left="720" w:hanging="720"/>
        <w:rPr>
          <w:rFonts w:ascii="Calibri" w:eastAsia="Arial Unicode MS" w:hAnsi="Calibri" w:cs="Calibri"/>
          <w:color w:val="000000" w:themeColor="text1"/>
        </w:rPr>
      </w:pPr>
      <w:r w:rsidRPr="00415550">
        <w:rPr>
          <w:rFonts w:ascii="Calibri" w:eastAsia="Arial Unicode MS" w:hAnsi="Calibri" w:cs="Calibri"/>
          <w:color w:val="000000" w:themeColor="text1"/>
        </w:rPr>
        <w:t xml:space="preserve">Shepard, R. N. (1987). Toward a universal law of generalization for psychological science. </w:t>
      </w:r>
      <w:r w:rsidRPr="00415550">
        <w:rPr>
          <w:rFonts w:ascii="Calibri" w:eastAsia="Arial Unicode MS" w:hAnsi="Calibri" w:cs="Calibri"/>
          <w:i/>
          <w:iCs/>
          <w:color w:val="000000" w:themeColor="text1"/>
        </w:rPr>
        <w:t>Science</w:t>
      </w:r>
      <w:r w:rsidRPr="00415550">
        <w:rPr>
          <w:rFonts w:ascii="Calibri" w:eastAsia="Arial Unicode MS" w:hAnsi="Calibri" w:cs="Calibri"/>
          <w:color w:val="000000" w:themeColor="text1"/>
        </w:rPr>
        <w:t xml:space="preserve">, </w:t>
      </w:r>
      <w:r w:rsidRPr="00415550">
        <w:rPr>
          <w:rFonts w:ascii="Calibri" w:eastAsia="Arial Unicode MS" w:hAnsi="Calibri" w:cs="Calibri"/>
          <w:i/>
          <w:iCs/>
          <w:color w:val="000000" w:themeColor="text1"/>
        </w:rPr>
        <w:t>237</w:t>
      </w:r>
      <w:r w:rsidRPr="00415550">
        <w:rPr>
          <w:rFonts w:ascii="Calibri" w:eastAsia="Arial Unicode MS" w:hAnsi="Calibri" w:cs="Calibri"/>
          <w:color w:val="000000" w:themeColor="text1"/>
        </w:rPr>
        <w:t>(4820), 1317-1323.</w:t>
      </w:r>
    </w:p>
    <w:p w14:paraId="69C9A42D" w14:textId="77777777" w:rsidR="00864755" w:rsidRPr="00415550" w:rsidRDefault="00864755" w:rsidP="005911F6">
      <w:pPr>
        <w:snapToGrid w:val="0"/>
        <w:spacing w:line="360" w:lineRule="auto"/>
        <w:ind w:left="720" w:hanging="720"/>
        <w:rPr>
          <w:rFonts w:ascii="Calibri" w:eastAsia="Arial Unicode MS" w:hAnsi="Calibri" w:cs="Calibri"/>
          <w:color w:val="000000" w:themeColor="text1"/>
        </w:rPr>
      </w:pPr>
      <w:r w:rsidRPr="00415550">
        <w:rPr>
          <w:rFonts w:ascii="Calibri" w:eastAsia="Arial Unicode MS" w:hAnsi="Calibri" w:cs="Calibri"/>
          <w:color w:val="000000" w:themeColor="text1"/>
        </w:rPr>
        <w:t xml:space="preserve">Shepard, R. N., &amp; Cooper, L. A. (1992). Representation of colors in the blind, color-blind, and normally sighted. </w:t>
      </w:r>
      <w:r w:rsidRPr="00415550">
        <w:rPr>
          <w:rFonts w:ascii="Calibri" w:eastAsia="Arial Unicode MS" w:hAnsi="Calibri" w:cs="Calibri"/>
          <w:i/>
          <w:iCs/>
          <w:color w:val="000000" w:themeColor="text1"/>
        </w:rPr>
        <w:t>Psychological Science</w:t>
      </w:r>
      <w:r w:rsidRPr="00415550">
        <w:rPr>
          <w:rFonts w:ascii="Calibri" w:eastAsia="Arial Unicode MS" w:hAnsi="Calibri" w:cs="Calibri"/>
          <w:color w:val="000000" w:themeColor="text1"/>
        </w:rPr>
        <w:t xml:space="preserve">, </w:t>
      </w:r>
      <w:r w:rsidRPr="00415550">
        <w:rPr>
          <w:rFonts w:ascii="Calibri" w:eastAsia="Arial Unicode MS" w:hAnsi="Calibri" w:cs="Calibri"/>
          <w:i/>
          <w:iCs/>
          <w:color w:val="000000" w:themeColor="text1"/>
        </w:rPr>
        <w:t>3</w:t>
      </w:r>
      <w:r w:rsidRPr="00415550">
        <w:rPr>
          <w:rFonts w:ascii="Calibri" w:eastAsia="Arial Unicode MS" w:hAnsi="Calibri" w:cs="Calibri"/>
          <w:color w:val="000000" w:themeColor="text1"/>
        </w:rPr>
        <w:t>(2), 97-104.</w:t>
      </w:r>
    </w:p>
    <w:p w14:paraId="77AC5219" w14:textId="77777777" w:rsidR="00864755" w:rsidRPr="00415550" w:rsidRDefault="00864755" w:rsidP="005911F6">
      <w:pPr>
        <w:snapToGrid w:val="0"/>
        <w:spacing w:line="360" w:lineRule="auto"/>
        <w:ind w:left="720" w:hanging="720"/>
        <w:rPr>
          <w:rFonts w:ascii="Calibri" w:eastAsia="Arial Unicode MS" w:hAnsi="Calibri" w:cs="Calibri"/>
          <w:color w:val="000000" w:themeColor="text1"/>
        </w:rPr>
      </w:pPr>
      <w:r w:rsidRPr="00415550">
        <w:rPr>
          <w:rFonts w:ascii="Calibri" w:eastAsia="Arial Unicode MS" w:hAnsi="Calibri" w:cs="Calibri"/>
          <w:color w:val="000000" w:themeColor="text1"/>
        </w:rPr>
        <w:t xml:space="preserve">Suzuki, R., &amp; Shimodaira, H. (2006). Pvclust: an R package for assessing the uncertainty in hierarchical clustering. </w:t>
      </w:r>
      <w:r w:rsidRPr="00415550">
        <w:rPr>
          <w:rFonts w:ascii="Calibri" w:eastAsia="Arial Unicode MS" w:hAnsi="Calibri" w:cs="Calibri"/>
          <w:i/>
          <w:iCs/>
          <w:color w:val="000000" w:themeColor="text1"/>
        </w:rPr>
        <w:t>Bioinformatics</w:t>
      </w:r>
      <w:r w:rsidRPr="00415550">
        <w:rPr>
          <w:rFonts w:ascii="Calibri" w:eastAsia="Arial Unicode MS" w:hAnsi="Calibri" w:cs="Calibri"/>
          <w:color w:val="000000" w:themeColor="text1"/>
        </w:rPr>
        <w:t xml:space="preserve">, </w:t>
      </w:r>
      <w:r w:rsidRPr="00415550">
        <w:rPr>
          <w:rFonts w:ascii="Calibri" w:eastAsia="Arial Unicode MS" w:hAnsi="Calibri" w:cs="Calibri"/>
          <w:i/>
          <w:iCs/>
          <w:color w:val="000000" w:themeColor="text1"/>
        </w:rPr>
        <w:t>22</w:t>
      </w:r>
      <w:r w:rsidRPr="00415550">
        <w:rPr>
          <w:rFonts w:ascii="Calibri" w:eastAsia="Arial Unicode MS" w:hAnsi="Calibri" w:cs="Calibri"/>
          <w:color w:val="000000" w:themeColor="text1"/>
        </w:rPr>
        <w:t>(12), 1540-1542.</w:t>
      </w:r>
    </w:p>
    <w:p w14:paraId="28D67DAC" w14:textId="77777777" w:rsidR="00864755" w:rsidRPr="00415550" w:rsidRDefault="00864755" w:rsidP="005911F6">
      <w:pPr>
        <w:snapToGrid w:val="0"/>
        <w:spacing w:line="360" w:lineRule="auto"/>
        <w:ind w:left="720" w:hanging="720"/>
        <w:rPr>
          <w:rFonts w:ascii="Calibri" w:eastAsia="Arial Unicode MS" w:hAnsi="Calibri" w:cs="Calibri"/>
          <w:color w:val="000000" w:themeColor="text1"/>
        </w:rPr>
      </w:pPr>
      <w:r w:rsidRPr="00415550">
        <w:rPr>
          <w:rFonts w:ascii="Calibri" w:eastAsia="Arial Unicode MS" w:hAnsi="Calibri" w:cs="Calibri"/>
          <w:color w:val="000000" w:themeColor="text1"/>
        </w:rPr>
        <w:t xml:space="preserve">Tenenbaum, J. B., &amp; Griffiths, T. L. (2001). Generalization, similarity, and Bayesian inference. </w:t>
      </w:r>
      <w:r w:rsidRPr="00415550">
        <w:rPr>
          <w:rFonts w:ascii="Calibri" w:eastAsia="Arial Unicode MS" w:hAnsi="Calibri" w:cs="Calibri"/>
          <w:i/>
          <w:iCs/>
          <w:color w:val="000000" w:themeColor="text1"/>
        </w:rPr>
        <w:t>Behavioral and brain sciences</w:t>
      </w:r>
      <w:r w:rsidRPr="00415550">
        <w:rPr>
          <w:rFonts w:ascii="Calibri" w:eastAsia="Arial Unicode MS" w:hAnsi="Calibri" w:cs="Calibri"/>
          <w:color w:val="000000" w:themeColor="text1"/>
        </w:rPr>
        <w:t xml:space="preserve">, </w:t>
      </w:r>
      <w:r w:rsidRPr="00415550">
        <w:rPr>
          <w:rFonts w:ascii="Calibri" w:eastAsia="Arial Unicode MS" w:hAnsi="Calibri" w:cs="Calibri"/>
          <w:i/>
          <w:iCs/>
          <w:color w:val="000000" w:themeColor="text1"/>
        </w:rPr>
        <w:t>24</w:t>
      </w:r>
      <w:r w:rsidRPr="00415550">
        <w:rPr>
          <w:rFonts w:ascii="Calibri" w:eastAsia="Arial Unicode MS" w:hAnsi="Calibri" w:cs="Calibri"/>
          <w:color w:val="000000" w:themeColor="text1"/>
        </w:rPr>
        <w:t>(4), 629-640.</w:t>
      </w:r>
    </w:p>
    <w:p w14:paraId="479FFB3D" w14:textId="77777777" w:rsidR="00864755" w:rsidRPr="00415550" w:rsidRDefault="00864755" w:rsidP="005911F6">
      <w:pPr>
        <w:snapToGrid w:val="0"/>
        <w:spacing w:line="360" w:lineRule="auto"/>
        <w:ind w:left="720" w:hanging="720"/>
        <w:rPr>
          <w:rFonts w:ascii="Calibri" w:eastAsia="Arial Unicode MS" w:hAnsi="Calibri" w:cs="Calibri"/>
          <w:color w:val="000000" w:themeColor="text1"/>
        </w:rPr>
      </w:pPr>
      <w:r w:rsidRPr="00415550">
        <w:rPr>
          <w:rFonts w:ascii="Calibri" w:eastAsia="Arial Unicode MS" w:hAnsi="Calibri" w:cs="Calibri"/>
          <w:color w:val="000000" w:themeColor="text1"/>
        </w:rPr>
        <w:t xml:space="preserve">Tomasello, M., &amp; Barton, M. E. (1994). Learning words in nonostensive contexts. </w:t>
      </w:r>
      <w:r w:rsidRPr="00415550">
        <w:rPr>
          <w:rFonts w:ascii="Calibri" w:eastAsia="Arial Unicode MS" w:hAnsi="Calibri" w:cs="Calibri"/>
          <w:i/>
          <w:iCs/>
          <w:color w:val="000000" w:themeColor="text1"/>
        </w:rPr>
        <w:t>Developmental psychology</w:t>
      </w:r>
      <w:r w:rsidRPr="00415550">
        <w:rPr>
          <w:rFonts w:ascii="Calibri" w:eastAsia="Arial Unicode MS" w:hAnsi="Calibri" w:cs="Calibri"/>
          <w:color w:val="000000" w:themeColor="text1"/>
        </w:rPr>
        <w:t xml:space="preserve">, </w:t>
      </w:r>
      <w:r w:rsidRPr="00415550">
        <w:rPr>
          <w:rFonts w:ascii="Calibri" w:eastAsia="Arial Unicode MS" w:hAnsi="Calibri" w:cs="Calibri"/>
          <w:i/>
          <w:iCs/>
          <w:color w:val="000000" w:themeColor="text1"/>
        </w:rPr>
        <w:t>30</w:t>
      </w:r>
      <w:r w:rsidRPr="00415550">
        <w:rPr>
          <w:rFonts w:ascii="Calibri" w:eastAsia="Arial Unicode MS" w:hAnsi="Calibri" w:cs="Calibri"/>
          <w:color w:val="000000" w:themeColor="text1"/>
        </w:rPr>
        <w:t>(5), 639.</w:t>
      </w:r>
    </w:p>
    <w:p w14:paraId="51956299" w14:textId="4AEC242F" w:rsidR="00864755" w:rsidRPr="00415550" w:rsidRDefault="00864755" w:rsidP="005911F6">
      <w:pPr>
        <w:snapToGrid w:val="0"/>
        <w:spacing w:line="360" w:lineRule="auto"/>
        <w:ind w:left="720" w:hanging="720"/>
        <w:rPr>
          <w:rFonts w:ascii="Calibri" w:eastAsia="Arial Unicode MS" w:hAnsi="Calibri" w:cs="Calibri"/>
          <w:color w:val="000000" w:themeColor="text1"/>
          <w:bdr w:val="nil"/>
        </w:rPr>
      </w:pPr>
      <w:r w:rsidRPr="00415550">
        <w:rPr>
          <w:rFonts w:ascii="Calibri" w:eastAsia="Arial Unicode MS" w:hAnsi="Calibri" w:cs="Calibri"/>
          <w:color w:val="000000" w:themeColor="text1"/>
          <w:bdr w:val="nil"/>
        </w:rPr>
        <w:t xml:space="preserve">Van Boven, R. W., Hamilton, R. H., Kauffman, T., Keenan, J. P., &amp; Pascual–Leone, A. (2000). Tactile spatial resolution in blind Braille readers. </w:t>
      </w:r>
      <w:r w:rsidRPr="00415550">
        <w:rPr>
          <w:rFonts w:ascii="Calibri" w:eastAsia="Arial Unicode MS" w:hAnsi="Calibri" w:cs="Calibri"/>
          <w:i/>
          <w:iCs/>
          <w:color w:val="000000" w:themeColor="text1"/>
          <w:bdr w:val="nil"/>
        </w:rPr>
        <w:t>Neurology</w:t>
      </w:r>
      <w:r w:rsidRPr="00415550">
        <w:rPr>
          <w:rFonts w:ascii="Calibri" w:eastAsia="Arial Unicode MS" w:hAnsi="Calibri" w:cs="Calibri"/>
          <w:color w:val="000000" w:themeColor="text1"/>
          <w:bdr w:val="nil"/>
        </w:rPr>
        <w:t xml:space="preserve">, </w:t>
      </w:r>
      <w:r w:rsidRPr="00415550">
        <w:rPr>
          <w:rFonts w:ascii="Calibri" w:eastAsia="Arial Unicode MS" w:hAnsi="Calibri" w:cs="Calibri"/>
          <w:i/>
          <w:iCs/>
          <w:color w:val="000000" w:themeColor="text1"/>
          <w:bdr w:val="nil"/>
        </w:rPr>
        <w:t>54</w:t>
      </w:r>
      <w:r w:rsidRPr="00415550">
        <w:rPr>
          <w:rFonts w:ascii="Calibri" w:eastAsia="Arial Unicode MS" w:hAnsi="Calibri" w:cs="Calibri"/>
          <w:color w:val="000000" w:themeColor="text1"/>
          <w:bdr w:val="nil"/>
        </w:rPr>
        <w:t>(12), 2230-2236.</w:t>
      </w:r>
    </w:p>
    <w:p w14:paraId="6AF45C19" w14:textId="70757EF3" w:rsidR="00864755" w:rsidRPr="00415550" w:rsidRDefault="00864755" w:rsidP="005911F6">
      <w:pPr>
        <w:snapToGrid w:val="0"/>
        <w:spacing w:line="360" w:lineRule="auto"/>
        <w:ind w:left="720" w:hanging="720"/>
        <w:rPr>
          <w:rFonts w:ascii="Calibri" w:eastAsia="Arial Unicode MS" w:hAnsi="Calibri" w:cs="Calibri"/>
          <w:color w:val="000000" w:themeColor="text1"/>
          <w:shd w:val="clear" w:color="auto" w:fill="FFFFFF"/>
        </w:rPr>
      </w:pPr>
      <w:r w:rsidRPr="00415550">
        <w:rPr>
          <w:rFonts w:ascii="Calibri" w:eastAsia="Arial Unicode MS" w:hAnsi="Calibri" w:cs="Calibri"/>
          <w:color w:val="000000" w:themeColor="text1"/>
          <w:shd w:val="clear" w:color="auto" w:fill="FFFFFF"/>
        </w:rPr>
        <w:t>Winter, B., Perlman, M., &amp; Majid, A. (2018). Vision dominates in perceptual language: English sensory vocabulary is optimized for usage. </w:t>
      </w:r>
      <w:r w:rsidRPr="00415550">
        <w:rPr>
          <w:rFonts w:ascii="Calibri" w:eastAsia="Arial Unicode MS" w:hAnsi="Calibri" w:cs="Calibri"/>
          <w:i/>
          <w:iCs/>
          <w:color w:val="000000" w:themeColor="text1"/>
          <w:shd w:val="clear" w:color="auto" w:fill="FFFFFF"/>
        </w:rPr>
        <w:t>Cognition, 179, </w:t>
      </w:r>
      <w:r w:rsidRPr="00415550">
        <w:rPr>
          <w:rFonts w:ascii="Calibri" w:eastAsia="Arial Unicode MS" w:hAnsi="Calibri" w:cs="Calibri"/>
          <w:color w:val="000000" w:themeColor="text1"/>
          <w:shd w:val="clear" w:color="auto" w:fill="FFFFFF"/>
        </w:rPr>
        <w:t>213-220.</w:t>
      </w:r>
    </w:p>
    <w:p w14:paraId="3B7E2717" w14:textId="1E835427" w:rsidR="00173892" w:rsidRDefault="00864755" w:rsidP="005911F6">
      <w:pPr>
        <w:snapToGrid w:val="0"/>
        <w:spacing w:line="360" w:lineRule="auto"/>
        <w:ind w:left="720" w:hanging="720"/>
        <w:rPr>
          <w:rFonts w:ascii="Calibri" w:eastAsia="Arial Unicode MS" w:hAnsi="Calibri" w:cs="Calibri"/>
          <w:color w:val="000000" w:themeColor="text1"/>
        </w:rPr>
      </w:pPr>
      <w:r w:rsidRPr="00415550">
        <w:rPr>
          <w:rFonts w:ascii="Calibri" w:eastAsia="Arial Unicode MS" w:hAnsi="Calibri" w:cs="Calibri"/>
          <w:color w:val="000000" w:themeColor="text1"/>
        </w:rPr>
        <w:t xml:space="preserve">Zwiers, M. P., Van Opstal, A. J., &amp; Cruysberg, J. R. M. (2001). A spatial hearing deficit in early-blind humans. </w:t>
      </w:r>
      <w:r w:rsidRPr="00415550">
        <w:rPr>
          <w:rFonts w:ascii="Calibri" w:eastAsia="Arial Unicode MS" w:hAnsi="Calibri" w:cs="Calibri"/>
          <w:i/>
          <w:iCs/>
          <w:color w:val="000000" w:themeColor="text1"/>
        </w:rPr>
        <w:t>Journal of Neuroscience</w:t>
      </w:r>
      <w:r w:rsidRPr="00415550">
        <w:rPr>
          <w:rFonts w:ascii="Calibri" w:eastAsia="Arial Unicode MS" w:hAnsi="Calibri" w:cs="Calibri"/>
          <w:color w:val="000000" w:themeColor="text1"/>
        </w:rPr>
        <w:t xml:space="preserve">, </w:t>
      </w:r>
      <w:r w:rsidRPr="00415550">
        <w:rPr>
          <w:rFonts w:ascii="Calibri" w:eastAsia="Arial Unicode MS" w:hAnsi="Calibri" w:cs="Calibri"/>
          <w:i/>
          <w:iCs/>
          <w:color w:val="000000" w:themeColor="text1"/>
        </w:rPr>
        <w:t>21</w:t>
      </w:r>
      <w:r w:rsidRPr="00415550">
        <w:rPr>
          <w:rFonts w:ascii="Calibri" w:eastAsia="Arial Unicode MS" w:hAnsi="Calibri" w:cs="Calibri"/>
          <w:color w:val="000000" w:themeColor="text1"/>
        </w:rPr>
        <w:t>(9), RC142-RC142.</w:t>
      </w:r>
    </w:p>
    <w:p w14:paraId="2F4015A4" w14:textId="77777777" w:rsidR="00173892" w:rsidRDefault="00173892">
      <w:pPr>
        <w:pBdr>
          <w:top w:val="nil"/>
          <w:left w:val="nil"/>
          <w:bottom w:val="nil"/>
          <w:right w:val="nil"/>
          <w:between w:val="nil"/>
          <w:bar w:val="nil"/>
        </w:pBdr>
        <w:rPr>
          <w:rFonts w:ascii="Calibri" w:eastAsia="Arial Unicode MS" w:hAnsi="Calibri" w:cs="Calibri"/>
          <w:color w:val="000000" w:themeColor="text1"/>
        </w:rPr>
      </w:pPr>
      <w:r>
        <w:rPr>
          <w:rFonts w:ascii="Calibri" w:eastAsia="Arial Unicode MS" w:hAnsi="Calibri" w:cs="Calibri"/>
          <w:color w:val="000000" w:themeColor="text1"/>
        </w:rPr>
        <w:br w:type="page"/>
      </w:r>
    </w:p>
    <w:p w14:paraId="321FFEA6" w14:textId="41E02F4B" w:rsidR="007D4442" w:rsidRDefault="00AC2C32" w:rsidP="001E7366">
      <w:pPr>
        <w:pBdr>
          <w:top w:val="nil"/>
          <w:left w:val="nil"/>
          <w:bottom w:val="nil"/>
          <w:right w:val="nil"/>
          <w:between w:val="nil"/>
          <w:bar w:val="nil"/>
        </w:pBdr>
        <w:rPr>
          <w:rFonts w:ascii="Calibri" w:hAnsi="Calibri" w:cs="Calibri"/>
          <w:b/>
          <w:noProof/>
          <w:color w:val="000000" w:themeColor="text1"/>
        </w:rPr>
      </w:pPr>
      <w:r w:rsidRPr="004E7D05">
        <w:rPr>
          <w:rFonts w:ascii="Calibri" w:hAnsi="Calibri" w:cs="Calibri"/>
          <w:b/>
          <w:noProof/>
          <w:color w:val="000000" w:themeColor="text1"/>
        </w:rPr>
        <w:lastRenderedPageBreak/>
        <w:t>Figure Legends</w:t>
      </w:r>
    </w:p>
    <w:p w14:paraId="50833014" w14:textId="77777777" w:rsidR="007A45F0" w:rsidRPr="001E7366" w:rsidRDefault="007A45F0" w:rsidP="001E7366">
      <w:pPr>
        <w:pBdr>
          <w:top w:val="nil"/>
          <w:left w:val="nil"/>
          <w:bottom w:val="nil"/>
          <w:right w:val="nil"/>
          <w:between w:val="nil"/>
          <w:bar w:val="nil"/>
        </w:pBdr>
        <w:rPr>
          <w:rFonts w:ascii="Calibri" w:hAnsi="Calibri" w:cs="Calibri"/>
          <w:b/>
          <w:noProof/>
          <w:color w:val="000000" w:themeColor="text1"/>
        </w:rPr>
      </w:pPr>
    </w:p>
    <w:p w14:paraId="03CB18BA" w14:textId="65EC37A7" w:rsidR="006C0926" w:rsidRPr="00051A30" w:rsidRDefault="006C0926" w:rsidP="006C0926">
      <w:pPr>
        <w:pStyle w:val="Caption"/>
        <w:rPr>
          <w:rFonts w:ascii="Calibri" w:hAnsi="Calibri" w:cs="Calibri"/>
          <w:i w:val="0"/>
          <w:color w:val="auto"/>
          <w:sz w:val="24"/>
          <w:szCs w:val="24"/>
        </w:rPr>
      </w:pPr>
      <w:r w:rsidRPr="00051A30">
        <w:rPr>
          <w:rFonts w:ascii="Calibri" w:eastAsia="Arial Unicode MS" w:hAnsi="Calibri" w:cs="Calibri"/>
          <w:b/>
          <w:i w:val="0"/>
          <w:color w:val="auto"/>
          <w:sz w:val="24"/>
          <w:szCs w:val="24"/>
          <w:bdr w:val="nil"/>
        </w:rPr>
        <w:t xml:space="preserve">Figure </w:t>
      </w:r>
      <w:r w:rsidRPr="00051A30">
        <w:rPr>
          <w:rFonts w:ascii="Calibri" w:eastAsia="Arial Unicode MS" w:hAnsi="Calibri" w:cs="Calibri"/>
          <w:b/>
          <w:i w:val="0"/>
          <w:color w:val="auto"/>
          <w:sz w:val="24"/>
          <w:szCs w:val="24"/>
          <w:bdr w:val="nil"/>
        </w:rPr>
        <w:fldChar w:fldCharType="begin"/>
      </w:r>
      <w:r w:rsidRPr="00051A30">
        <w:rPr>
          <w:rFonts w:ascii="Calibri" w:eastAsia="Arial Unicode MS" w:hAnsi="Calibri" w:cs="Calibri"/>
          <w:b/>
          <w:i w:val="0"/>
          <w:color w:val="auto"/>
          <w:sz w:val="24"/>
          <w:szCs w:val="24"/>
          <w:bdr w:val="nil"/>
        </w:rPr>
        <w:instrText xml:space="preserve"> SEQ Figure \* ARABIC </w:instrText>
      </w:r>
      <w:r w:rsidRPr="00051A30">
        <w:rPr>
          <w:rFonts w:ascii="Calibri" w:eastAsia="Arial Unicode MS" w:hAnsi="Calibri" w:cs="Calibri"/>
          <w:b/>
          <w:i w:val="0"/>
          <w:color w:val="auto"/>
          <w:sz w:val="24"/>
          <w:szCs w:val="24"/>
          <w:bdr w:val="nil"/>
        </w:rPr>
        <w:fldChar w:fldCharType="separate"/>
      </w:r>
      <w:r w:rsidRPr="00051A30">
        <w:rPr>
          <w:rFonts w:ascii="Calibri" w:eastAsia="Arial Unicode MS" w:hAnsi="Calibri" w:cs="Calibri"/>
          <w:b/>
          <w:i w:val="0"/>
          <w:noProof/>
          <w:color w:val="auto"/>
          <w:sz w:val="24"/>
          <w:szCs w:val="24"/>
          <w:bdr w:val="nil"/>
        </w:rPr>
        <w:t>1</w:t>
      </w:r>
      <w:r w:rsidRPr="00051A30">
        <w:rPr>
          <w:rFonts w:ascii="Calibri" w:eastAsia="Arial Unicode MS" w:hAnsi="Calibri" w:cs="Calibri"/>
          <w:b/>
          <w:i w:val="0"/>
          <w:color w:val="auto"/>
          <w:sz w:val="24"/>
          <w:szCs w:val="24"/>
          <w:bdr w:val="nil"/>
        </w:rPr>
        <w:fldChar w:fldCharType="end"/>
      </w:r>
      <w:r w:rsidRPr="00051A30">
        <w:rPr>
          <w:rFonts w:ascii="Calibri" w:eastAsia="Arial Unicode MS" w:hAnsi="Calibri" w:cs="Calibri"/>
          <w:b/>
          <w:i w:val="0"/>
          <w:color w:val="auto"/>
          <w:sz w:val="24"/>
          <w:szCs w:val="24"/>
          <w:bdr w:val="nil"/>
        </w:rPr>
        <w:t xml:space="preserve">: </w:t>
      </w:r>
      <w:r>
        <w:rPr>
          <w:rFonts w:ascii="Calibri" w:hAnsi="Calibri" w:cs="Calibri"/>
          <w:i w:val="0"/>
          <w:color w:val="auto"/>
          <w:sz w:val="24"/>
          <w:szCs w:val="24"/>
        </w:rPr>
        <w:t>G</w:t>
      </w:r>
      <w:r w:rsidRPr="00051A30">
        <w:rPr>
          <w:rFonts w:ascii="Calibri" w:hAnsi="Calibri" w:cs="Calibri"/>
          <w:i w:val="0"/>
          <w:color w:val="auto"/>
          <w:sz w:val="24"/>
          <w:szCs w:val="24"/>
        </w:rPr>
        <w:t>roup average semantic dissimilarity matrices for perception and emission verbs</w:t>
      </w:r>
      <w:r>
        <w:rPr>
          <w:rFonts w:ascii="Calibri" w:hAnsi="Calibri" w:cs="Calibri"/>
          <w:i w:val="0"/>
          <w:color w:val="auto"/>
          <w:sz w:val="24"/>
          <w:szCs w:val="24"/>
        </w:rPr>
        <w:t>, b</w:t>
      </w:r>
      <w:r w:rsidRPr="00051A30">
        <w:rPr>
          <w:rFonts w:ascii="Calibri" w:hAnsi="Calibri" w:cs="Calibri"/>
          <w:i w:val="0"/>
          <w:color w:val="auto"/>
          <w:sz w:val="24"/>
          <w:szCs w:val="24"/>
        </w:rPr>
        <w:t xml:space="preserve">lind, sighted and sighted reference </w:t>
      </w:r>
      <w:r>
        <w:rPr>
          <w:rFonts w:ascii="Calibri" w:hAnsi="Calibri" w:cs="Calibri"/>
          <w:i w:val="0"/>
          <w:color w:val="auto"/>
          <w:sz w:val="24"/>
          <w:szCs w:val="24"/>
        </w:rPr>
        <w:t xml:space="preserve">groups </w:t>
      </w:r>
      <w:r w:rsidRPr="00051A30">
        <w:rPr>
          <w:rFonts w:ascii="Calibri" w:hAnsi="Calibri" w:cs="Calibri"/>
          <w:i w:val="0"/>
          <w:color w:val="auto"/>
          <w:sz w:val="24"/>
          <w:szCs w:val="24"/>
        </w:rPr>
        <w:t>(top to bottom). Dark</w:t>
      </w:r>
      <w:r>
        <w:rPr>
          <w:rFonts w:ascii="Calibri" w:hAnsi="Calibri" w:cs="Calibri"/>
          <w:i w:val="0"/>
          <w:color w:val="auto"/>
          <w:sz w:val="24"/>
          <w:szCs w:val="24"/>
        </w:rPr>
        <w:t>er</w:t>
      </w:r>
      <w:r w:rsidRPr="00051A30">
        <w:rPr>
          <w:rFonts w:ascii="Calibri" w:hAnsi="Calibri" w:cs="Calibri"/>
          <w:i w:val="0"/>
          <w:color w:val="auto"/>
          <w:sz w:val="24"/>
          <w:szCs w:val="24"/>
        </w:rPr>
        <w:t xml:space="preserve"> red corresponds to more similar.</w:t>
      </w:r>
    </w:p>
    <w:p w14:paraId="218044E7" w14:textId="77777777" w:rsidR="006C0926" w:rsidRPr="00F23C4E" w:rsidRDefault="006C0926" w:rsidP="006C0926">
      <w:pPr>
        <w:pStyle w:val="Caption"/>
        <w:rPr>
          <w:rFonts w:ascii="Calibri" w:eastAsia="Arial Unicode MS" w:hAnsi="Calibri" w:cs="Calibri"/>
          <w:i w:val="0"/>
          <w:color w:val="auto"/>
          <w:sz w:val="24"/>
          <w:szCs w:val="24"/>
          <w:bdr w:val="nil"/>
        </w:rPr>
      </w:pPr>
      <w:r w:rsidRPr="001577F1">
        <w:rPr>
          <w:rFonts w:ascii="Calibri" w:eastAsia="Arial Unicode MS" w:hAnsi="Calibri" w:cs="Calibri"/>
          <w:b/>
          <w:i w:val="0"/>
          <w:color w:val="auto"/>
          <w:sz w:val="24"/>
          <w:szCs w:val="24"/>
          <w:bdr w:val="nil"/>
        </w:rPr>
        <w:t xml:space="preserve">Figure </w:t>
      </w:r>
      <w:r w:rsidRPr="001577F1">
        <w:rPr>
          <w:rFonts w:ascii="Calibri" w:eastAsia="Arial Unicode MS" w:hAnsi="Calibri" w:cs="Calibri"/>
          <w:b/>
          <w:i w:val="0"/>
          <w:color w:val="auto"/>
          <w:sz w:val="24"/>
          <w:szCs w:val="24"/>
          <w:bdr w:val="nil"/>
        </w:rPr>
        <w:fldChar w:fldCharType="begin"/>
      </w:r>
      <w:r w:rsidRPr="001577F1">
        <w:rPr>
          <w:rFonts w:ascii="Calibri" w:eastAsia="Arial Unicode MS" w:hAnsi="Calibri" w:cs="Calibri"/>
          <w:b/>
          <w:i w:val="0"/>
          <w:color w:val="auto"/>
          <w:sz w:val="24"/>
          <w:szCs w:val="24"/>
          <w:bdr w:val="nil"/>
        </w:rPr>
        <w:instrText xml:space="preserve"> SEQ Figure \* ARABIC </w:instrText>
      </w:r>
      <w:r w:rsidRPr="001577F1">
        <w:rPr>
          <w:rFonts w:ascii="Calibri" w:eastAsia="Arial Unicode MS" w:hAnsi="Calibri" w:cs="Calibri"/>
          <w:b/>
          <w:i w:val="0"/>
          <w:color w:val="auto"/>
          <w:sz w:val="24"/>
          <w:szCs w:val="24"/>
          <w:bdr w:val="nil"/>
        </w:rPr>
        <w:fldChar w:fldCharType="separate"/>
      </w:r>
      <w:r w:rsidRPr="001577F1">
        <w:rPr>
          <w:rFonts w:ascii="Calibri" w:eastAsia="Arial Unicode MS" w:hAnsi="Calibri" w:cs="Calibri"/>
          <w:b/>
          <w:i w:val="0"/>
          <w:noProof/>
          <w:color w:val="auto"/>
          <w:sz w:val="24"/>
          <w:szCs w:val="24"/>
          <w:bdr w:val="nil"/>
        </w:rPr>
        <w:t>2</w:t>
      </w:r>
      <w:r w:rsidRPr="001577F1">
        <w:rPr>
          <w:rFonts w:ascii="Calibri" w:eastAsia="Arial Unicode MS" w:hAnsi="Calibri" w:cs="Calibri"/>
          <w:b/>
          <w:i w:val="0"/>
          <w:color w:val="auto"/>
          <w:sz w:val="24"/>
          <w:szCs w:val="24"/>
          <w:bdr w:val="nil"/>
        </w:rPr>
        <w:fldChar w:fldCharType="end"/>
      </w:r>
      <w:r w:rsidRPr="001577F1">
        <w:rPr>
          <w:rFonts w:ascii="Calibri" w:eastAsia="Arial Unicode MS" w:hAnsi="Calibri" w:cs="Calibri"/>
          <w:b/>
          <w:i w:val="0"/>
          <w:color w:val="auto"/>
          <w:sz w:val="24"/>
          <w:szCs w:val="24"/>
          <w:bdr w:val="nil"/>
        </w:rPr>
        <w:t xml:space="preserve">: </w:t>
      </w:r>
      <w:r w:rsidRPr="001577F1">
        <w:rPr>
          <w:rFonts w:ascii="Calibri" w:eastAsia="Arial Unicode MS" w:hAnsi="Calibri" w:cs="Calibri"/>
          <w:i w:val="0"/>
          <w:color w:val="auto"/>
          <w:sz w:val="24"/>
          <w:szCs w:val="24"/>
          <w:bdr w:val="nil"/>
        </w:rPr>
        <w:t>Blind (top) and sighted (bottom) group MDS results for perception (left) and emission (right) verbs. First two dimensions shown.</w:t>
      </w:r>
    </w:p>
    <w:p w14:paraId="50E027A3" w14:textId="4696AA71" w:rsidR="006C0926" w:rsidRPr="00EE5163" w:rsidRDefault="006C0926" w:rsidP="006C0926">
      <w:pPr>
        <w:pStyle w:val="Caption"/>
        <w:rPr>
          <w:rFonts w:ascii="Calibri" w:eastAsia="Arial Unicode MS" w:hAnsi="Calibri" w:cs="Calibri"/>
          <w:i w:val="0"/>
          <w:color w:val="auto"/>
          <w:sz w:val="24"/>
          <w:szCs w:val="24"/>
          <w:bdr w:val="nil"/>
        </w:rPr>
      </w:pPr>
      <w:r w:rsidRPr="001577F1">
        <w:rPr>
          <w:rFonts w:ascii="Calibri" w:eastAsia="Arial Unicode MS" w:hAnsi="Calibri" w:cs="Calibri"/>
          <w:b/>
          <w:i w:val="0"/>
          <w:color w:val="auto"/>
          <w:sz w:val="24"/>
          <w:szCs w:val="24"/>
          <w:bdr w:val="nil"/>
        </w:rPr>
        <w:t xml:space="preserve">Figure </w:t>
      </w:r>
      <w:r w:rsidRPr="001577F1">
        <w:rPr>
          <w:rFonts w:ascii="Calibri" w:eastAsia="Arial Unicode MS" w:hAnsi="Calibri" w:cs="Calibri"/>
          <w:b/>
          <w:i w:val="0"/>
          <w:color w:val="auto"/>
          <w:sz w:val="24"/>
          <w:szCs w:val="24"/>
          <w:bdr w:val="nil"/>
        </w:rPr>
        <w:fldChar w:fldCharType="begin"/>
      </w:r>
      <w:r w:rsidRPr="001577F1">
        <w:rPr>
          <w:rFonts w:ascii="Calibri" w:eastAsia="Arial Unicode MS" w:hAnsi="Calibri" w:cs="Calibri"/>
          <w:b/>
          <w:i w:val="0"/>
          <w:color w:val="auto"/>
          <w:sz w:val="24"/>
          <w:szCs w:val="24"/>
          <w:bdr w:val="nil"/>
        </w:rPr>
        <w:instrText xml:space="preserve"> SEQ Figure \* ARABIC </w:instrText>
      </w:r>
      <w:r w:rsidRPr="001577F1">
        <w:rPr>
          <w:rFonts w:ascii="Calibri" w:eastAsia="Arial Unicode MS" w:hAnsi="Calibri" w:cs="Calibri"/>
          <w:b/>
          <w:i w:val="0"/>
          <w:color w:val="auto"/>
          <w:sz w:val="24"/>
          <w:szCs w:val="24"/>
          <w:bdr w:val="nil"/>
        </w:rPr>
        <w:fldChar w:fldCharType="separate"/>
      </w:r>
      <w:r w:rsidRPr="001577F1">
        <w:rPr>
          <w:rFonts w:ascii="Calibri" w:eastAsia="Arial Unicode MS" w:hAnsi="Calibri" w:cs="Calibri"/>
          <w:b/>
          <w:i w:val="0"/>
          <w:noProof/>
          <w:color w:val="auto"/>
          <w:sz w:val="24"/>
          <w:szCs w:val="24"/>
          <w:bdr w:val="nil"/>
        </w:rPr>
        <w:t>3</w:t>
      </w:r>
      <w:r w:rsidRPr="001577F1">
        <w:rPr>
          <w:rFonts w:ascii="Calibri" w:eastAsia="Arial Unicode MS" w:hAnsi="Calibri" w:cs="Calibri"/>
          <w:b/>
          <w:i w:val="0"/>
          <w:color w:val="auto"/>
          <w:sz w:val="24"/>
          <w:szCs w:val="24"/>
          <w:bdr w:val="nil"/>
        </w:rPr>
        <w:fldChar w:fldCharType="end"/>
      </w:r>
      <w:r w:rsidRPr="001577F1">
        <w:rPr>
          <w:rFonts w:ascii="Calibri" w:eastAsia="Arial Unicode MS" w:hAnsi="Calibri" w:cs="Calibri"/>
          <w:b/>
          <w:i w:val="0"/>
          <w:color w:val="auto"/>
          <w:sz w:val="24"/>
          <w:szCs w:val="24"/>
          <w:bdr w:val="nil"/>
        </w:rPr>
        <w:t xml:space="preserve">: </w:t>
      </w:r>
      <w:r w:rsidRPr="0010552B">
        <w:rPr>
          <w:rFonts w:ascii="Calibri" w:eastAsia="Arial Unicode MS" w:hAnsi="Calibri" w:cs="Calibri"/>
          <w:i w:val="0"/>
          <w:color w:val="auto"/>
          <w:sz w:val="24"/>
          <w:szCs w:val="24"/>
          <w:bdr w:val="nil"/>
        </w:rPr>
        <w:t>A.</w:t>
      </w:r>
      <w:r>
        <w:rPr>
          <w:rFonts w:ascii="Calibri" w:eastAsia="Arial Unicode MS" w:hAnsi="Calibri" w:cs="Calibri"/>
          <w:b/>
          <w:i w:val="0"/>
          <w:color w:val="auto"/>
          <w:sz w:val="24"/>
          <w:szCs w:val="24"/>
          <w:bdr w:val="nil"/>
        </w:rPr>
        <w:t xml:space="preserve"> </w:t>
      </w:r>
      <w:r w:rsidRPr="001577F1">
        <w:rPr>
          <w:rFonts w:ascii="Calibri" w:eastAsia="Arial Unicode MS" w:hAnsi="Calibri" w:cs="Calibri"/>
          <w:i w:val="0"/>
          <w:color w:val="auto"/>
          <w:sz w:val="24"/>
          <w:szCs w:val="24"/>
          <w:bdr w:val="nil"/>
        </w:rPr>
        <w:t>Correlations of blind (</w:t>
      </w:r>
      <w:r w:rsidR="00AC03F1">
        <w:rPr>
          <w:rFonts w:ascii="Calibri" w:eastAsia="Arial Unicode MS" w:hAnsi="Calibri" w:cs="Calibri"/>
          <w:i w:val="0"/>
          <w:color w:val="auto"/>
          <w:sz w:val="24"/>
          <w:szCs w:val="24"/>
          <w:bdr w:val="nil"/>
        </w:rPr>
        <w:t>light</w:t>
      </w:r>
      <w:r w:rsidRPr="001577F1">
        <w:rPr>
          <w:rFonts w:ascii="Calibri" w:eastAsia="Arial Unicode MS" w:hAnsi="Calibri" w:cs="Calibri"/>
          <w:i w:val="0"/>
          <w:color w:val="auto"/>
          <w:sz w:val="24"/>
          <w:szCs w:val="24"/>
          <w:bdr w:val="nil"/>
        </w:rPr>
        <w:t xml:space="preserve"> colors) and sighted (</w:t>
      </w:r>
      <w:r w:rsidR="00363D4D">
        <w:rPr>
          <w:rFonts w:ascii="Calibri" w:eastAsia="Arial Unicode MS" w:hAnsi="Calibri" w:cs="Calibri"/>
          <w:i w:val="0"/>
          <w:color w:val="auto"/>
          <w:sz w:val="24"/>
          <w:szCs w:val="24"/>
          <w:bdr w:val="nil"/>
        </w:rPr>
        <w:t>dark</w:t>
      </w:r>
      <w:r w:rsidRPr="001577F1">
        <w:rPr>
          <w:rFonts w:ascii="Calibri" w:eastAsia="Arial Unicode MS" w:hAnsi="Calibri" w:cs="Calibri"/>
          <w:i w:val="0"/>
          <w:color w:val="auto"/>
          <w:sz w:val="24"/>
          <w:szCs w:val="24"/>
          <w:bdr w:val="nil"/>
        </w:rPr>
        <w:t xml:space="preserve"> colors) groups to the sighted reference group</w:t>
      </w:r>
      <w:r>
        <w:rPr>
          <w:rFonts w:ascii="Calibri" w:eastAsia="Arial Unicode MS" w:hAnsi="Calibri" w:cs="Calibri"/>
          <w:i w:val="0"/>
          <w:color w:val="auto"/>
          <w:sz w:val="24"/>
          <w:szCs w:val="24"/>
          <w:bdr w:val="nil"/>
        </w:rPr>
        <w:t>, computer on</w:t>
      </w:r>
      <w:r w:rsidRPr="001577F1">
        <w:rPr>
          <w:rFonts w:ascii="Calibri" w:eastAsia="Arial Unicode MS" w:hAnsi="Calibri" w:cs="Calibri"/>
          <w:i w:val="0"/>
          <w:color w:val="auto"/>
          <w:sz w:val="24"/>
          <w:szCs w:val="24"/>
          <w:bdr w:val="nil"/>
        </w:rPr>
        <w:t xml:space="preserve"> group’s average normalized similarity ratings. Animate agentive and non-agentive (inanimate object) sound verbs are shown separately</w:t>
      </w:r>
      <w:r>
        <w:rPr>
          <w:rFonts w:ascii="Calibri" w:eastAsia="Arial Unicode MS" w:hAnsi="Calibri" w:cs="Calibri"/>
          <w:i w:val="0"/>
          <w:color w:val="auto"/>
          <w:sz w:val="24"/>
          <w:szCs w:val="24"/>
          <w:bdr w:val="nil"/>
        </w:rPr>
        <w:t xml:space="preserve"> in different shades of blue</w:t>
      </w:r>
      <w:r w:rsidRPr="001577F1">
        <w:rPr>
          <w:rFonts w:ascii="Calibri" w:eastAsia="Arial Unicode MS" w:hAnsi="Calibri" w:cs="Calibri"/>
          <w:i w:val="0"/>
          <w:color w:val="auto"/>
          <w:sz w:val="24"/>
          <w:szCs w:val="24"/>
          <w:bdr w:val="nil"/>
        </w:rPr>
        <w:t xml:space="preserve">. </w:t>
      </w:r>
      <w:r w:rsidRPr="0010552B">
        <w:rPr>
          <w:rFonts w:ascii="Calibri" w:eastAsia="Arial Unicode MS" w:hAnsi="Calibri" w:cs="Calibri"/>
          <w:i w:val="0"/>
          <w:color w:val="auto"/>
          <w:sz w:val="24"/>
          <w:szCs w:val="24"/>
          <w:bdr w:val="nil"/>
        </w:rPr>
        <w:t>B.</w:t>
      </w:r>
      <w:r>
        <w:rPr>
          <w:rFonts w:ascii="Calibri" w:eastAsia="Arial Unicode MS" w:hAnsi="Calibri" w:cs="Calibri"/>
          <w:b/>
          <w:i w:val="0"/>
          <w:color w:val="auto"/>
          <w:sz w:val="24"/>
          <w:szCs w:val="24"/>
          <w:bdr w:val="nil"/>
        </w:rPr>
        <w:t xml:space="preserve"> </w:t>
      </w:r>
      <w:r w:rsidRPr="00205F32">
        <w:rPr>
          <w:rFonts w:ascii="Calibri" w:eastAsia="Arial Unicode MS" w:hAnsi="Calibri" w:cs="Calibri"/>
          <w:i w:val="0"/>
          <w:color w:val="auto"/>
          <w:sz w:val="24"/>
          <w:szCs w:val="24"/>
          <w:bdr w:val="nil"/>
        </w:rPr>
        <w:t>Within</w:t>
      </w:r>
      <w:r w:rsidR="002A35A1">
        <w:rPr>
          <w:rFonts w:ascii="Calibri" w:eastAsia="Arial Unicode MS" w:hAnsi="Calibri" w:cs="Calibri"/>
          <w:i w:val="0"/>
          <w:color w:val="auto"/>
          <w:sz w:val="24"/>
          <w:szCs w:val="24"/>
          <w:bdr w:val="nil"/>
        </w:rPr>
        <w:t>-</w:t>
      </w:r>
      <w:r w:rsidRPr="00205F32">
        <w:rPr>
          <w:rFonts w:ascii="Calibri" w:eastAsia="Arial Unicode MS" w:hAnsi="Calibri" w:cs="Calibri"/>
          <w:i w:val="0"/>
          <w:color w:val="auto"/>
          <w:sz w:val="24"/>
          <w:szCs w:val="24"/>
          <w:bdr w:val="nil"/>
        </w:rPr>
        <w:t>group coherence measured as</w:t>
      </w:r>
      <w:r>
        <w:rPr>
          <w:rFonts w:ascii="Calibri" w:eastAsia="Arial Unicode MS" w:hAnsi="Calibri" w:cs="Calibri"/>
          <w:b/>
          <w:i w:val="0"/>
          <w:color w:val="auto"/>
          <w:sz w:val="24"/>
          <w:szCs w:val="24"/>
          <w:bdr w:val="nil"/>
        </w:rPr>
        <w:t xml:space="preserve"> </w:t>
      </w:r>
      <w:r>
        <w:rPr>
          <w:rFonts w:ascii="Calibri" w:eastAsia="Arial Unicode MS" w:hAnsi="Calibri" w:cs="Calibri"/>
          <w:i w:val="0"/>
          <w:color w:val="auto"/>
          <w:sz w:val="24"/>
          <w:szCs w:val="24"/>
          <w:bdr w:val="nil"/>
        </w:rPr>
        <w:t>s</w:t>
      </w:r>
      <w:r w:rsidRPr="001577F1">
        <w:rPr>
          <w:rFonts w:ascii="Calibri" w:eastAsia="Arial Unicode MS" w:hAnsi="Calibri" w:cs="Calibri"/>
          <w:i w:val="0"/>
          <w:color w:val="auto"/>
          <w:sz w:val="24"/>
          <w:szCs w:val="24"/>
          <w:bdr w:val="nil"/>
        </w:rPr>
        <w:t>ingle subjects’ correlations to their own group</w:t>
      </w:r>
      <w:r>
        <w:rPr>
          <w:rFonts w:ascii="Calibri" w:eastAsia="Arial Unicode MS" w:hAnsi="Calibri" w:cs="Calibri"/>
          <w:i w:val="0"/>
          <w:color w:val="auto"/>
          <w:sz w:val="24"/>
          <w:szCs w:val="24"/>
          <w:bdr w:val="nil"/>
        </w:rPr>
        <w:t xml:space="preserve"> </w:t>
      </w:r>
      <w:r w:rsidR="00AA05DF">
        <w:rPr>
          <w:rFonts w:ascii="Calibri" w:eastAsia="Arial Unicode MS" w:hAnsi="Calibri" w:cs="Calibri"/>
          <w:i w:val="0"/>
          <w:color w:val="auto"/>
          <w:sz w:val="24"/>
          <w:szCs w:val="24"/>
          <w:bdr w:val="nil"/>
        </w:rPr>
        <w:t>(</w:t>
      </w:r>
      <w:r>
        <w:rPr>
          <w:rFonts w:ascii="Calibri" w:eastAsia="Arial Unicode MS" w:hAnsi="Calibri" w:cs="Calibri"/>
          <w:i w:val="0"/>
          <w:color w:val="auto"/>
          <w:sz w:val="24"/>
          <w:szCs w:val="24"/>
          <w:bdr w:val="nil"/>
        </w:rPr>
        <w:t>blind to blind</w:t>
      </w:r>
      <w:r w:rsidR="000325F3">
        <w:rPr>
          <w:rFonts w:ascii="Calibri" w:eastAsia="Arial Unicode MS" w:hAnsi="Calibri" w:cs="Calibri"/>
          <w:i w:val="0"/>
          <w:color w:val="auto"/>
          <w:sz w:val="24"/>
          <w:szCs w:val="24"/>
          <w:bdr w:val="nil"/>
        </w:rPr>
        <w:t xml:space="preserve">: </w:t>
      </w:r>
      <w:r>
        <w:rPr>
          <w:rFonts w:ascii="Calibri" w:eastAsia="Arial Unicode MS" w:hAnsi="Calibri" w:cs="Calibri"/>
          <w:i w:val="0"/>
          <w:color w:val="auto"/>
          <w:sz w:val="24"/>
          <w:szCs w:val="24"/>
          <w:bdr w:val="nil"/>
        </w:rPr>
        <w:t>light</w:t>
      </w:r>
      <w:r w:rsidR="00452940">
        <w:rPr>
          <w:rFonts w:ascii="Calibri" w:eastAsia="Arial Unicode MS" w:hAnsi="Calibri" w:cs="Calibri"/>
          <w:i w:val="0"/>
          <w:color w:val="auto"/>
          <w:sz w:val="24"/>
          <w:szCs w:val="24"/>
          <w:bdr w:val="nil"/>
        </w:rPr>
        <w:t>;</w:t>
      </w:r>
      <w:r w:rsidR="00AA05DF">
        <w:rPr>
          <w:rFonts w:ascii="Calibri" w:eastAsia="Arial Unicode MS" w:hAnsi="Calibri" w:cs="Calibri"/>
          <w:i w:val="0"/>
          <w:color w:val="auto"/>
          <w:sz w:val="24"/>
          <w:szCs w:val="24"/>
          <w:bdr w:val="nil"/>
        </w:rPr>
        <w:t xml:space="preserve"> sighted to sighted</w:t>
      </w:r>
      <w:r w:rsidR="000325F3">
        <w:rPr>
          <w:rFonts w:ascii="Calibri" w:eastAsia="Arial Unicode MS" w:hAnsi="Calibri" w:cs="Calibri"/>
          <w:i w:val="0"/>
          <w:color w:val="auto"/>
          <w:sz w:val="24"/>
          <w:szCs w:val="24"/>
          <w:bdr w:val="nil"/>
        </w:rPr>
        <w:t xml:space="preserve">: </w:t>
      </w:r>
      <w:r w:rsidR="00AA05DF">
        <w:rPr>
          <w:rFonts w:ascii="Calibri" w:eastAsia="Arial Unicode MS" w:hAnsi="Calibri" w:cs="Calibri"/>
          <w:i w:val="0"/>
          <w:color w:val="auto"/>
          <w:sz w:val="24"/>
          <w:szCs w:val="24"/>
          <w:bdr w:val="nil"/>
        </w:rPr>
        <w:t>dark</w:t>
      </w:r>
      <w:r>
        <w:rPr>
          <w:rFonts w:ascii="Calibri" w:eastAsia="Arial Unicode MS" w:hAnsi="Calibri" w:cs="Calibri"/>
          <w:i w:val="0"/>
          <w:color w:val="auto"/>
          <w:sz w:val="24"/>
          <w:szCs w:val="24"/>
          <w:bdr w:val="nil"/>
        </w:rPr>
        <w:t>)</w:t>
      </w:r>
      <w:r w:rsidRPr="001577F1">
        <w:rPr>
          <w:rFonts w:ascii="Calibri" w:eastAsia="Arial Unicode MS" w:hAnsi="Calibri" w:cs="Calibri"/>
          <w:i w:val="0"/>
          <w:color w:val="auto"/>
          <w:sz w:val="24"/>
          <w:szCs w:val="24"/>
          <w:bdr w:val="nil"/>
        </w:rPr>
        <w:t>, using a leave</w:t>
      </w:r>
      <w:r>
        <w:rPr>
          <w:rFonts w:ascii="Calibri" w:eastAsia="Arial Unicode MS" w:hAnsi="Calibri" w:cs="Calibri"/>
          <w:i w:val="0"/>
          <w:color w:val="auto"/>
          <w:sz w:val="24"/>
          <w:szCs w:val="24"/>
          <w:bdr w:val="nil"/>
        </w:rPr>
        <w:t>-</w:t>
      </w:r>
      <w:r w:rsidRPr="001577F1">
        <w:rPr>
          <w:rFonts w:ascii="Calibri" w:eastAsia="Arial Unicode MS" w:hAnsi="Calibri" w:cs="Calibri"/>
          <w:i w:val="0"/>
          <w:color w:val="auto"/>
          <w:sz w:val="24"/>
          <w:szCs w:val="24"/>
          <w:bdr w:val="nil"/>
        </w:rPr>
        <w:t>one</w:t>
      </w:r>
      <w:r>
        <w:rPr>
          <w:rFonts w:ascii="Calibri" w:eastAsia="Arial Unicode MS" w:hAnsi="Calibri" w:cs="Calibri"/>
          <w:i w:val="0"/>
          <w:color w:val="auto"/>
          <w:sz w:val="24"/>
          <w:szCs w:val="24"/>
          <w:bdr w:val="nil"/>
        </w:rPr>
        <w:t>-subject-</w:t>
      </w:r>
      <w:r w:rsidRPr="001577F1">
        <w:rPr>
          <w:rFonts w:ascii="Calibri" w:eastAsia="Arial Unicode MS" w:hAnsi="Calibri" w:cs="Calibri"/>
          <w:i w:val="0"/>
          <w:color w:val="auto"/>
          <w:sz w:val="24"/>
          <w:szCs w:val="24"/>
          <w:bdr w:val="nil"/>
        </w:rPr>
        <w:t>out procedure</w:t>
      </w:r>
      <w:r>
        <w:rPr>
          <w:rFonts w:ascii="Calibri" w:eastAsia="Arial Unicode MS" w:hAnsi="Calibri" w:cs="Calibri"/>
          <w:i w:val="0"/>
          <w:color w:val="auto"/>
          <w:sz w:val="24"/>
          <w:szCs w:val="24"/>
          <w:bdr w:val="nil"/>
        </w:rPr>
        <w:t xml:space="preserve"> (See Supplemental Materials for Kendall’s W Coherence)</w:t>
      </w:r>
      <w:r w:rsidRPr="001577F1">
        <w:rPr>
          <w:rFonts w:ascii="Calibri" w:eastAsia="Arial Unicode MS" w:hAnsi="Calibri" w:cs="Calibri"/>
          <w:i w:val="0"/>
          <w:color w:val="auto"/>
          <w:sz w:val="24"/>
          <w:szCs w:val="24"/>
          <w:bdr w:val="nil"/>
        </w:rPr>
        <w:t>. Error bars: ± standard error of the mean. Significant group differences are marked with p-value. Animate agentive and non-agentive (inanimate object) sound verbs show</w:t>
      </w:r>
      <w:r>
        <w:rPr>
          <w:rFonts w:ascii="Calibri" w:eastAsia="Arial Unicode MS" w:hAnsi="Calibri" w:cs="Calibri"/>
          <w:i w:val="0"/>
          <w:color w:val="auto"/>
          <w:sz w:val="24"/>
          <w:szCs w:val="24"/>
          <w:bdr w:val="nil"/>
        </w:rPr>
        <w:t>n</w:t>
      </w:r>
      <w:r w:rsidRPr="001577F1">
        <w:rPr>
          <w:rFonts w:ascii="Calibri" w:eastAsia="Arial Unicode MS" w:hAnsi="Calibri" w:cs="Calibri"/>
          <w:i w:val="0"/>
          <w:color w:val="auto"/>
          <w:sz w:val="24"/>
          <w:szCs w:val="24"/>
          <w:bdr w:val="nil"/>
        </w:rPr>
        <w:t xml:space="preserve"> separately</w:t>
      </w:r>
      <w:r>
        <w:rPr>
          <w:rFonts w:ascii="Calibri" w:eastAsia="Arial Unicode MS" w:hAnsi="Calibri" w:cs="Calibri"/>
          <w:i w:val="0"/>
          <w:color w:val="auto"/>
          <w:sz w:val="24"/>
          <w:szCs w:val="24"/>
          <w:bdr w:val="nil"/>
        </w:rPr>
        <w:t xml:space="preserve"> in different shades of blue</w:t>
      </w:r>
      <w:r w:rsidRPr="001577F1">
        <w:rPr>
          <w:rFonts w:ascii="Calibri" w:eastAsia="Arial Unicode MS" w:hAnsi="Calibri" w:cs="Calibri"/>
          <w:i w:val="0"/>
          <w:color w:val="auto"/>
          <w:sz w:val="24"/>
          <w:szCs w:val="24"/>
          <w:bdr w:val="nil"/>
        </w:rPr>
        <w:t xml:space="preserve">. </w:t>
      </w:r>
    </w:p>
    <w:p w14:paraId="425D6A43" w14:textId="77777777" w:rsidR="006C0926" w:rsidRPr="001577F1" w:rsidRDefault="006C0926" w:rsidP="006C0926">
      <w:pPr>
        <w:pStyle w:val="Caption"/>
        <w:rPr>
          <w:rFonts w:ascii="Calibri" w:eastAsia="Arial Unicode MS" w:hAnsi="Calibri" w:cs="Calibri"/>
          <w:i w:val="0"/>
          <w:color w:val="auto"/>
          <w:sz w:val="24"/>
          <w:szCs w:val="24"/>
          <w:bdr w:val="nil"/>
        </w:rPr>
      </w:pPr>
      <w:r w:rsidRPr="001577F1">
        <w:rPr>
          <w:rFonts w:ascii="Calibri" w:eastAsia="Arial Unicode MS" w:hAnsi="Calibri" w:cs="Calibri"/>
          <w:b/>
          <w:i w:val="0"/>
          <w:color w:val="auto"/>
          <w:sz w:val="24"/>
          <w:szCs w:val="24"/>
          <w:bdr w:val="nil"/>
        </w:rPr>
        <w:t xml:space="preserve">Figure </w:t>
      </w:r>
      <w:r>
        <w:rPr>
          <w:rFonts w:ascii="Calibri" w:eastAsia="Arial Unicode MS" w:hAnsi="Calibri" w:cs="Calibri"/>
          <w:b/>
          <w:i w:val="0"/>
          <w:color w:val="auto"/>
          <w:sz w:val="24"/>
          <w:szCs w:val="24"/>
          <w:bdr w:val="nil"/>
        </w:rPr>
        <w:t>4</w:t>
      </w:r>
      <w:r w:rsidRPr="001577F1">
        <w:rPr>
          <w:rFonts w:ascii="Calibri" w:eastAsia="Arial Unicode MS" w:hAnsi="Calibri" w:cs="Calibri"/>
          <w:b/>
          <w:i w:val="0"/>
          <w:color w:val="auto"/>
          <w:sz w:val="24"/>
          <w:szCs w:val="24"/>
          <w:bdr w:val="nil"/>
        </w:rPr>
        <w:t xml:space="preserve">: </w:t>
      </w:r>
      <w:r w:rsidRPr="003348FB">
        <w:rPr>
          <w:rFonts w:ascii="Calibri" w:eastAsia="Arial Unicode MS" w:hAnsi="Calibri" w:cs="Calibri"/>
          <w:i w:val="0"/>
          <w:color w:val="auto"/>
          <w:sz w:val="24"/>
          <w:szCs w:val="24"/>
          <w:bdr w:val="nil"/>
        </w:rPr>
        <w:t>A.</w:t>
      </w:r>
      <w:r>
        <w:rPr>
          <w:rFonts w:ascii="Calibri" w:eastAsia="Arial Unicode MS" w:hAnsi="Calibri" w:cs="Calibri"/>
          <w:b/>
          <w:i w:val="0"/>
          <w:color w:val="auto"/>
          <w:sz w:val="24"/>
          <w:szCs w:val="24"/>
          <w:bdr w:val="nil"/>
        </w:rPr>
        <w:t xml:space="preserve"> </w:t>
      </w:r>
      <w:r w:rsidRPr="001577F1">
        <w:rPr>
          <w:rFonts w:ascii="Calibri" w:eastAsia="Arial Unicode MS" w:hAnsi="Calibri" w:cs="Calibri"/>
          <w:i w:val="0"/>
          <w:color w:val="auto"/>
          <w:sz w:val="24"/>
          <w:szCs w:val="24"/>
          <w:bdr w:val="nil"/>
        </w:rPr>
        <w:t>Hierarchical clustering dendrograms for sight perception verbs</w:t>
      </w:r>
      <w:r>
        <w:rPr>
          <w:rFonts w:ascii="Calibri" w:eastAsia="Arial Unicode MS" w:hAnsi="Calibri" w:cs="Calibri"/>
          <w:i w:val="0"/>
          <w:color w:val="auto"/>
          <w:sz w:val="24"/>
          <w:szCs w:val="24"/>
          <w:bdr w:val="nil"/>
        </w:rPr>
        <w:t xml:space="preserve"> across groups</w:t>
      </w:r>
      <w:r w:rsidRPr="001577F1">
        <w:rPr>
          <w:rFonts w:ascii="Calibri" w:eastAsia="Arial Unicode MS" w:hAnsi="Calibri" w:cs="Calibri"/>
          <w:i w:val="0"/>
          <w:color w:val="auto"/>
          <w:sz w:val="24"/>
          <w:szCs w:val="24"/>
          <w:bdr w:val="nil"/>
        </w:rPr>
        <w:t>.</w:t>
      </w:r>
      <w:r>
        <w:rPr>
          <w:rFonts w:ascii="Calibri" w:eastAsia="Arial Unicode MS" w:hAnsi="Calibri" w:cs="Calibri"/>
          <w:i w:val="0"/>
          <w:color w:val="auto"/>
          <w:sz w:val="24"/>
          <w:szCs w:val="24"/>
          <w:bdr w:val="nil"/>
        </w:rPr>
        <w:t xml:space="preserve"> B. </w:t>
      </w:r>
      <w:r w:rsidRPr="001577F1">
        <w:rPr>
          <w:rFonts w:ascii="Calibri" w:eastAsia="Arial Unicode MS" w:hAnsi="Calibri" w:cs="Calibri"/>
          <w:i w:val="0"/>
          <w:color w:val="auto"/>
          <w:sz w:val="24"/>
          <w:szCs w:val="24"/>
          <w:bdr w:val="nil"/>
        </w:rPr>
        <w:t xml:space="preserve">Light emission </w:t>
      </w:r>
      <w:r>
        <w:rPr>
          <w:rFonts w:ascii="Calibri" w:eastAsia="Arial Unicode MS" w:hAnsi="Calibri" w:cs="Calibri"/>
          <w:i w:val="0"/>
          <w:color w:val="auto"/>
          <w:sz w:val="24"/>
          <w:szCs w:val="24"/>
          <w:bdr w:val="nil"/>
        </w:rPr>
        <w:t xml:space="preserve">verbs </w:t>
      </w:r>
      <w:r w:rsidRPr="001577F1">
        <w:rPr>
          <w:rFonts w:ascii="Calibri" w:eastAsia="Arial Unicode MS" w:hAnsi="Calibri" w:cs="Calibri"/>
          <w:i w:val="0"/>
          <w:color w:val="auto"/>
          <w:sz w:val="24"/>
          <w:szCs w:val="24"/>
          <w:bdr w:val="nil"/>
        </w:rPr>
        <w:t>MDS</w:t>
      </w:r>
      <w:r>
        <w:rPr>
          <w:rFonts w:ascii="Calibri" w:eastAsia="Arial Unicode MS" w:hAnsi="Calibri" w:cs="Calibri"/>
          <w:i w:val="0"/>
          <w:color w:val="auto"/>
          <w:sz w:val="24"/>
          <w:szCs w:val="24"/>
          <w:bdr w:val="nil"/>
        </w:rPr>
        <w:t xml:space="preserve"> analysis, first two dimensions shown</w:t>
      </w:r>
      <w:r w:rsidRPr="001577F1">
        <w:rPr>
          <w:rFonts w:ascii="Calibri" w:eastAsia="Arial Unicode MS" w:hAnsi="Calibri" w:cs="Calibri"/>
          <w:i w:val="0"/>
          <w:color w:val="auto"/>
          <w:sz w:val="24"/>
          <w:szCs w:val="24"/>
          <w:bdr w:val="nil"/>
        </w:rPr>
        <w:t>.</w:t>
      </w:r>
    </w:p>
    <w:p w14:paraId="14C26236" w14:textId="16C141E8" w:rsidR="006C0926" w:rsidRPr="00E57E26" w:rsidRDefault="006C0926" w:rsidP="006C0926">
      <w:pPr>
        <w:pStyle w:val="Caption"/>
        <w:rPr>
          <w:rFonts w:ascii="Calibri" w:eastAsia="Arial Unicode MS" w:hAnsi="Calibri" w:cs="Calibri"/>
          <w:b/>
          <w:i w:val="0"/>
          <w:color w:val="auto"/>
          <w:sz w:val="24"/>
          <w:szCs w:val="24"/>
          <w:bdr w:val="nil"/>
        </w:rPr>
      </w:pPr>
      <w:r w:rsidRPr="001577F1">
        <w:rPr>
          <w:rFonts w:ascii="Calibri" w:eastAsia="Arial Unicode MS" w:hAnsi="Calibri" w:cs="Calibri"/>
          <w:b/>
          <w:i w:val="0"/>
          <w:color w:val="auto"/>
          <w:sz w:val="24"/>
          <w:szCs w:val="24"/>
          <w:bdr w:val="nil"/>
        </w:rPr>
        <w:t xml:space="preserve">Figure </w:t>
      </w:r>
      <w:r>
        <w:rPr>
          <w:rFonts w:ascii="Calibri" w:eastAsia="Arial Unicode MS" w:hAnsi="Calibri" w:cs="Calibri"/>
          <w:b/>
          <w:i w:val="0"/>
          <w:color w:val="auto"/>
          <w:sz w:val="24"/>
          <w:szCs w:val="24"/>
          <w:bdr w:val="nil"/>
        </w:rPr>
        <w:t>5</w:t>
      </w:r>
      <w:r w:rsidRPr="001577F1">
        <w:rPr>
          <w:rFonts w:ascii="Calibri" w:eastAsia="Arial Unicode MS" w:hAnsi="Calibri" w:cs="Calibri"/>
          <w:b/>
          <w:i w:val="0"/>
          <w:color w:val="auto"/>
          <w:sz w:val="24"/>
          <w:szCs w:val="24"/>
          <w:bdr w:val="nil"/>
        </w:rPr>
        <w:t xml:space="preserve">: </w:t>
      </w:r>
      <w:r>
        <w:rPr>
          <w:rFonts w:ascii="Calibri" w:eastAsia="Arial Unicode MS" w:hAnsi="Calibri" w:cs="Calibri"/>
          <w:i w:val="0"/>
          <w:color w:val="auto"/>
          <w:sz w:val="24"/>
          <w:szCs w:val="24"/>
          <w:bdr w:val="nil"/>
        </w:rPr>
        <w:t>MDS results for t</w:t>
      </w:r>
      <w:r w:rsidRPr="001577F1">
        <w:rPr>
          <w:rFonts w:ascii="Calibri" w:eastAsia="Arial Unicode MS" w:hAnsi="Calibri" w:cs="Calibri"/>
          <w:i w:val="0"/>
          <w:color w:val="auto"/>
          <w:sz w:val="24"/>
          <w:szCs w:val="24"/>
          <w:bdr w:val="nil"/>
        </w:rPr>
        <w:t>ouch</w:t>
      </w:r>
      <w:r>
        <w:rPr>
          <w:rFonts w:ascii="Calibri" w:eastAsia="Arial Unicode MS" w:hAnsi="Calibri" w:cs="Calibri"/>
          <w:i w:val="0"/>
          <w:color w:val="auto"/>
          <w:sz w:val="24"/>
          <w:szCs w:val="24"/>
          <w:bdr w:val="nil"/>
        </w:rPr>
        <w:t>, animate/</w:t>
      </w:r>
      <w:r w:rsidRPr="001577F1">
        <w:rPr>
          <w:rFonts w:ascii="Calibri" w:eastAsia="Arial Unicode MS" w:hAnsi="Calibri" w:cs="Calibri"/>
          <w:i w:val="0"/>
          <w:color w:val="auto"/>
          <w:sz w:val="24"/>
          <w:szCs w:val="24"/>
          <w:bdr w:val="nil"/>
        </w:rPr>
        <w:t>agent</w:t>
      </w:r>
      <w:r>
        <w:rPr>
          <w:rFonts w:ascii="Calibri" w:eastAsia="Arial Unicode MS" w:hAnsi="Calibri" w:cs="Calibri"/>
          <w:i w:val="0"/>
          <w:color w:val="auto"/>
          <w:sz w:val="24"/>
          <w:szCs w:val="24"/>
          <w:bdr w:val="nil"/>
        </w:rPr>
        <w:t>ive</w:t>
      </w:r>
      <w:r w:rsidRPr="001577F1">
        <w:rPr>
          <w:rFonts w:ascii="Calibri" w:eastAsia="Arial Unicode MS" w:hAnsi="Calibri" w:cs="Calibri"/>
          <w:i w:val="0"/>
          <w:color w:val="auto"/>
          <w:sz w:val="24"/>
          <w:szCs w:val="24"/>
          <w:bdr w:val="nil"/>
        </w:rPr>
        <w:t xml:space="preserve"> </w:t>
      </w:r>
      <w:r>
        <w:rPr>
          <w:rFonts w:ascii="Calibri" w:eastAsia="Arial Unicode MS" w:hAnsi="Calibri" w:cs="Calibri"/>
          <w:i w:val="0"/>
          <w:color w:val="auto"/>
          <w:sz w:val="24"/>
          <w:szCs w:val="24"/>
          <w:bdr w:val="nil"/>
        </w:rPr>
        <w:t xml:space="preserve">sound </w:t>
      </w:r>
      <w:r w:rsidRPr="001577F1">
        <w:rPr>
          <w:rFonts w:ascii="Calibri" w:eastAsia="Arial Unicode MS" w:hAnsi="Calibri" w:cs="Calibri"/>
          <w:i w:val="0"/>
          <w:color w:val="auto"/>
          <w:sz w:val="24"/>
          <w:szCs w:val="24"/>
          <w:bdr w:val="nil"/>
        </w:rPr>
        <w:t>and inanimate</w:t>
      </w:r>
      <w:r>
        <w:rPr>
          <w:rFonts w:ascii="Calibri" w:eastAsia="Arial Unicode MS" w:hAnsi="Calibri" w:cs="Calibri"/>
          <w:i w:val="0"/>
          <w:color w:val="auto"/>
          <w:sz w:val="24"/>
          <w:szCs w:val="24"/>
          <w:bdr w:val="nil"/>
        </w:rPr>
        <w:t>-</w:t>
      </w:r>
      <w:r w:rsidRPr="001577F1">
        <w:rPr>
          <w:rFonts w:ascii="Calibri" w:eastAsia="Arial Unicode MS" w:hAnsi="Calibri" w:cs="Calibri"/>
          <w:i w:val="0"/>
          <w:color w:val="auto"/>
          <w:sz w:val="24"/>
          <w:szCs w:val="24"/>
          <w:bdr w:val="nil"/>
        </w:rPr>
        <w:t xml:space="preserve">object sound emission </w:t>
      </w:r>
      <w:r>
        <w:rPr>
          <w:rFonts w:ascii="Calibri" w:eastAsia="Arial Unicode MS" w:hAnsi="Calibri" w:cs="Calibri"/>
          <w:i w:val="0"/>
          <w:color w:val="auto"/>
          <w:sz w:val="24"/>
          <w:szCs w:val="24"/>
          <w:bdr w:val="nil"/>
        </w:rPr>
        <w:t xml:space="preserve">verbs </w:t>
      </w:r>
      <w:r w:rsidRPr="001577F1">
        <w:rPr>
          <w:rFonts w:ascii="Calibri" w:eastAsia="Arial Unicode MS" w:hAnsi="Calibri" w:cs="Calibri"/>
          <w:i w:val="0"/>
          <w:color w:val="auto"/>
          <w:sz w:val="24"/>
          <w:szCs w:val="24"/>
          <w:bdr w:val="nil"/>
        </w:rPr>
        <w:t>MDS for blind and sighted groups.</w:t>
      </w:r>
      <w:r>
        <w:rPr>
          <w:rFonts w:ascii="Calibri" w:eastAsia="Arial Unicode MS" w:hAnsi="Calibri" w:cs="Calibri"/>
          <w:i w:val="0"/>
          <w:color w:val="auto"/>
          <w:sz w:val="24"/>
          <w:szCs w:val="24"/>
          <w:bdr w:val="nil"/>
        </w:rPr>
        <w:t xml:space="preserve"> Top two dimensions shown.</w:t>
      </w:r>
      <w:r w:rsidR="00580F6F">
        <w:rPr>
          <w:rFonts w:ascii="Calibri" w:eastAsia="Arial Unicode MS" w:hAnsi="Calibri" w:cs="Calibri"/>
          <w:i w:val="0"/>
          <w:color w:val="auto"/>
          <w:sz w:val="24"/>
          <w:szCs w:val="24"/>
          <w:bdr w:val="nil"/>
        </w:rPr>
        <w:t xml:space="preserve"> Note that </w:t>
      </w:r>
      <w:r w:rsidR="008D5F4E">
        <w:rPr>
          <w:rFonts w:ascii="Calibri" w:eastAsia="Arial Unicode MS" w:hAnsi="Calibri" w:cs="Calibri"/>
          <w:i w:val="0"/>
          <w:color w:val="auto"/>
          <w:sz w:val="24"/>
          <w:szCs w:val="24"/>
          <w:bdr w:val="nil"/>
        </w:rPr>
        <w:t>dimension 2 was rotated for touch verbs, sighted group and inanimate sound verbs, sighted group.</w:t>
      </w:r>
    </w:p>
    <w:p w14:paraId="1C48E3CD" w14:textId="59E17C48" w:rsidR="00AC2C32" w:rsidRPr="00280C66" w:rsidRDefault="00AC2C32">
      <w:pPr>
        <w:pBdr>
          <w:top w:val="nil"/>
          <w:left w:val="nil"/>
          <w:bottom w:val="nil"/>
          <w:right w:val="nil"/>
          <w:between w:val="nil"/>
          <w:bar w:val="nil"/>
        </w:pBdr>
        <w:rPr>
          <w:rFonts w:ascii="Calibri" w:hAnsi="Calibri" w:cs="Calibri"/>
          <w:b/>
          <w:iCs/>
          <w:noProof/>
          <w:color w:val="000000" w:themeColor="text1"/>
        </w:rPr>
      </w:pPr>
      <w:r w:rsidRPr="004E7D05">
        <w:rPr>
          <w:rFonts w:ascii="Calibri" w:hAnsi="Calibri" w:cs="Calibri"/>
          <w:b/>
          <w:noProof/>
          <w:color w:val="000000" w:themeColor="text1"/>
        </w:rPr>
        <w:br w:type="page"/>
      </w:r>
    </w:p>
    <w:p w14:paraId="547720D8" w14:textId="258C8EA4" w:rsidR="00526E52" w:rsidRDefault="00526E52" w:rsidP="00173892">
      <w:pPr>
        <w:pStyle w:val="Caption"/>
        <w:keepNext/>
        <w:rPr>
          <w:rFonts w:ascii="Calibri" w:hAnsi="Calibri" w:cs="Calibri"/>
          <w:b/>
          <w:i w:val="0"/>
          <w:noProof/>
          <w:color w:val="000000" w:themeColor="text1"/>
          <w:sz w:val="24"/>
          <w:szCs w:val="24"/>
        </w:rPr>
      </w:pPr>
      <w:r>
        <w:rPr>
          <w:rFonts w:ascii="Calibri" w:hAnsi="Calibri" w:cs="Calibri"/>
          <w:b/>
          <w:i w:val="0"/>
          <w:noProof/>
          <w:color w:val="000000" w:themeColor="text1"/>
          <w:sz w:val="24"/>
          <w:szCs w:val="24"/>
        </w:rPr>
        <w:lastRenderedPageBreak/>
        <w:t>Tables</w:t>
      </w:r>
    </w:p>
    <w:p w14:paraId="41FB81D7" w14:textId="77777777" w:rsidR="00B24341" w:rsidRPr="00415550" w:rsidRDefault="00B24341" w:rsidP="00B24341">
      <w:pPr>
        <w:pStyle w:val="Caption"/>
        <w:keepNext/>
        <w:rPr>
          <w:rFonts w:ascii="Calibri" w:hAnsi="Calibri" w:cs="Calibri"/>
          <w:noProof/>
          <w:color w:val="000000" w:themeColor="text1"/>
          <w:sz w:val="24"/>
          <w:szCs w:val="24"/>
        </w:rPr>
      </w:pPr>
      <w:r w:rsidRPr="00415550">
        <w:rPr>
          <w:rFonts w:ascii="Calibri" w:hAnsi="Calibri" w:cs="Calibri"/>
          <w:b/>
          <w:i w:val="0"/>
          <w:noProof/>
          <w:color w:val="000000" w:themeColor="text1"/>
          <w:sz w:val="24"/>
          <w:szCs w:val="24"/>
        </w:rPr>
        <w:t xml:space="preserve">Table </w:t>
      </w:r>
      <w:r w:rsidRPr="00415550">
        <w:rPr>
          <w:rFonts w:ascii="Calibri" w:hAnsi="Calibri" w:cs="Calibri"/>
          <w:b/>
          <w:i w:val="0"/>
          <w:noProof/>
          <w:color w:val="000000" w:themeColor="text1"/>
          <w:sz w:val="24"/>
          <w:szCs w:val="24"/>
        </w:rPr>
        <w:fldChar w:fldCharType="begin"/>
      </w:r>
      <w:r w:rsidRPr="00415550">
        <w:rPr>
          <w:rFonts w:ascii="Calibri" w:hAnsi="Calibri" w:cs="Calibri"/>
          <w:b/>
          <w:i w:val="0"/>
          <w:noProof/>
          <w:color w:val="000000" w:themeColor="text1"/>
          <w:sz w:val="24"/>
          <w:szCs w:val="24"/>
        </w:rPr>
        <w:instrText xml:space="preserve"> SEQ Table \* ARABIC </w:instrText>
      </w:r>
      <w:r w:rsidRPr="00415550">
        <w:rPr>
          <w:rFonts w:ascii="Calibri" w:hAnsi="Calibri" w:cs="Calibri"/>
          <w:b/>
          <w:i w:val="0"/>
          <w:noProof/>
          <w:color w:val="000000" w:themeColor="text1"/>
          <w:sz w:val="24"/>
          <w:szCs w:val="24"/>
        </w:rPr>
        <w:fldChar w:fldCharType="separate"/>
      </w:r>
      <w:r w:rsidRPr="00415550">
        <w:rPr>
          <w:rFonts w:ascii="Calibri" w:hAnsi="Calibri" w:cs="Calibri"/>
          <w:b/>
          <w:i w:val="0"/>
          <w:noProof/>
          <w:color w:val="000000" w:themeColor="text1"/>
          <w:sz w:val="24"/>
          <w:szCs w:val="24"/>
        </w:rPr>
        <w:t>1</w:t>
      </w:r>
      <w:r w:rsidRPr="00415550">
        <w:rPr>
          <w:rFonts w:ascii="Calibri" w:hAnsi="Calibri" w:cs="Calibri"/>
          <w:b/>
          <w:i w:val="0"/>
          <w:noProof/>
          <w:color w:val="000000" w:themeColor="text1"/>
          <w:sz w:val="24"/>
          <w:szCs w:val="24"/>
        </w:rPr>
        <w:fldChar w:fldCharType="end"/>
      </w:r>
      <w:r w:rsidRPr="00415550">
        <w:rPr>
          <w:rFonts w:ascii="Calibri" w:hAnsi="Calibri" w:cs="Calibri"/>
          <w:b/>
          <w:i w:val="0"/>
          <w:noProof/>
          <w:color w:val="000000" w:themeColor="text1"/>
          <w:sz w:val="24"/>
          <w:szCs w:val="24"/>
        </w:rPr>
        <w:t xml:space="preserve">: </w:t>
      </w:r>
      <w:r w:rsidRPr="00415550">
        <w:rPr>
          <w:rFonts w:ascii="Calibri" w:hAnsi="Calibri" w:cs="Calibri"/>
          <w:noProof/>
          <w:color w:val="000000" w:themeColor="text1"/>
          <w:sz w:val="24"/>
          <w:szCs w:val="24"/>
        </w:rPr>
        <w:t>Participants demographic information.</w:t>
      </w:r>
    </w:p>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10"/>
        <w:gridCol w:w="990"/>
        <w:gridCol w:w="810"/>
        <w:gridCol w:w="3150"/>
        <w:gridCol w:w="1350"/>
        <w:gridCol w:w="1620"/>
      </w:tblGrid>
      <w:tr w:rsidR="00B24341" w:rsidRPr="00415550" w14:paraId="760EB2AB" w14:textId="77777777" w:rsidTr="00013979">
        <w:trPr>
          <w:trHeight w:val="576"/>
        </w:trPr>
        <w:tc>
          <w:tcPr>
            <w:tcW w:w="1710" w:type="dxa"/>
            <w:tcBorders>
              <w:top w:val="single" w:sz="12" w:space="0" w:color="auto"/>
              <w:bottom w:val="single" w:sz="12" w:space="0" w:color="000000" w:themeColor="text1"/>
            </w:tcBorders>
            <w:vAlign w:val="center"/>
          </w:tcPr>
          <w:p w14:paraId="68B0E3EE"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b/>
                <w:noProof/>
                <w:color w:val="000000" w:themeColor="text1"/>
              </w:rPr>
            </w:pPr>
            <w:r w:rsidRPr="00415550">
              <w:rPr>
                <w:rFonts w:ascii="Calibri" w:hAnsi="Calibri" w:cs="Calibri"/>
                <w:b/>
                <w:noProof/>
                <w:color w:val="000000" w:themeColor="text1"/>
              </w:rPr>
              <w:t>Participant</w:t>
            </w:r>
          </w:p>
        </w:tc>
        <w:tc>
          <w:tcPr>
            <w:tcW w:w="990" w:type="dxa"/>
            <w:tcBorders>
              <w:top w:val="single" w:sz="12" w:space="0" w:color="auto"/>
              <w:bottom w:val="single" w:sz="12" w:space="0" w:color="000000" w:themeColor="text1"/>
            </w:tcBorders>
            <w:vAlign w:val="center"/>
          </w:tcPr>
          <w:p w14:paraId="6524FE98"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center"/>
              <w:rPr>
                <w:rFonts w:ascii="Calibri" w:hAnsi="Calibri" w:cs="Calibri"/>
                <w:b/>
                <w:noProof/>
                <w:color w:val="000000" w:themeColor="text1"/>
              </w:rPr>
            </w:pPr>
            <w:r w:rsidRPr="00415550">
              <w:rPr>
                <w:rFonts w:ascii="Calibri" w:hAnsi="Calibri" w:cs="Calibri"/>
                <w:b/>
                <w:noProof/>
                <w:color w:val="000000" w:themeColor="text1"/>
              </w:rPr>
              <w:t>Gender</w:t>
            </w:r>
          </w:p>
        </w:tc>
        <w:tc>
          <w:tcPr>
            <w:tcW w:w="810" w:type="dxa"/>
            <w:tcBorders>
              <w:top w:val="single" w:sz="12" w:space="0" w:color="auto"/>
              <w:bottom w:val="single" w:sz="12" w:space="0" w:color="000000" w:themeColor="text1"/>
            </w:tcBorders>
            <w:vAlign w:val="center"/>
          </w:tcPr>
          <w:p w14:paraId="574804F4"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center"/>
              <w:rPr>
                <w:rFonts w:ascii="Calibri" w:hAnsi="Calibri" w:cs="Calibri"/>
                <w:b/>
                <w:noProof/>
                <w:color w:val="000000" w:themeColor="text1"/>
              </w:rPr>
            </w:pPr>
            <w:r w:rsidRPr="00415550">
              <w:rPr>
                <w:rFonts w:ascii="Calibri" w:hAnsi="Calibri" w:cs="Calibri"/>
                <w:b/>
                <w:noProof/>
                <w:color w:val="000000" w:themeColor="text1"/>
              </w:rPr>
              <w:t>Age</w:t>
            </w:r>
          </w:p>
        </w:tc>
        <w:tc>
          <w:tcPr>
            <w:tcW w:w="3150" w:type="dxa"/>
            <w:tcBorders>
              <w:top w:val="single" w:sz="12" w:space="0" w:color="auto"/>
              <w:bottom w:val="single" w:sz="12" w:space="0" w:color="000000" w:themeColor="text1"/>
            </w:tcBorders>
            <w:vAlign w:val="center"/>
          </w:tcPr>
          <w:p w14:paraId="00F2E886"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b/>
                <w:noProof/>
                <w:color w:val="000000" w:themeColor="text1"/>
              </w:rPr>
            </w:pPr>
            <w:r w:rsidRPr="00415550">
              <w:rPr>
                <w:rFonts w:ascii="Calibri" w:hAnsi="Calibri" w:cs="Calibri"/>
                <w:b/>
                <w:noProof/>
                <w:color w:val="000000" w:themeColor="text1"/>
              </w:rPr>
              <w:t>Cause of blindness</w:t>
            </w:r>
          </w:p>
        </w:tc>
        <w:tc>
          <w:tcPr>
            <w:tcW w:w="1350" w:type="dxa"/>
            <w:tcBorders>
              <w:top w:val="single" w:sz="12" w:space="0" w:color="auto"/>
              <w:bottom w:val="single" w:sz="12" w:space="0" w:color="000000" w:themeColor="text1"/>
            </w:tcBorders>
            <w:vAlign w:val="center"/>
          </w:tcPr>
          <w:p w14:paraId="01CF1508"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b/>
                <w:noProof/>
                <w:color w:val="000000" w:themeColor="text1"/>
              </w:rPr>
            </w:pPr>
            <w:r w:rsidRPr="00415550">
              <w:rPr>
                <w:rFonts w:ascii="Calibri" w:hAnsi="Calibri" w:cs="Calibri"/>
                <w:b/>
                <w:noProof/>
                <w:color w:val="000000" w:themeColor="text1"/>
              </w:rPr>
              <w:t>Light perception</w:t>
            </w:r>
          </w:p>
        </w:tc>
        <w:tc>
          <w:tcPr>
            <w:tcW w:w="1620" w:type="dxa"/>
            <w:tcBorders>
              <w:top w:val="single" w:sz="12" w:space="0" w:color="auto"/>
              <w:bottom w:val="single" w:sz="12" w:space="0" w:color="000000" w:themeColor="text1"/>
            </w:tcBorders>
            <w:vAlign w:val="center"/>
          </w:tcPr>
          <w:p w14:paraId="006677CD"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b/>
                <w:noProof/>
                <w:color w:val="000000" w:themeColor="text1"/>
              </w:rPr>
            </w:pPr>
            <w:r w:rsidRPr="00415550">
              <w:rPr>
                <w:rFonts w:ascii="Calibri" w:hAnsi="Calibri" w:cs="Calibri"/>
                <w:b/>
                <w:noProof/>
                <w:color w:val="000000" w:themeColor="text1"/>
              </w:rPr>
              <w:t>Education level</w:t>
            </w:r>
          </w:p>
        </w:tc>
      </w:tr>
      <w:tr w:rsidR="00B24341" w:rsidRPr="00415550" w14:paraId="2D8DEA9E" w14:textId="77777777" w:rsidTr="00013979">
        <w:trPr>
          <w:trHeight w:val="288"/>
        </w:trPr>
        <w:tc>
          <w:tcPr>
            <w:tcW w:w="1710" w:type="dxa"/>
            <w:tcBorders>
              <w:top w:val="single" w:sz="12" w:space="0" w:color="000000" w:themeColor="text1"/>
            </w:tcBorders>
            <w:vAlign w:val="center"/>
          </w:tcPr>
          <w:p w14:paraId="2CE94EB7"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CB_06</w:t>
            </w:r>
          </w:p>
        </w:tc>
        <w:tc>
          <w:tcPr>
            <w:tcW w:w="990" w:type="dxa"/>
            <w:tcBorders>
              <w:top w:val="single" w:sz="12" w:space="0" w:color="000000" w:themeColor="text1"/>
            </w:tcBorders>
            <w:vAlign w:val="center"/>
          </w:tcPr>
          <w:p w14:paraId="0D7D9FC5"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center"/>
              <w:rPr>
                <w:rFonts w:ascii="Calibri" w:hAnsi="Calibri" w:cs="Calibri"/>
                <w:noProof/>
                <w:color w:val="000000" w:themeColor="text1"/>
              </w:rPr>
            </w:pPr>
            <w:r w:rsidRPr="00415550">
              <w:rPr>
                <w:rFonts w:ascii="Calibri" w:hAnsi="Calibri" w:cs="Calibri"/>
                <w:noProof/>
                <w:color w:val="000000" w:themeColor="text1"/>
              </w:rPr>
              <w:t>F</w:t>
            </w:r>
          </w:p>
        </w:tc>
        <w:tc>
          <w:tcPr>
            <w:tcW w:w="810" w:type="dxa"/>
            <w:tcBorders>
              <w:top w:val="single" w:sz="12" w:space="0" w:color="000000" w:themeColor="text1"/>
            </w:tcBorders>
            <w:vAlign w:val="center"/>
          </w:tcPr>
          <w:p w14:paraId="27670184"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center"/>
              <w:rPr>
                <w:rFonts w:ascii="Calibri" w:hAnsi="Calibri" w:cs="Calibri"/>
                <w:noProof/>
                <w:color w:val="000000" w:themeColor="text1"/>
              </w:rPr>
            </w:pPr>
            <w:r w:rsidRPr="00415550">
              <w:rPr>
                <w:rFonts w:ascii="Calibri" w:hAnsi="Calibri" w:cs="Calibri"/>
                <w:noProof/>
                <w:color w:val="000000" w:themeColor="text1"/>
              </w:rPr>
              <w:t>25</w:t>
            </w:r>
          </w:p>
        </w:tc>
        <w:tc>
          <w:tcPr>
            <w:tcW w:w="3150" w:type="dxa"/>
            <w:tcBorders>
              <w:top w:val="single" w:sz="12" w:space="0" w:color="000000" w:themeColor="text1"/>
            </w:tcBorders>
            <w:vAlign w:val="center"/>
          </w:tcPr>
          <w:p w14:paraId="35B1DA3A"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Retinopathy of Prematurity</w:t>
            </w:r>
          </w:p>
        </w:tc>
        <w:tc>
          <w:tcPr>
            <w:tcW w:w="1350" w:type="dxa"/>
            <w:tcBorders>
              <w:top w:val="single" w:sz="12" w:space="0" w:color="000000" w:themeColor="text1"/>
            </w:tcBorders>
            <w:vAlign w:val="center"/>
          </w:tcPr>
          <w:p w14:paraId="030DC288"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None</w:t>
            </w:r>
          </w:p>
        </w:tc>
        <w:tc>
          <w:tcPr>
            <w:tcW w:w="1620" w:type="dxa"/>
            <w:tcBorders>
              <w:top w:val="single" w:sz="12" w:space="0" w:color="000000" w:themeColor="text1"/>
            </w:tcBorders>
            <w:vAlign w:val="center"/>
          </w:tcPr>
          <w:p w14:paraId="41EC9E9E"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BA in progress</w:t>
            </w:r>
          </w:p>
        </w:tc>
      </w:tr>
      <w:tr w:rsidR="00B24341" w:rsidRPr="00415550" w14:paraId="1D0E0143" w14:textId="77777777" w:rsidTr="00013979">
        <w:trPr>
          <w:trHeight w:val="288"/>
        </w:trPr>
        <w:tc>
          <w:tcPr>
            <w:tcW w:w="1710" w:type="dxa"/>
            <w:vAlign w:val="center"/>
          </w:tcPr>
          <w:p w14:paraId="386E8A5D"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CB_08</w:t>
            </w:r>
          </w:p>
        </w:tc>
        <w:tc>
          <w:tcPr>
            <w:tcW w:w="990" w:type="dxa"/>
            <w:vAlign w:val="center"/>
          </w:tcPr>
          <w:p w14:paraId="03BED8E5"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center"/>
              <w:rPr>
                <w:rFonts w:ascii="Calibri" w:hAnsi="Calibri" w:cs="Calibri"/>
                <w:noProof/>
                <w:color w:val="000000" w:themeColor="text1"/>
              </w:rPr>
            </w:pPr>
            <w:r w:rsidRPr="00415550">
              <w:rPr>
                <w:rFonts w:ascii="Calibri" w:hAnsi="Calibri" w:cs="Calibri"/>
                <w:noProof/>
                <w:color w:val="000000" w:themeColor="text1"/>
              </w:rPr>
              <w:t>M</w:t>
            </w:r>
          </w:p>
        </w:tc>
        <w:tc>
          <w:tcPr>
            <w:tcW w:w="810" w:type="dxa"/>
            <w:vAlign w:val="center"/>
          </w:tcPr>
          <w:p w14:paraId="4B938B21"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center"/>
              <w:rPr>
                <w:rFonts w:ascii="Calibri" w:hAnsi="Calibri" w:cs="Calibri"/>
                <w:noProof/>
                <w:color w:val="000000" w:themeColor="text1"/>
              </w:rPr>
            </w:pPr>
            <w:r w:rsidRPr="00415550">
              <w:rPr>
                <w:rFonts w:ascii="Calibri" w:hAnsi="Calibri" w:cs="Calibri"/>
                <w:noProof/>
                <w:color w:val="000000" w:themeColor="text1"/>
              </w:rPr>
              <w:t>42</w:t>
            </w:r>
          </w:p>
        </w:tc>
        <w:tc>
          <w:tcPr>
            <w:tcW w:w="3150" w:type="dxa"/>
            <w:vAlign w:val="center"/>
          </w:tcPr>
          <w:p w14:paraId="764D44D4"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Retinopathy of Prematurity</w:t>
            </w:r>
          </w:p>
        </w:tc>
        <w:tc>
          <w:tcPr>
            <w:tcW w:w="1350" w:type="dxa"/>
            <w:vAlign w:val="center"/>
          </w:tcPr>
          <w:p w14:paraId="0D568309"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Minimal</w:t>
            </w:r>
          </w:p>
        </w:tc>
        <w:tc>
          <w:tcPr>
            <w:tcW w:w="1620" w:type="dxa"/>
            <w:vAlign w:val="center"/>
          </w:tcPr>
          <w:p w14:paraId="4AEDBA39"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MA</w:t>
            </w:r>
          </w:p>
        </w:tc>
      </w:tr>
      <w:tr w:rsidR="00B24341" w:rsidRPr="00415550" w14:paraId="077906AE" w14:textId="77777777" w:rsidTr="00013979">
        <w:trPr>
          <w:trHeight w:val="288"/>
        </w:trPr>
        <w:tc>
          <w:tcPr>
            <w:tcW w:w="1710" w:type="dxa"/>
            <w:vAlign w:val="center"/>
          </w:tcPr>
          <w:p w14:paraId="3D53380A"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CB_09</w:t>
            </w:r>
          </w:p>
        </w:tc>
        <w:tc>
          <w:tcPr>
            <w:tcW w:w="990" w:type="dxa"/>
            <w:vAlign w:val="center"/>
          </w:tcPr>
          <w:p w14:paraId="3C99A329"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center"/>
              <w:rPr>
                <w:rFonts w:ascii="Calibri" w:hAnsi="Calibri" w:cs="Calibri"/>
                <w:noProof/>
                <w:color w:val="000000" w:themeColor="text1"/>
              </w:rPr>
            </w:pPr>
            <w:r w:rsidRPr="00415550">
              <w:rPr>
                <w:rFonts w:ascii="Calibri" w:hAnsi="Calibri" w:cs="Calibri"/>
                <w:noProof/>
                <w:color w:val="000000" w:themeColor="text1"/>
              </w:rPr>
              <w:t>F</w:t>
            </w:r>
          </w:p>
        </w:tc>
        <w:tc>
          <w:tcPr>
            <w:tcW w:w="810" w:type="dxa"/>
            <w:vAlign w:val="center"/>
          </w:tcPr>
          <w:p w14:paraId="6D153954"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center"/>
              <w:rPr>
                <w:rFonts w:ascii="Calibri" w:hAnsi="Calibri" w:cs="Calibri"/>
                <w:noProof/>
                <w:color w:val="000000" w:themeColor="text1"/>
              </w:rPr>
            </w:pPr>
            <w:r w:rsidRPr="00415550">
              <w:rPr>
                <w:rFonts w:ascii="Calibri" w:hAnsi="Calibri" w:cs="Calibri"/>
                <w:noProof/>
                <w:color w:val="000000" w:themeColor="text1"/>
              </w:rPr>
              <w:t>47</w:t>
            </w:r>
          </w:p>
        </w:tc>
        <w:tc>
          <w:tcPr>
            <w:tcW w:w="3150" w:type="dxa"/>
            <w:vAlign w:val="center"/>
          </w:tcPr>
          <w:p w14:paraId="624538C2"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Retinopathy of Prematurity</w:t>
            </w:r>
          </w:p>
        </w:tc>
        <w:tc>
          <w:tcPr>
            <w:tcW w:w="1350" w:type="dxa"/>
            <w:vAlign w:val="center"/>
          </w:tcPr>
          <w:p w14:paraId="149F6463"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None</w:t>
            </w:r>
          </w:p>
        </w:tc>
        <w:tc>
          <w:tcPr>
            <w:tcW w:w="1620" w:type="dxa"/>
            <w:vAlign w:val="center"/>
          </w:tcPr>
          <w:p w14:paraId="41DAF1BF"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BA in progress</w:t>
            </w:r>
          </w:p>
        </w:tc>
      </w:tr>
      <w:tr w:rsidR="00B24341" w:rsidRPr="00415550" w14:paraId="676E0D97" w14:textId="77777777" w:rsidTr="00013979">
        <w:trPr>
          <w:trHeight w:val="288"/>
        </w:trPr>
        <w:tc>
          <w:tcPr>
            <w:tcW w:w="1710" w:type="dxa"/>
            <w:vAlign w:val="center"/>
          </w:tcPr>
          <w:p w14:paraId="4901EFF7"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CB_14</w:t>
            </w:r>
          </w:p>
        </w:tc>
        <w:tc>
          <w:tcPr>
            <w:tcW w:w="990" w:type="dxa"/>
            <w:vAlign w:val="center"/>
          </w:tcPr>
          <w:p w14:paraId="6A5FBDC1"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center"/>
              <w:rPr>
                <w:rFonts w:ascii="Calibri" w:hAnsi="Calibri" w:cs="Calibri"/>
                <w:noProof/>
                <w:color w:val="000000" w:themeColor="text1"/>
              </w:rPr>
            </w:pPr>
            <w:r w:rsidRPr="00415550">
              <w:rPr>
                <w:rFonts w:ascii="Calibri" w:hAnsi="Calibri" w:cs="Calibri"/>
                <w:noProof/>
                <w:color w:val="000000" w:themeColor="text1"/>
              </w:rPr>
              <w:t>F</w:t>
            </w:r>
          </w:p>
        </w:tc>
        <w:tc>
          <w:tcPr>
            <w:tcW w:w="810" w:type="dxa"/>
            <w:vAlign w:val="center"/>
          </w:tcPr>
          <w:p w14:paraId="75FF8BF2"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center"/>
              <w:rPr>
                <w:rFonts w:ascii="Calibri" w:hAnsi="Calibri" w:cs="Calibri"/>
                <w:noProof/>
                <w:color w:val="000000" w:themeColor="text1"/>
              </w:rPr>
            </w:pPr>
            <w:r w:rsidRPr="00415550">
              <w:rPr>
                <w:rFonts w:ascii="Calibri" w:hAnsi="Calibri" w:cs="Calibri"/>
                <w:noProof/>
                <w:color w:val="000000" w:themeColor="text1"/>
              </w:rPr>
              <w:t>63</w:t>
            </w:r>
          </w:p>
        </w:tc>
        <w:tc>
          <w:tcPr>
            <w:tcW w:w="3150" w:type="dxa"/>
            <w:vAlign w:val="center"/>
          </w:tcPr>
          <w:p w14:paraId="67A8C643"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Retinopathy of Prematurity</w:t>
            </w:r>
          </w:p>
        </w:tc>
        <w:tc>
          <w:tcPr>
            <w:tcW w:w="1350" w:type="dxa"/>
            <w:vAlign w:val="center"/>
          </w:tcPr>
          <w:p w14:paraId="50CAE236"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Minimal</w:t>
            </w:r>
          </w:p>
        </w:tc>
        <w:tc>
          <w:tcPr>
            <w:tcW w:w="1620" w:type="dxa"/>
            <w:vAlign w:val="center"/>
          </w:tcPr>
          <w:p w14:paraId="125524B6"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MA</w:t>
            </w:r>
          </w:p>
        </w:tc>
      </w:tr>
      <w:tr w:rsidR="00B24341" w:rsidRPr="00415550" w14:paraId="702932DF" w14:textId="77777777" w:rsidTr="00013979">
        <w:trPr>
          <w:trHeight w:val="288"/>
        </w:trPr>
        <w:tc>
          <w:tcPr>
            <w:tcW w:w="1710" w:type="dxa"/>
            <w:vAlign w:val="center"/>
          </w:tcPr>
          <w:p w14:paraId="040C51E5"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CB_15</w:t>
            </w:r>
          </w:p>
        </w:tc>
        <w:tc>
          <w:tcPr>
            <w:tcW w:w="990" w:type="dxa"/>
            <w:vAlign w:val="center"/>
          </w:tcPr>
          <w:p w14:paraId="67AE7137"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center"/>
              <w:rPr>
                <w:rFonts w:ascii="Calibri" w:hAnsi="Calibri" w:cs="Calibri"/>
                <w:noProof/>
                <w:color w:val="000000" w:themeColor="text1"/>
              </w:rPr>
            </w:pPr>
            <w:r w:rsidRPr="00415550">
              <w:rPr>
                <w:rFonts w:ascii="Calibri" w:hAnsi="Calibri" w:cs="Calibri"/>
                <w:noProof/>
                <w:color w:val="000000" w:themeColor="text1"/>
              </w:rPr>
              <w:t>F</w:t>
            </w:r>
          </w:p>
        </w:tc>
        <w:tc>
          <w:tcPr>
            <w:tcW w:w="810" w:type="dxa"/>
            <w:vAlign w:val="center"/>
          </w:tcPr>
          <w:p w14:paraId="2A3A3F92"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center"/>
              <w:rPr>
                <w:rFonts w:ascii="Calibri" w:hAnsi="Calibri" w:cs="Calibri"/>
                <w:noProof/>
                <w:color w:val="000000" w:themeColor="text1"/>
              </w:rPr>
            </w:pPr>
            <w:r w:rsidRPr="00415550">
              <w:rPr>
                <w:rFonts w:ascii="Calibri" w:hAnsi="Calibri" w:cs="Calibri"/>
                <w:noProof/>
                <w:color w:val="000000" w:themeColor="text1"/>
              </w:rPr>
              <w:t>41</w:t>
            </w:r>
          </w:p>
        </w:tc>
        <w:tc>
          <w:tcPr>
            <w:tcW w:w="3150" w:type="dxa"/>
            <w:vAlign w:val="center"/>
          </w:tcPr>
          <w:p w14:paraId="17A58FCB"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Retinopathy of Prematurity</w:t>
            </w:r>
          </w:p>
        </w:tc>
        <w:tc>
          <w:tcPr>
            <w:tcW w:w="1350" w:type="dxa"/>
            <w:vAlign w:val="center"/>
          </w:tcPr>
          <w:p w14:paraId="458A2AB9"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Minimal</w:t>
            </w:r>
          </w:p>
        </w:tc>
        <w:tc>
          <w:tcPr>
            <w:tcW w:w="1620" w:type="dxa"/>
            <w:vAlign w:val="center"/>
          </w:tcPr>
          <w:p w14:paraId="6095DC16"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BA</w:t>
            </w:r>
          </w:p>
        </w:tc>
      </w:tr>
      <w:tr w:rsidR="00B24341" w:rsidRPr="00415550" w14:paraId="3AE43006" w14:textId="77777777" w:rsidTr="00013979">
        <w:trPr>
          <w:trHeight w:val="288"/>
        </w:trPr>
        <w:tc>
          <w:tcPr>
            <w:tcW w:w="1710" w:type="dxa"/>
            <w:vAlign w:val="center"/>
          </w:tcPr>
          <w:p w14:paraId="77919104"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CB_18</w:t>
            </w:r>
          </w:p>
        </w:tc>
        <w:tc>
          <w:tcPr>
            <w:tcW w:w="990" w:type="dxa"/>
            <w:vAlign w:val="center"/>
          </w:tcPr>
          <w:p w14:paraId="267537F9"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center"/>
              <w:rPr>
                <w:rFonts w:ascii="Calibri" w:hAnsi="Calibri" w:cs="Calibri"/>
                <w:noProof/>
                <w:color w:val="000000" w:themeColor="text1"/>
              </w:rPr>
            </w:pPr>
            <w:r w:rsidRPr="00415550">
              <w:rPr>
                <w:rFonts w:ascii="Calibri" w:hAnsi="Calibri" w:cs="Calibri"/>
                <w:noProof/>
                <w:color w:val="000000" w:themeColor="text1"/>
              </w:rPr>
              <w:t>F</w:t>
            </w:r>
          </w:p>
        </w:tc>
        <w:tc>
          <w:tcPr>
            <w:tcW w:w="810" w:type="dxa"/>
            <w:vAlign w:val="center"/>
          </w:tcPr>
          <w:p w14:paraId="79F1061F"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center"/>
              <w:rPr>
                <w:rFonts w:ascii="Calibri" w:hAnsi="Calibri" w:cs="Calibri"/>
                <w:noProof/>
                <w:color w:val="000000" w:themeColor="text1"/>
              </w:rPr>
            </w:pPr>
            <w:r w:rsidRPr="00415550">
              <w:rPr>
                <w:rFonts w:ascii="Calibri" w:hAnsi="Calibri" w:cs="Calibri"/>
                <w:noProof/>
                <w:color w:val="000000" w:themeColor="text1"/>
              </w:rPr>
              <w:t>59</w:t>
            </w:r>
          </w:p>
        </w:tc>
        <w:tc>
          <w:tcPr>
            <w:tcW w:w="3150" w:type="dxa"/>
            <w:vAlign w:val="center"/>
          </w:tcPr>
          <w:p w14:paraId="2E84DC15"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Hereditary eye condition (unspecified)</w:t>
            </w:r>
          </w:p>
        </w:tc>
        <w:tc>
          <w:tcPr>
            <w:tcW w:w="1350" w:type="dxa"/>
            <w:vAlign w:val="center"/>
          </w:tcPr>
          <w:p w14:paraId="39FBDF2E"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None</w:t>
            </w:r>
          </w:p>
        </w:tc>
        <w:tc>
          <w:tcPr>
            <w:tcW w:w="1620" w:type="dxa"/>
            <w:vAlign w:val="center"/>
          </w:tcPr>
          <w:p w14:paraId="0EADC17A"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BA in progress</w:t>
            </w:r>
          </w:p>
        </w:tc>
      </w:tr>
      <w:tr w:rsidR="00B24341" w:rsidRPr="00415550" w14:paraId="0FE130B6" w14:textId="77777777" w:rsidTr="00013979">
        <w:trPr>
          <w:trHeight w:val="288"/>
        </w:trPr>
        <w:tc>
          <w:tcPr>
            <w:tcW w:w="1710" w:type="dxa"/>
            <w:vAlign w:val="center"/>
          </w:tcPr>
          <w:p w14:paraId="5F1333B0"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CB_19</w:t>
            </w:r>
          </w:p>
        </w:tc>
        <w:tc>
          <w:tcPr>
            <w:tcW w:w="990" w:type="dxa"/>
            <w:vAlign w:val="center"/>
          </w:tcPr>
          <w:p w14:paraId="7EB2DB26"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center"/>
              <w:rPr>
                <w:rFonts w:ascii="Calibri" w:hAnsi="Calibri" w:cs="Calibri"/>
                <w:noProof/>
                <w:color w:val="000000" w:themeColor="text1"/>
              </w:rPr>
            </w:pPr>
            <w:r w:rsidRPr="00415550">
              <w:rPr>
                <w:rFonts w:ascii="Calibri" w:hAnsi="Calibri" w:cs="Calibri"/>
                <w:noProof/>
                <w:color w:val="000000" w:themeColor="text1"/>
              </w:rPr>
              <w:t>M</w:t>
            </w:r>
          </w:p>
        </w:tc>
        <w:tc>
          <w:tcPr>
            <w:tcW w:w="810" w:type="dxa"/>
            <w:vAlign w:val="center"/>
          </w:tcPr>
          <w:p w14:paraId="2E8E3672"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center"/>
              <w:rPr>
                <w:rFonts w:ascii="Calibri" w:hAnsi="Calibri" w:cs="Calibri"/>
                <w:noProof/>
                <w:color w:val="000000" w:themeColor="text1"/>
              </w:rPr>
            </w:pPr>
            <w:r w:rsidRPr="00415550">
              <w:rPr>
                <w:rFonts w:ascii="Calibri" w:hAnsi="Calibri" w:cs="Calibri"/>
                <w:noProof/>
                <w:color w:val="000000" w:themeColor="text1"/>
              </w:rPr>
              <w:t>35</w:t>
            </w:r>
          </w:p>
        </w:tc>
        <w:tc>
          <w:tcPr>
            <w:tcW w:w="3150" w:type="dxa"/>
            <w:vAlign w:val="center"/>
          </w:tcPr>
          <w:p w14:paraId="20CB6DC9"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Norrie's Syndrome</w:t>
            </w:r>
          </w:p>
        </w:tc>
        <w:tc>
          <w:tcPr>
            <w:tcW w:w="1350" w:type="dxa"/>
            <w:vAlign w:val="center"/>
          </w:tcPr>
          <w:p w14:paraId="373F7E9A"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None</w:t>
            </w:r>
          </w:p>
        </w:tc>
        <w:tc>
          <w:tcPr>
            <w:tcW w:w="1620" w:type="dxa"/>
            <w:vAlign w:val="center"/>
          </w:tcPr>
          <w:p w14:paraId="19E8B7D5"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BA</w:t>
            </w:r>
          </w:p>
        </w:tc>
      </w:tr>
      <w:tr w:rsidR="00B24341" w:rsidRPr="00415550" w14:paraId="134DAF6C" w14:textId="77777777" w:rsidTr="00013979">
        <w:trPr>
          <w:trHeight w:val="288"/>
        </w:trPr>
        <w:tc>
          <w:tcPr>
            <w:tcW w:w="1710" w:type="dxa"/>
            <w:vAlign w:val="center"/>
          </w:tcPr>
          <w:p w14:paraId="4D1670C9"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CB_22</w:t>
            </w:r>
          </w:p>
        </w:tc>
        <w:tc>
          <w:tcPr>
            <w:tcW w:w="990" w:type="dxa"/>
            <w:vAlign w:val="center"/>
          </w:tcPr>
          <w:p w14:paraId="70F1B179"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center"/>
              <w:rPr>
                <w:rFonts w:ascii="Calibri" w:hAnsi="Calibri" w:cs="Calibri"/>
                <w:noProof/>
                <w:color w:val="000000" w:themeColor="text1"/>
              </w:rPr>
            </w:pPr>
            <w:r w:rsidRPr="00415550">
              <w:rPr>
                <w:rFonts w:ascii="Calibri" w:hAnsi="Calibri" w:cs="Calibri"/>
                <w:noProof/>
                <w:color w:val="000000" w:themeColor="text1"/>
              </w:rPr>
              <w:t>F</w:t>
            </w:r>
          </w:p>
        </w:tc>
        <w:tc>
          <w:tcPr>
            <w:tcW w:w="810" w:type="dxa"/>
            <w:vAlign w:val="center"/>
          </w:tcPr>
          <w:p w14:paraId="033262BA"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center"/>
              <w:rPr>
                <w:rFonts w:ascii="Calibri" w:hAnsi="Calibri" w:cs="Calibri"/>
                <w:noProof/>
                <w:color w:val="000000" w:themeColor="text1"/>
              </w:rPr>
            </w:pPr>
            <w:r w:rsidRPr="00415550">
              <w:rPr>
                <w:rFonts w:ascii="Calibri" w:hAnsi="Calibri" w:cs="Calibri"/>
                <w:noProof/>
                <w:color w:val="000000" w:themeColor="text1"/>
              </w:rPr>
              <w:t>57</w:t>
            </w:r>
          </w:p>
        </w:tc>
        <w:tc>
          <w:tcPr>
            <w:tcW w:w="3150" w:type="dxa"/>
            <w:vAlign w:val="center"/>
          </w:tcPr>
          <w:p w14:paraId="3F021F1C"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Retinopathy of Prematurity</w:t>
            </w:r>
          </w:p>
        </w:tc>
        <w:tc>
          <w:tcPr>
            <w:tcW w:w="1350" w:type="dxa"/>
            <w:vAlign w:val="center"/>
          </w:tcPr>
          <w:p w14:paraId="4F704F16"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None</w:t>
            </w:r>
          </w:p>
        </w:tc>
        <w:tc>
          <w:tcPr>
            <w:tcW w:w="1620" w:type="dxa"/>
            <w:vAlign w:val="center"/>
          </w:tcPr>
          <w:p w14:paraId="2296EEA3"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BA in progress</w:t>
            </w:r>
          </w:p>
        </w:tc>
      </w:tr>
      <w:tr w:rsidR="00B24341" w:rsidRPr="00415550" w14:paraId="5483118C" w14:textId="77777777" w:rsidTr="00013979">
        <w:trPr>
          <w:trHeight w:val="288"/>
        </w:trPr>
        <w:tc>
          <w:tcPr>
            <w:tcW w:w="1710" w:type="dxa"/>
            <w:vAlign w:val="center"/>
          </w:tcPr>
          <w:p w14:paraId="264F6B4C"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CB_23</w:t>
            </w:r>
          </w:p>
        </w:tc>
        <w:tc>
          <w:tcPr>
            <w:tcW w:w="990" w:type="dxa"/>
            <w:vAlign w:val="center"/>
          </w:tcPr>
          <w:p w14:paraId="4FD40AC4"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center"/>
              <w:rPr>
                <w:rFonts w:ascii="Calibri" w:hAnsi="Calibri" w:cs="Calibri"/>
                <w:noProof/>
                <w:color w:val="000000" w:themeColor="text1"/>
              </w:rPr>
            </w:pPr>
            <w:r w:rsidRPr="00415550">
              <w:rPr>
                <w:rFonts w:ascii="Calibri" w:hAnsi="Calibri" w:cs="Calibri"/>
                <w:noProof/>
                <w:color w:val="000000" w:themeColor="text1"/>
              </w:rPr>
              <w:t>F</w:t>
            </w:r>
          </w:p>
        </w:tc>
        <w:tc>
          <w:tcPr>
            <w:tcW w:w="810" w:type="dxa"/>
            <w:vAlign w:val="center"/>
          </w:tcPr>
          <w:p w14:paraId="14ADD7F9"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center"/>
              <w:rPr>
                <w:rFonts w:ascii="Calibri" w:hAnsi="Calibri" w:cs="Calibri"/>
                <w:noProof/>
                <w:color w:val="000000" w:themeColor="text1"/>
              </w:rPr>
            </w:pPr>
            <w:r w:rsidRPr="00415550">
              <w:rPr>
                <w:rFonts w:ascii="Calibri" w:hAnsi="Calibri" w:cs="Calibri"/>
                <w:noProof/>
                <w:color w:val="000000" w:themeColor="text1"/>
              </w:rPr>
              <w:t>50</w:t>
            </w:r>
          </w:p>
        </w:tc>
        <w:tc>
          <w:tcPr>
            <w:tcW w:w="3150" w:type="dxa"/>
            <w:vAlign w:val="center"/>
          </w:tcPr>
          <w:p w14:paraId="6C432BF8"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Retinopathy of Prematurity</w:t>
            </w:r>
          </w:p>
        </w:tc>
        <w:tc>
          <w:tcPr>
            <w:tcW w:w="1350" w:type="dxa"/>
            <w:vAlign w:val="center"/>
          </w:tcPr>
          <w:p w14:paraId="67FAB1FE"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None</w:t>
            </w:r>
          </w:p>
        </w:tc>
        <w:tc>
          <w:tcPr>
            <w:tcW w:w="1620" w:type="dxa"/>
            <w:vAlign w:val="center"/>
          </w:tcPr>
          <w:p w14:paraId="178B4281"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MA</w:t>
            </w:r>
          </w:p>
        </w:tc>
      </w:tr>
      <w:tr w:rsidR="00B24341" w:rsidRPr="00415550" w14:paraId="32E32AB7" w14:textId="77777777" w:rsidTr="00013979">
        <w:trPr>
          <w:trHeight w:val="288"/>
        </w:trPr>
        <w:tc>
          <w:tcPr>
            <w:tcW w:w="1710" w:type="dxa"/>
            <w:vAlign w:val="center"/>
          </w:tcPr>
          <w:p w14:paraId="43451B06"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CB_24</w:t>
            </w:r>
          </w:p>
        </w:tc>
        <w:tc>
          <w:tcPr>
            <w:tcW w:w="990" w:type="dxa"/>
            <w:vAlign w:val="center"/>
          </w:tcPr>
          <w:p w14:paraId="4D2A95FD"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center"/>
              <w:rPr>
                <w:rFonts w:ascii="Calibri" w:hAnsi="Calibri" w:cs="Calibri"/>
                <w:noProof/>
                <w:color w:val="000000" w:themeColor="text1"/>
              </w:rPr>
            </w:pPr>
            <w:r w:rsidRPr="00415550">
              <w:rPr>
                <w:rFonts w:ascii="Calibri" w:hAnsi="Calibri" w:cs="Calibri"/>
                <w:noProof/>
                <w:color w:val="000000" w:themeColor="text1"/>
              </w:rPr>
              <w:t>F</w:t>
            </w:r>
          </w:p>
        </w:tc>
        <w:tc>
          <w:tcPr>
            <w:tcW w:w="810" w:type="dxa"/>
            <w:vAlign w:val="center"/>
          </w:tcPr>
          <w:p w14:paraId="75C8D875"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center"/>
              <w:rPr>
                <w:rFonts w:ascii="Calibri" w:hAnsi="Calibri" w:cs="Calibri"/>
                <w:noProof/>
                <w:color w:val="000000" w:themeColor="text1"/>
              </w:rPr>
            </w:pPr>
            <w:r w:rsidRPr="00415550">
              <w:rPr>
                <w:rFonts w:ascii="Calibri" w:hAnsi="Calibri" w:cs="Calibri"/>
                <w:noProof/>
                <w:color w:val="000000" w:themeColor="text1"/>
              </w:rPr>
              <w:t>64</w:t>
            </w:r>
          </w:p>
        </w:tc>
        <w:tc>
          <w:tcPr>
            <w:tcW w:w="3150" w:type="dxa"/>
            <w:vAlign w:val="center"/>
          </w:tcPr>
          <w:p w14:paraId="352500A2"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Retinopathy of Prematurity</w:t>
            </w:r>
          </w:p>
        </w:tc>
        <w:tc>
          <w:tcPr>
            <w:tcW w:w="1350" w:type="dxa"/>
            <w:vAlign w:val="center"/>
          </w:tcPr>
          <w:p w14:paraId="679611B4"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None</w:t>
            </w:r>
          </w:p>
        </w:tc>
        <w:tc>
          <w:tcPr>
            <w:tcW w:w="1620" w:type="dxa"/>
            <w:vAlign w:val="center"/>
          </w:tcPr>
          <w:p w14:paraId="033211D8"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MA</w:t>
            </w:r>
          </w:p>
        </w:tc>
      </w:tr>
      <w:tr w:rsidR="00B24341" w:rsidRPr="00415550" w14:paraId="0D673081" w14:textId="77777777" w:rsidTr="00013979">
        <w:trPr>
          <w:trHeight w:val="288"/>
        </w:trPr>
        <w:tc>
          <w:tcPr>
            <w:tcW w:w="1710" w:type="dxa"/>
            <w:vAlign w:val="center"/>
          </w:tcPr>
          <w:p w14:paraId="4FEA7E81"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CB_25</w:t>
            </w:r>
          </w:p>
        </w:tc>
        <w:tc>
          <w:tcPr>
            <w:tcW w:w="990" w:type="dxa"/>
            <w:vAlign w:val="center"/>
          </w:tcPr>
          <w:p w14:paraId="72040B67"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center"/>
              <w:rPr>
                <w:rFonts w:ascii="Calibri" w:hAnsi="Calibri" w:cs="Calibri"/>
                <w:noProof/>
                <w:color w:val="000000" w:themeColor="text1"/>
              </w:rPr>
            </w:pPr>
            <w:r w:rsidRPr="00415550">
              <w:rPr>
                <w:rFonts w:ascii="Calibri" w:hAnsi="Calibri" w:cs="Calibri"/>
                <w:noProof/>
                <w:color w:val="000000" w:themeColor="text1"/>
              </w:rPr>
              <w:t>F</w:t>
            </w:r>
          </w:p>
        </w:tc>
        <w:tc>
          <w:tcPr>
            <w:tcW w:w="810" w:type="dxa"/>
            <w:vAlign w:val="center"/>
          </w:tcPr>
          <w:p w14:paraId="203667E1"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center"/>
              <w:rPr>
                <w:rFonts w:ascii="Calibri" w:hAnsi="Calibri" w:cs="Calibri"/>
                <w:noProof/>
                <w:color w:val="000000" w:themeColor="text1"/>
              </w:rPr>
            </w:pPr>
            <w:r w:rsidRPr="00415550">
              <w:rPr>
                <w:rFonts w:ascii="Calibri" w:hAnsi="Calibri" w:cs="Calibri"/>
                <w:noProof/>
                <w:color w:val="000000" w:themeColor="text1"/>
              </w:rPr>
              <w:t>53</w:t>
            </w:r>
          </w:p>
        </w:tc>
        <w:tc>
          <w:tcPr>
            <w:tcW w:w="3150" w:type="dxa"/>
            <w:vAlign w:val="center"/>
          </w:tcPr>
          <w:p w14:paraId="623BE725"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Congenital deformation of rods and cones</w:t>
            </w:r>
          </w:p>
        </w:tc>
        <w:tc>
          <w:tcPr>
            <w:tcW w:w="1350" w:type="dxa"/>
            <w:vAlign w:val="center"/>
          </w:tcPr>
          <w:p w14:paraId="2F1F706D"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Minimal</w:t>
            </w:r>
          </w:p>
        </w:tc>
        <w:tc>
          <w:tcPr>
            <w:tcW w:w="1620" w:type="dxa"/>
            <w:vAlign w:val="center"/>
          </w:tcPr>
          <w:p w14:paraId="6428D458"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MA</w:t>
            </w:r>
          </w:p>
        </w:tc>
      </w:tr>
      <w:tr w:rsidR="00B24341" w:rsidRPr="00415550" w14:paraId="1080EFC9" w14:textId="77777777" w:rsidTr="00013979">
        <w:trPr>
          <w:trHeight w:val="288"/>
        </w:trPr>
        <w:tc>
          <w:tcPr>
            <w:tcW w:w="1710" w:type="dxa"/>
            <w:vAlign w:val="center"/>
          </w:tcPr>
          <w:p w14:paraId="4ABC73FE"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CB_26</w:t>
            </w:r>
          </w:p>
        </w:tc>
        <w:tc>
          <w:tcPr>
            <w:tcW w:w="990" w:type="dxa"/>
            <w:vAlign w:val="center"/>
          </w:tcPr>
          <w:p w14:paraId="3ABABAC7"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center"/>
              <w:rPr>
                <w:rFonts w:ascii="Calibri" w:hAnsi="Calibri" w:cs="Calibri"/>
                <w:noProof/>
                <w:color w:val="000000" w:themeColor="text1"/>
              </w:rPr>
            </w:pPr>
            <w:r w:rsidRPr="00415550">
              <w:rPr>
                <w:rFonts w:ascii="Calibri" w:hAnsi="Calibri" w:cs="Calibri"/>
                <w:noProof/>
                <w:color w:val="000000" w:themeColor="text1"/>
              </w:rPr>
              <w:t>F</w:t>
            </w:r>
          </w:p>
        </w:tc>
        <w:tc>
          <w:tcPr>
            <w:tcW w:w="810" w:type="dxa"/>
            <w:vAlign w:val="center"/>
          </w:tcPr>
          <w:p w14:paraId="289C4687"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center"/>
              <w:rPr>
                <w:rFonts w:ascii="Calibri" w:hAnsi="Calibri" w:cs="Calibri"/>
                <w:noProof/>
                <w:color w:val="000000" w:themeColor="text1"/>
              </w:rPr>
            </w:pPr>
            <w:r w:rsidRPr="00415550">
              <w:rPr>
                <w:rFonts w:ascii="Calibri" w:hAnsi="Calibri" w:cs="Calibri"/>
                <w:noProof/>
                <w:color w:val="000000" w:themeColor="text1"/>
              </w:rPr>
              <w:t>35</w:t>
            </w:r>
          </w:p>
        </w:tc>
        <w:tc>
          <w:tcPr>
            <w:tcW w:w="3150" w:type="dxa"/>
            <w:vAlign w:val="center"/>
          </w:tcPr>
          <w:p w14:paraId="0E4A618B"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Retinopathy of Prematurity</w:t>
            </w:r>
          </w:p>
        </w:tc>
        <w:tc>
          <w:tcPr>
            <w:tcW w:w="1350" w:type="dxa"/>
            <w:vAlign w:val="center"/>
          </w:tcPr>
          <w:p w14:paraId="568CC353"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Minimal</w:t>
            </w:r>
          </w:p>
        </w:tc>
        <w:tc>
          <w:tcPr>
            <w:tcW w:w="1620" w:type="dxa"/>
            <w:vAlign w:val="center"/>
          </w:tcPr>
          <w:p w14:paraId="712E18F9"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BA</w:t>
            </w:r>
          </w:p>
        </w:tc>
      </w:tr>
      <w:tr w:rsidR="00B24341" w:rsidRPr="00415550" w14:paraId="0E7287F5" w14:textId="77777777" w:rsidTr="00013979">
        <w:trPr>
          <w:trHeight w:val="288"/>
        </w:trPr>
        <w:tc>
          <w:tcPr>
            <w:tcW w:w="1710" w:type="dxa"/>
            <w:vAlign w:val="center"/>
          </w:tcPr>
          <w:p w14:paraId="3D7BB814"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CB_27</w:t>
            </w:r>
          </w:p>
        </w:tc>
        <w:tc>
          <w:tcPr>
            <w:tcW w:w="990" w:type="dxa"/>
            <w:vAlign w:val="center"/>
          </w:tcPr>
          <w:p w14:paraId="4E51AABC"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center"/>
              <w:rPr>
                <w:rFonts w:ascii="Calibri" w:hAnsi="Calibri" w:cs="Calibri"/>
                <w:noProof/>
                <w:color w:val="000000" w:themeColor="text1"/>
              </w:rPr>
            </w:pPr>
            <w:r w:rsidRPr="00415550">
              <w:rPr>
                <w:rFonts w:ascii="Calibri" w:hAnsi="Calibri" w:cs="Calibri"/>
                <w:noProof/>
                <w:color w:val="000000" w:themeColor="text1"/>
              </w:rPr>
              <w:t>F</w:t>
            </w:r>
          </w:p>
        </w:tc>
        <w:tc>
          <w:tcPr>
            <w:tcW w:w="810" w:type="dxa"/>
            <w:vAlign w:val="center"/>
          </w:tcPr>
          <w:p w14:paraId="2E0FD579"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center"/>
              <w:rPr>
                <w:rFonts w:ascii="Calibri" w:hAnsi="Calibri" w:cs="Calibri"/>
                <w:noProof/>
                <w:color w:val="000000" w:themeColor="text1"/>
              </w:rPr>
            </w:pPr>
            <w:r w:rsidRPr="00415550">
              <w:rPr>
                <w:rFonts w:ascii="Calibri" w:hAnsi="Calibri" w:cs="Calibri"/>
                <w:noProof/>
                <w:color w:val="000000" w:themeColor="text1"/>
              </w:rPr>
              <w:t>46</w:t>
            </w:r>
          </w:p>
        </w:tc>
        <w:tc>
          <w:tcPr>
            <w:tcW w:w="3150" w:type="dxa"/>
            <w:vAlign w:val="center"/>
          </w:tcPr>
          <w:p w14:paraId="307D615E"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Retinopathy of Prematurity</w:t>
            </w:r>
          </w:p>
        </w:tc>
        <w:tc>
          <w:tcPr>
            <w:tcW w:w="1350" w:type="dxa"/>
            <w:vAlign w:val="center"/>
          </w:tcPr>
          <w:p w14:paraId="550D27E4"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Minimal</w:t>
            </w:r>
          </w:p>
        </w:tc>
        <w:tc>
          <w:tcPr>
            <w:tcW w:w="1620" w:type="dxa"/>
            <w:vAlign w:val="center"/>
          </w:tcPr>
          <w:p w14:paraId="74C04060"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PhD</w:t>
            </w:r>
          </w:p>
        </w:tc>
      </w:tr>
      <w:tr w:rsidR="00B24341" w:rsidRPr="00415550" w14:paraId="01E70410" w14:textId="77777777" w:rsidTr="00013979">
        <w:trPr>
          <w:trHeight w:val="288"/>
        </w:trPr>
        <w:tc>
          <w:tcPr>
            <w:tcW w:w="1710" w:type="dxa"/>
            <w:vAlign w:val="center"/>
          </w:tcPr>
          <w:p w14:paraId="5AD676D4"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CB_28</w:t>
            </w:r>
          </w:p>
        </w:tc>
        <w:tc>
          <w:tcPr>
            <w:tcW w:w="990" w:type="dxa"/>
            <w:vAlign w:val="center"/>
          </w:tcPr>
          <w:p w14:paraId="70997F06"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center"/>
              <w:rPr>
                <w:rFonts w:ascii="Calibri" w:hAnsi="Calibri" w:cs="Calibri"/>
                <w:noProof/>
                <w:color w:val="000000" w:themeColor="text1"/>
              </w:rPr>
            </w:pPr>
            <w:r w:rsidRPr="00415550">
              <w:rPr>
                <w:rFonts w:ascii="Calibri" w:hAnsi="Calibri" w:cs="Calibri"/>
                <w:noProof/>
                <w:color w:val="000000" w:themeColor="text1"/>
              </w:rPr>
              <w:t>M</w:t>
            </w:r>
          </w:p>
        </w:tc>
        <w:tc>
          <w:tcPr>
            <w:tcW w:w="810" w:type="dxa"/>
            <w:vAlign w:val="center"/>
          </w:tcPr>
          <w:p w14:paraId="4BAB0B7B"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center"/>
              <w:rPr>
                <w:rFonts w:ascii="Calibri" w:hAnsi="Calibri" w:cs="Calibri"/>
                <w:noProof/>
                <w:color w:val="000000" w:themeColor="text1"/>
              </w:rPr>
            </w:pPr>
            <w:r w:rsidRPr="00415550">
              <w:rPr>
                <w:rFonts w:ascii="Calibri" w:hAnsi="Calibri" w:cs="Calibri"/>
                <w:noProof/>
                <w:color w:val="000000" w:themeColor="text1"/>
              </w:rPr>
              <w:t>49</w:t>
            </w:r>
          </w:p>
        </w:tc>
        <w:tc>
          <w:tcPr>
            <w:tcW w:w="3150" w:type="dxa"/>
            <w:vAlign w:val="center"/>
          </w:tcPr>
          <w:p w14:paraId="7BE442B9"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Born with underdeveloped eyes (unspecified)</w:t>
            </w:r>
          </w:p>
        </w:tc>
        <w:tc>
          <w:tcPr>
            <w:tcW w:w="1350" w:type="dxa"/>
            <w:vAlign w:val="center"/>
          </w:tcPr>
          <w:p w14:paraId="7EE0B9A0"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None</w:t>
            </w:r>
          </w:p>
        </w:tc>
        <w:tc>
          <w:tcPr>
            <w:tcW w:w="1620" w:type="dxa"/>
            <w:vAlign w:val="center"/>
          </w:tcPr>
          <w:p w14:paraId="0E3E2A3C"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BA in progress</w:t>
            </w:r>
          </w:p>
        </w:tc>
      </w:tr>
      <w:tr w:rsidR="00B24341" w:rsidRPr="00415550" w14:paraId="1D1B2523" w14:textId="77777777" w:rsidTr="00013979">
        <w:trPr>
          <w:trHeight w:val="288"/>
        </w:trPr>
        <w:tc>
          <w:tcPr>
            <w:tcW w:w="1710" w:type="dxa"/>
            <w:vAlign w:val="center"/>
          </w:tcPr>
          <w:p w14:paraId="16937923"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CB_29</w:t>
            </w:r>
          </w:p>
        </w:tc>
        <w:tc>
          <w:tcPr>
            <w:tcW w:w="990" w:type="dxa"/>
            <w:vAlign w:val="center"/>
          </w:tcPr>
          <w:p w14:paraId="329AE459"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center"/>
              <w:rPr>
                <w:rFonts w:ascii="Calibri" w:hAnsi="Calibri" w:cs="Calibri"/>
                <w:noProof/>
                <w:color w:val="000000" w:themeColor="text1"/>
              </w:rPr>
            </w:pPr>
            <w:r w:rsidRPr="00415550">
              <w:rPr>
                <w:rFonts w:ascii="Calibri" w:hAnsi="Calibri" w:cs="Calibri"/>
                <w:noProof/>
                <w:color w:val="000000" w:themeColor="text1"/>
              </w:rPr>
              <w:t>M</w:t>
            </w:r>
          </w:p>
        </w:tc>
        <w:tc>
          <w:tcPr>
            <w:tcW w:w="810" w:type="dxa"/>
            <w:vAlign w:val="center"/>
          </w:tcPr>
          <w:p w14:paraId="7B36F063"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center"/>
              <w:rPr>
                <w:rFonts w:ascii="Calibri" w:hAnsi="Calibri" w:cs="Calibri"/>
                <w:noProof/>
                <w:color w:val="000000" w:themeColor="text1"/>
              </w:rPr>
            </w:pPr>
            <w:r w:rsidRPr="00415550">
              <w:rPr>
                <w:rFonts w:ascii="Calibri" w:hAnsi="Calibri" w:cs="Calibri"/>
                <w:noProof/>
                <w:color w:val="000000" w:themeColor="text1"/>
              </w:rPr>
              <w:t>-</w:t>
            </w:r>
          </w:p>
        </w:tc>
        <w:tc>
          <w:tcPr>
            <w:tcW w:w="3150" w:type="dxa"/>
            <w:vAlign w:val="center"/>
          </w:tcPr>
          <w:p w14:paraId="05B0FFCD"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Retinopathy of Prematurity</w:t>
            </w:r>
          </w:p>
        </w:tc>
        <w:tc>
          <w:tcPr>
            <w:tcW w:w="1350" w:type="dxa"/>
            <w:vAlign w:val="center"/>
          </w:tcPr>
          <w:p w14:paraId="72521C6F"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None</w:t>
            </w:r>
          </w:p>
        </w:tc>
        <w:tc>
          <w:tcPr>
            <w:tcW w:w="1620" w:type="dxa"/>
            <w:vAlign w:val="center"/>
          </w:tcPr>
          <w:p w14:paraId="5319BAAB"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AA</w:t>
            </w:r>
          </w:p>
        </w:tc>
      </w:tr>
      <w:tr w:rsidR="00B24341" w:rsidRPr="00415550" w14:paraId="7B6C1FBF" w14:textId="77777777" w:rsidTr="00013979">
        <w:trPr>
          <w:trHeight w:val="288"/>
        </w:trPr>
        <w:tc>
          <w:tcPr>
            <w:tcW w:w="1710" w:type="dxa"/>
            <w:vAlign w:val="center"/>
          </w:tcPr>
          <w:p w14:paraId="356C8296"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CB_30</w:t>
            </w:r>
          </w:p>
        </w:tc>
        <w:tc>
          <w:tcPr>
            <w:tcW w:w="990" w:type="dxa"/>
            <w:vAlign w:val="center"/>
          </w:tcPr>
          <w:p w14:paraId="1EDA8A4A"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center"/>
              <w:rPr>
                <w:rFonts w:ascii="Calibri" w:hAnsi="Calibri" w:cs="Calibri"/>
                <w:noProof/>
                <w:color w:val="000000" w:themeColor="text1"/>
              </w:rPr>
            </w:pPr>
            <w:r w:rsidRPr="00415550">
              <w:rPr>
                <w:rFonts w:ascii="Calibri" w:hAnsi="Calibri" w:cs="Calibri"/>
                <w:noProof/>
                <w:color w:val="000000" w:themeColor="text1"/>
              </w:rPr>
              <w:t>F</w:t>
            </w:r>
          </w:p>
        </w:tc>
        <w:tc>
          <w:tcPr>
            <w:tcW w:w="810" w:type="dxa"/>
            <w:vAlign w:val="center"/>
          </w:tcPr>
          <w:p w14:paraId="40F7EB89"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center"/>
              <w:rPr>
                <w:rFonts w:ascii="Calibri" w:hAnsi="Calibri" w:cs="Calibri"/>
                <w:noProof/>
                <w:color w:val="000000" w:themeColor="text1"/>
              </w:rPr>
            </w:pPr>
            <w:r w:rsidRPr="00415550">
              <w:rPr>
                <w:rFonts w:ascii="Calibri" w:hAnsi="Calibri" w:cs="Calibri"/>
                <w:noProof/>
                <w:color w:val="000000" w:themeColor="text1"/>
              </w:rPr>
              <w:t>44</w:t>
            </w:r>
          </w:p>
        </w:tc>
        <w:tc>
          <w:tcPr>
            <w:tcW w:w="3150" w:type="dxa"/>
            <w:vAlign w:val="center"/>
          </w:tcPr>
          <w:p w14:paraId="0213B885"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Microphthalmia</w:t>
            </w:r>
          </w:p>
        </w:tc>
        <w:tc>
          <w:tcPr>
            <w:tcW w:w="1350" w:type="dxa"/>
            <w:vAlign w:val="center"/>
          </w:tcPr>
          <w:p w14:paraId="499A8050"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Minimal</w:t>
            </w:r>
          </w:p>
        </w:tc>
        <w:tc>
          <w:tcPr>
            <w:tcW w:w="1620" w:type="dxa"/>
            <w:vAlign w:val="center"/>
          </w:tcPr>
          <w:p w14:paraId="4739472B"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MA</w:t>
            </w:r>
          </w:p>
        </w:tc>
      </w:tr>
      <w:tr w:rsidR="00B24341" w:rsidRPr="00415550" w14:paraId="68C18EBB" w14:textId="77777777" w:rsidTr="00013979">
        <w:trPr>
          <w:trHeight w:val="288"/>
        </w:trPr>
        <w:tc>
          <w:tcPr>
            <w:tcW w:w="1710" w:type="dxa"/>
            <w:vAlign w:val="center"/>
          </w:tcPr>
          <w:p w14:paraId="7E0AEE80"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CB_31</w:t>
            </w:r>
          </w:p>
        </w:tc>
        <w:tc>
          <w:tcPr>
            <w:tcW w:w="990" w:type="dxa"/>
            <w:vAlign w:val="center"/>
          </w:tcPr>
          <w:p w14:paraId="046C981E"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center"/>
              <w:rPr>
                <w:rFonts w:ascii="Calibri" w:hAnsi="Calibri" w:cs="Calibri"/>
                <w:noProof/>
                <w:color w:val="000000" w:themeColor="text1"/>
              </w:rPr>
            </w:pPr>
            <w:r w:rsidRPr="00415550">
              <w:rPr>
                <w:rFonts w:ascii="Calibri" w:hAnsi="Calibri" w:cs="Calibri"/>
                <w:noProof/>
                <w:color w:val="000000" w:themeColor="text1"/>
              </w:rPr>
              <w:t>F</w:t>
            </w:r>
          </w:p>
        </w:tc>
        <w:tc>
          <w:tcPr>
            <w:tcW w:w="810" w:type="dxa"/>
            <w:vAlign w:val="center"/>
          </w:tcPr>
          <w:p w14:paraId="551474DD"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center"/>
              <w:rPr>
                <w:rFonts w:ascii="Calibri" w:hAnsi="Calibri" w:cs="Calibri"/>
                <w:noProof/>
                <w:color w:val="000000" w:themeColor="text1"/>
              </w:rPr>
            </w:pPr>
            <w:r w:rsidRPr="00415550">
              <w:rPr>
                <w:rFonts w:ascii="Calibri" w:hAnsi="Calibri" w:cs="Calibri"/>
                <w:noProof/>
                <w:color w:val="000000" w:themeColor="text1"/>
              </w:rPr>
              <w:t>60</w:t>
            </w:r>
          </w:p>
        </w:tc>
        <w:tc>
          <w:tcPr>
            <w:tcW w:w="3150" w:type="dxa"/>
            <w:vAlign w:val="center"/>
          </w:tcPr>
          <w:p w14:paraId="0CD42472"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Retinopathy of Prematurity</w:t>
            </w:r>
          </w:p>
        </w:tc>
        <w:tc>
          <w:tcPr>
            <w:tcW w:w="1350" w:type="dxa"/>
            <w:vAlign w:val="center"/>
          </w:tcPr>
          <w:p w14:paraId="4186DAF1"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None</w:t>
            </w:r>
          </w:p>
        </w:tc>
        <w:tc>
          <w:tcPr>
            <w:tcW w:w="1620" w:type="dxa"/>
            <w:vAlign w:val="center"/>
          </w:tcPr>
          <w:p w14:paraId="6D8A2BDC"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BA</w:t>
            </w:r>
          </w:p>
        </w:tc>
      </w:tr>
      <w:tr w:rsidR="00B24341" w:rsidRPr="00415550" w14:paraId="03AD8BCD" w14:textId="77777777" w:rsidTr="00013979">
        <w:trPr>
          <w:trHeight w:val="288"/>
        </w:trPr>
        <w:tc>
          <w:tcPr>
            <w:tcW w:w="1710" w:type="dxa"/>
            <w:vAlign w:val="center"/>
          </w:tcPr>
          <w:p w14:paraId="648D86DB"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CB_32</w:t>
            </w:r>
          </w:p>
        </w:tc>
        <w:tc>
          <w:tcPr>
            <w:tcW w:w="990" w:type="dxa"/>
            <w:vAlign w:val="center"/>
          </w:tcPr>
          <w:p w14:paraId="247B611E"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center"/>
              <w:rPr>
                <w:rFonts w:ascii="Calibri" w:hAnsi="Calibri" w:cs="Calibri"/>
                <w:noProof/>
                <w:color w:val="000000" w:themeColor="text1"/>
              </w:rPr>
            </w:pPr>
            <w:r w:rsidRPr="00415550">
              <w:rPr>
                <w:rFonts w:ascii="Calibri" w:hAnsi="Calibri" w:cs="Calibri"/>
                <w:noProof/>
                <w:color w:val="000000" w:themeColor="text1"/>
              </w:rPr>
              <w:t>F</w:t>
            </w:r>
          </w:p>
        </w:tc>
        <w:tc>
          <w:tcPr>
            <w:tcW w:w="810" w:type="dxa"/>
            <w:vAlign w:val="center"/>
          </w:tcPr>
          <w:p w14:paraId="2C498268"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center"/>
              <w:rPr>
                <w:rFonts w:ascii="Calibri" w:hAnsi="Calibri" w:cs="Calibri"/>
                <w:noProof/>
                <w:color w:val="000000" w:themeColor="text1"/>
              </w:rPr>
            </w:pPr>
            <w:r w:rsidRPr="00415550">
              <w:rPr>
                <w:rFonts w:ascii="Calibri" w:hAnsi="Calibri" w:cs="Calibri"/>
                <w:noProof/>
                <w:color w:val="000000" w:themeColor="text1"/>
              </w:rPr>
              <w:t>61</w:t>
            </w:r>
          </w:p>
        </w:tc>
        <w:tc>
          <w:tcPr>
            <w:tcW w:w="3150" w:type="dxa"/>
            <w:vAlign w:val="center"/>
          </w:tcPr>
          <w:p w14:paraId="1B1CA6B3"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Retinoblastomas</w:t>
            </w:r>
          </w:p>
        </w:tc>
        <w:tc>
          <w:tcPr>
            <w:tcW w:w="1350" w:type="dxa"/>
            <w:vAlign w:val="center"/>
          </w:tcPr>
          <w:p w14:paraId="3533EF7A"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None</w:t>
            </w:r>
          </w:p>
        </w:tc>
        <w:tc>
          <w:tcPr>
            <w:tcW w:w="1620" w:type="dxa"/>
            <w:vAlign w:val="center"/>
          </w:tcPr>
          <w:p w14:paraId="2476FBFB"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MA</w:t>
            </w:r>
          </w:p>
        </w:tc>
      </w:tr>
      <w:tr w:rsidR="00B24341" w:rsidRPr="00415550" w14:paraId="16FC3AD1" w14:textId="77777777" w:rsidTr="00013979">
        <w:trPr>
          <w:trHeight w:val="288"/>
        </w:trPr>
        <w:tc>
          <w:tcPr>
            <w:tcW w:w="1710" w:type="dxa"/>
            <w:vAlign w:val="center"/>
          </w:tcPr>
          <w:p w14:paraId="33D8F31E"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CB_33</w:t>
            </w:r>
          </w:p>
        </w:tc>
        <w:tc>
          <w:tcPr>
            <w:tcW w:w="990" w:type="dxa"/>
            <w:vAlign w:val="center"/>
          </w:tcPr>
          <w:p w14:paraId="24F38FDB"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center"/>
              <w:rPr>
                <w:rFonts w:ascii="Calibri" w:hAnsi="Calibri" w:cs="Calibri"/>
                <w:noProof/>
                <w:color w:val="000000" w:themeColor="text1"/>
              </w:rPr>
            </w:pPr>
            <w:r w:rsidRPr="00415550">
              <w:rPr>
                <w:rFonts w:ascii="Calibri" w:hAnsi="Calibri" w:cs="Calibri"/>
                <w:noProof/>
                <w:color w:val="000000" w:themeColor="text1"/>
              </w:rPr>
              <w:t>F</w:t>
            </w:r>
          </w:p>
        </w:tc>
        <w:tc>
          <w:tcPr>
            <w:tcW w:w="810" w:type="dxa"/>
            <w:vAlign w:val="center"/>
          </w:tcPr>
          <w:p w14:paraId="2EE282C0"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center"/>
              <w:rPr>
                <w:rFonts w:ascii="Calibri" w:hAnsi="Calibri" w:cs="Calibri"/>
                <w:noProof/>
                <w:color w:val="000000" w:themeColor="text1"/>
              </w:rPr>
            </w:pPr>
            <w:r w:rsidRPr="00415550">
              <w:rPr>
                <w:rFonts w:ascii="Calibri" w:hAnsi="Calibri" w:cs="Calibri"/>
                <w:noProof/>
                <w:color w:val="000000" w:themeColor="text1"/>
              </w:rPr>
              <w:t>27</w:t>
            </w:r>
          </w:p>
        </w:tc>
        <w:tc>
          <w:tcPr>
            <w:tcW w:w="3150" w:type="dxa"/>
            <w:vAlign w:val="center"/>
          </w:tcPr>
          <w:p w14:paraId="42BED073"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Retinopathy of Prematurity</w:t>
            </w:r>
          </w:p>
        </w:tc>
        <w:tc>
          <w:tcPr>
            <w:tcW w:w="1350" w:type="dxa"/>
            <w:vAlign w:val="center"/>
          </w:tcPr>
          <w:p w14:paraId="2D4F974E"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None</w:t>
            </w:r>
          </w:p>
        </w:tc>
        <w:tc>
          <w:tcPr>
            <w:tcW w:w="1620" w:type="dxa"/>
            <w:vAlign w:val="center"/>
          </w:tcPr>
          <w:p w14:paraId="616C68C5"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AA</w:t>
            </w:r>
          </w:p>
        </w:tc>
      </w:tr>
      <w:tr w:rsidR="00B24341" w:rsidRPr="00415550" w14:paraId="363427AC" w14:textId="77777777" w:rsidTr="00013979">
        <w:trPr>
          <w:trHeight w:val="288"/>
        </w:trPr>
        <w:tc>
          <w:tcPr>
            <w:tcW w:w="1710" w:type="dxa"/>
            <w:vAlign w:val="center"/>
          </w:tcPr>
          <w:p w14:paraId="656910F5"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CB_34</w:t>
            </w:r>
          </w:p>
        </w:tc>
        <w:tc>
          <w:tcPr>
            <w:tcW w:w="990" w:type="dxa"/>
            <w:vAlign w:val="center"/>
          </w:tcPr>
          <w:p w14:paraId="0ABC6737"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center"/>
              <w:rPr>
                <w:rFonts w:ascii="Calibri" w:hAnsi="Calibri" w:cs="Calibri"/>
                <w:noProof/>
                <w:color w:val="000000" w:themeColor="text1"/>
              </w:rPr>
            </w:pPr>
            <w:r w:rsidRPr="00415550">
              <w:rPr>
                <w:rFonts w:ascii="Calibri" w:hAnsi="Calibri" w:cs="Calibri"/>
                <w:noProof/>
                <w:color w:val="000000" w:themeColor="text1"/>
              </w:rPr>
              <w:t>F</w:t>
            </w:r>
          </w:p>
        </w:tc>
        <w:tc>
          <w:tcPr>
            <w:tcW w:w="810" w:type="dxa"/>
            <w:vAlign w:val="center"/>
          </w:tcPr>
          <w:p w14:paraId="78D06525"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center"/>
              <w:rPr>
                <w:rFonts w:ascii="Calibri" w:hAnsi="Calibri" w:cs="Calibri"/>
                <w:noProof/>
                <w:color w:val="000000" w:themeColor="text1"/>
              </w:rPr>
            </w:pPr>
            <w:r w:rsidRPr="00415550">
              <w:rPr>
                <w:rFonts w:ascii="Calibri" w:hAnsi="Calibri" w:cs="Calibri"/>
                <w:noProof/>
                <w:color w:val="000000" w:themeColor="text1"/>
              </w:rPr>
              <w:t>-</w:t>
            </w:r>
          </w:p>
        </w:tc>
        <w:tc>
          <w:tcPr>
            <w:tcW w:w="3150" w:type="dxa"/>
            <w:vAlign w:val="center"/>
          </w:tcPr>
          <w:p w14:paraId="6DC5372C"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Retinopathy of Prematurity</w:t>
            </w:r>
          </w:p>
        </w:tc>
        <w:tc>
          <w:tcPr>
            <w:tcW w:w="1350" w:type="dxa"/>
            <w:vAlign w:val="center"/>
          </w:tcPr>
          <w:p w14:paraId="41E28134"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None</w:t>
            </w:r>
          </w:p>
        </w:tc>
        <w:tc>
          <w:tcPr>
            <w:tcW w:w="1620" w:type="dxa"/>
            <w:vAlign w:val="center"/>
          </w:tcPr>
          <w:p w14:paraId="29838939"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BA</w:t>
            </w:r>
          </w:p>
        </w:tc>
      </w:tr>
      <w:tr w:rsidR="00B24341" w:rsidRPr="00415550" w14:paraId="4281E6D0" w14:textId="77777777" w:rsidTr="00013979">
        <w:trPr>
          <w:trHeight w:val="288"/>
        </w:trPr>
        <w:tc>
          <w:tcPr>
            <w:tcW w:w="1710" w:type="dxa"/>
            <w:vAlign w:val="center"/>
          </w:tcPr>
          <w:p w14:paraId="09E2D4C5"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CB_35</w:t>
            </w:r>
          </w:p>
        </w:tc>
        <w:tc>
          <w:tcPr>
            <w:tcW w:w="990" w:type="dxa"/>
            <w:vAlign w:val="center"/>
          </w:tcPr>
          <w:p w14:paraId="5E093087"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center"/>
              <w:rPr>
                <w:rFonts w:ascii="Calibri" w:hAnsi="Calibri" w:cs="Calibri"/>
                <w:noProof/>
                <w:color w:val="000000" w:themeColor="text1"/>
              </w:rPr>
            </w:pPr>
            <w:r w:rsidRPr="00415550">
              <w:rPr>
                <w:rFonts w:ascii="Calibri" w:hAnsi="Calibri" w:cs="Calibri"/>
                <w:noProof/>
                <w:color w:val="000000" w:themeColor="text1"/>
              </w:rPr>
              <w:t>F</w:t>
            </w:r>
          </w:p>
        </w:tc>
        <w:tc>
          <w:tcPr>
            <w:tcW w:w="810" w:type="dxa"/>
            <w:vAlign w:val="center"/>
          </w:tcPr>
          <w:p w14:paraId="21979644"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center"/>
              <w:rPr>
                <w:rFonts w:ascii="Calibri" w:hAnsi="Calibri" w:cs="Calibri"/>
                <w:noProof/>
                <w:color w:val="000000" w:themeColor="text1"/>
              </w:rPr>
            </w:pPr>
            <w:r w:rsidRPr="00415550">
              <w:rPr>
                <w:rFonts w:ascii="Calibri" w:hAnsi="Calibri" w:cs="Calibri"/>
                <w:noProof/>
                <w:color w:val="000000" w:themeColor="text1"/>
              </w:rPr>
              <w:t>27</w:t>
            </w:r>
          </w:p>
        </w:tc>
        <w:tc>
          <w:tcPr>
            <w:tcW w:w="3150" w:type="dxa"/>
            <w:vAlign w:val="center"/>
          </w:tcPr>
          <w:p w14:paraId="4F6C85C5"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Retinopathy of Prematurity</w:t>
            </w:r>
          </w:p>
        </w:tc>
        <w:tc>
          <w:tcPr>
            <w:tcW w:w="1350" w:type="dxa"/>
            <w:vAlign w:val="center"/>
          </w:tcPr>
          <w:p w14:paraId="1154B2F5"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None</w:t>
            </w:r>
          </w:p>
        </w:tc>
        <w:tc>
          <w:tcPr>
            <w:tcW w:w="1620" w:type="dxa"/>
            <w:vAlign w:val="center"/>
          </w:tcPr>
          <w:p w14:paraId="7962130E"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AA</w:t>
            </w:r>
          </w:p>
        </w:tc>
      </w:tr>
      <w:tr w:rsidR="00B24341" w:rsidRPr="00415550" w14:paraId="35F41FC7" w14:textId="77777777" w:rsidTr="00013979">
        <w:trPr>
          <w:trHeight w:val="288"/>
        </w:trPr>
        <w:tc>
          <w:tcPr>
            <w:tcW w:w="1710" w:type="dxa"/>
            <w:vAlign w:val="center"/>
          </w:tcPr>
          <w:p w14:paraId="0C80949B"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CB_37</w:t>
            </w:r>
          </w:p>
        </w:tc>
        <w:tc>
          <w:tcPr>
            <w:tcW w:w="990" w:type="dxa"/>
            <w:vAlign w:val="center"/>
          </w:tcPr>
          <w:p w14:paraId="3BD1A605"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center"/>
              <w:rPr>
                <w:rFonts w:ascii="Calibri" w:hAnsi="Calibri" w:cs="Calibri"/>
                <w:noProof/>
                <w:color w:val="000000" w:themeColor="text1"/>
              </w:rPr>
            </w:pPr>
            <w:r w:rsidRPr="00415550">
              <w:rPr>
                <w:rFonts w:ascii="Calibri" w:hAnsi="Calibri" w:cs="Calibri"/>
                <w:noProof/>
                <w:color w:val="000000" w:themeColor="text1"/>
              </w:rPr>
              <w:t>F</w:t>
            </w:r>
          </w:p>
        </w:tc>
        <w:tc>
          <w:tcPr>
            <w:tcW w:w="810" w:type="dxa"/>
            <w:vAlign w:val="center"/>
          </w:tcPr>
          <w:p w14:paraId="74DAF1FE"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center"/>
              <w:rPr>
                <w:rFonts w:ascii="Calibri" w:hAnsi="Calibri" w:cs="Calibri"/>
                <w:noProof/>
                <w:color w:val="000000" w:themeColor="text1"/>
              </w:rPr>
            </w:pPr>
            <w:r w:rsidRPr="00415550">
              <w:rPr>
                <w:rFonts w:ascii="Calibri" w:hAnsi="Calibri" w:cs="Calibri"/>
                <w:noProof/>
                <w:color w:val="000000" w:themeColor="text1"/>
              </w:rPr>
              <w:t>58</w:t>
            </w:r>
          </w:p>
        </w:tc>
        <w:tc>
          <w:tcPr>
            <w:tcW w:w="3150" w:type="dxa"/>
            <w:vAlign w:val="center"/>
          </w:tcPr>
          <w:p w14:paraId="0E8297DC"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Retinopathy of Prematurity</w:t>
            </w:r>
          </w:p>
        </w:tc>
        <w:tc>
          <w:tcPr>
            <w:tcW w:w="1350" w:type="dxa"/>
            <w:vAlign w:val="center"/>
          </w:tcPr>
          <w:p w14:paraId="43088CB1"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None</w:t>
            </w:r>
          </w:p>
        </w:tc>
        <w:tc>
          <w:tcPr>
            <w:tcW w:w="1620" w:type="dxa"/>
            <w:vAlign w:val="center"/>
          </w:tcPr>
          <w:p w14:paraId="3A0A3DDD"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Professional Degree</w:t>
            </w:r>
          </w:p>
        </w:tc>
      </w:tr>
      <w:tr w:rsidR="00B24341" w:rsidRPr="00415550" w14:paraId="0CB673CA" w14:textId="77777777" w:rsidTr="00013979">
        <w:trPr>
          <w:trHeight w:val="288"/>
        </w:trPr>
        <w:tc>
          <w:tcPr>
            <w:tcW w:w="1710" w:type="dxa"/>
            <w:vAlign w:val="center"/>
          </w:tcPr>
          <w:p w14:paraId="7173DC9F"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CB_38</w:t>
            </w:r>
          </w:p>
        </w:tc>
        <w:tc>
          <w:tcPr>
            <w:tcW w:w="990" w:type="dxa"/>
            <w:vAlign w:val="center"/>
          </w:tcPr>
          <w:p w14:paraId="04E3BCF9"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center"/>
              <w:rPr>
                <w:rFonts w:ascii="Calibri" w:hAnsi="Calibri" w:cs="Calibri"/>
                <w:noProof/>
                <w:color w:val="000000" w:themeColor="text1"/>
              </w:rPr>
            </w:pPr>
            <w:r w:rsidRPr="00415550">
              <w:rPr>
                <w:rFonts w:ascii="Calibri" w:hAnsi="Calibri" w:cs="Calibri"/>
                <w:noProof/>
                <w:color w:val="000000" w:themeColor="text1"/>
              </w:rPr>
              <w:t>M</w:t>
            </w:r>
          </w:p>
        </w:tc>
        <w:tc>
          <w:tcPr>
            <w:tcW w:w="810" w:type="dxa"/>
            <w:vAlign w:val="center"/>
          </w:tcPr>
          <w:p w14:paraId="2FD53DA7"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center"/>
              <w:rPr>
                <w:rFonts w:ascii="Calibri" w:hAnsi="Calibri" w:cs="Calibri"/>
                <w:noProof/>
                <w:color w:val="000000" w:themeColor="text1"/>
              </w:rPr>
            </w:pPr>
            <w:r w:rsidRPr="00415550">
              <w:rPr>
                <w:rFonts w:ascii="Calibri" w:hAnsi="Calibri" w:cs="Calibri"/>
                <w:noProof/>
                <w:color w:val="000000" w:themeColor="text1"/>
              </w:rPr>
              <w:t>-</w:t>
            </w:r>
          </w:p>
        </w:tc>
        <w:tc>
          <w:tcPr>
            <w:tcW w:w="3150" w:type="dxa"/>
            <w:vAlign w:val="center"/>
          </w:tcPr>
          <w:p w14:paraId="22AAF50E"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Retinopathy of Prematurity</w:t>
            </w:r>
          </w:p>
        </w:tc>
        <w:tc>
          <w:tcPr>
            <w:tcW w:w="1350" w:type="dxa"/>
            <w:vAlign w:val="center"/>
          </w:tcPr>
          <w:p w14:paraId="1387D535"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None</w:t>
            </w:r>
          </w:p>
        </w:tc>
        <w:tc>
          <w:tcPr>
            <w:tcW w:w="1620" w:type="dxa"/>
            <w:vAlign w:val="center"/>
          </w:tcPr>
          <w:p w14:paraId="5D0B11CB"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MA</w:t>
            </w:r>
          </w:p>
        </w:tc>
      </w:tr>
      <w:tr w:rsidR="00B24341" w:rsidRPr="00415550" w14:paraId="343EB7FC" w14:textId="77777777" w:rsidTr="00013979">
        <w:trPr>
          <w:trHeight w:val="288"/>
        </w:trPr>
        <w:tc>
          <w:tcPr>
            <w:tcW w:w="1710" w:type="dxa"/>
            <w:vAlign w:val="center"/>
          </w:tcPr>
          <w:p w14:paraId="4E84B418"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CB_40</w:t>
            </w:r>
          </w:p>
        </w:tc>
        <w:tc>
          <w:tcPr>
            <w:tcW w:w="990" w:type="dxa"/>
            <w:vAlign w:val="center"/>
          </w:tcPr>
          <w:p w14:paraId="53FDE0E6"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center"/>
              <w:rPr>
                <w:rFonts w:ascii="Calibri" w:hAnsi="Calibri" w:cs="Calibri"/>
                <w:noProof/>
                <w:color w:val="000000" w:themeColor="text1"/>
              </w:rPr>
            </w:pPr>
            <w:r w:rsidRPr="00415550">
              <w:rPr>
                <w:rFonts w:ascii="Calibri" w:hAnsi="Calibri" w:cs="Calibri"/>
                <w:noProof/>
                <w:color w:val="000000" w:themeColor="text1"/>
              </w:rPr>
              <w:t>F</w:t>
            </w:r>
          </w:p>
        </w:tc>
        <w:tc>
          <w:tcPr>
            <w:tcW w:w="810" w:type="dxa"/>
            <w:vAlign w:val="center"/>
          </w:tcPr>
          <w:p w14:paraId="4DA9ABC6"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center"/>
              <w:rPr>
                <w:rFonts w:ascii="Calibri" w:hAnsi="Calibri" w:cs="Calibri"/>
                <w:noProof/>
                <w:color w:val="000000" w:themeColor="text1"/>
              </w:rPr>
            </w:pPr>
            <w:r w:rsidRPr="00415550">
              <w:rPr>
                <w:rFonts w:ascii="Calibri" w:hAnsi="Calibri" w:cs="Calibri"/>
                <w:noProof/>
                <w:color w:val="000000" w:themeColor="text1"/>
              </w:rPr>
              <w:t>21</w:t>
            </w:r>
          </w:p>
        </w:tc>
        <w:tc>
          <w:tcPr>
            <w:tcW w:w="3150" w:type="dxa"/>
            <w:vAlign w:val="center"/>
          </w:tcPr>
          <w:p w14:paraId="012FAB11"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Retinopathy of Prematurity</w:t>
            </w:r>
          </w:p>
        </w:tc>
        <w:tc>
          <w:tcPr>
            <w:tcW w:w="1350" w:type="dxa"/>
            <w:vAlign w:val="center"/>
          </w:tcPr>
          <w:p w14:paraId="1CC26061"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Minimal</w:t>
            </w:r>
          </w:p>
        </w:tc>
        <w:tc>
          <w:tcPr>
            <w:tcW w:w="1620" w:type="dxa"/>
            <w:vAlign w:val="center"/>
          </w:tcPr>
          <w:p w14:paraId="67F81B5D"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BA in progress</w:t>
            </w:r>
          </w:p>
        </w:tc>
      </w:tr>
      <w:tr w:rsidR="00B24341" w:rsidRPr="00415550" w14:paraId="0A0B2C8A" w14:textId="77777777" w:rsidTr="00013979">
        <w:trPr>
          <w:trHeight w:val="288"/>
        </w:trPr>
        <w:tc>
          <w:tcPr>
            <w:tcW w:w="1710" w:type="dxa"/>
            <w:vAlign w:val="center"/>
          </w:tcPr>
          <w:p w14:paraId="6524FDA2"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CB_41</w:t>
            </w:r>
          </w:p>
        </w:tc>
        <w:tc>
          <w:tcPr>
            <w:tcW w:w="990" w:type="dxa"/>
            <w:vAlign w:val="center"/>
          </w:tcPr>
          <w:p w14:paraId="57232DCE"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center"/>
              <w:rPr>
                <w:rFonts w:ascii="Calibri" w:hAnsi="Calibri" w:cs="Calibri"/>
                <w:noProof/>
                <w:color w:val="000000" w:themeColor="text1"/>
              </w:rPr>
            </w:pPr>
            <w:r w:rsidRPr="00415550">
              <w:rPr>
                <w:rFonts w:ascii="Calibri" w:hAnsi="Calibri" w:cs="Calibri"/>
                <w:noProof/>
                <w:color w:val="000000" w:themeColor="text1"/>
              </w:rPr>
              <w:t>F</w:t>
            </w:r>
          </w:p>
        </w:tc>
        <w:tc>
          <w:tcPr>
            <w:tcW w:w="810" w:type="dxa"/>
            <w:vAlign w:val="center"/>
          </w:tcPr>
          <w:p w14:paraId="7BA11EA2"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center"/>
              <w:rPr>
                <w:rFonts w:ascii="Calibri" w:hAnsi="Calibri" w:cs="Calibri"/>
                <w:noProof/>
                <w:color w:val="000000" w:themeColor="text1"/>
              </w:rPr>
            </w:pPr>
            <w:r w:rsidRPr="00415550">
              <w:rPr>
                <w:rFonts w:ascii="Calibri" w:hAnsi="Calibri" w:cs="Calibri"/>
                <w:noProof/>
                <w:color w:val="000000" w:themeColor="text1"/>
              </w:rPr>
              <w:t>23</w:t>
            </w:r>
          </w:p>
        </w:tc>
        <w:tc>
          <w:tcPr>
            <w:tcW w:w="3150" w:type="dxa"/>
            <w:vAlign w:val="center"/>
          </w:tcPr>
          <w:p w14:paraId="6F213525"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Leber's Congenital Amaurosis</w:t>
            </w:r>
          </w:p>
        </w:tc>
        <w:tc>
          <w:tcPr>
            <w:tcW w:w="1350" w:type="dxa"/>
            <w:vAlign w:val="center"/>
          </w:tcPr>
          <w:p w14:paraId="6800B5DD"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Minimal</w:t>
            </w:r>
          </w:p>
        </w:tc>
        <w:tc>
          <w:tcPr>
            <w:tcW w:w="1620" w:type="dxa"/>
            <w:vAlign w:val="center"/>
          </w:tcPr>
          <w:p w14:paraId="7E4DCF00"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BA</w:t>
            </w:r>
          </w:p>
        </w:tc>
      </w:tr>
      <w:tr w:rsidR="00B24341" w:rsidRPr="00415550" w14:paraId="6D61AEB1" w14:textId="77777777" w:rsidTr="00013979">
        <w:trPr>
          <w:trHeight w:val="288"/>
        </w:trPr>
        <w:tc>
          <w:tcPr>
            <w:tcW w:w="1710" w:type="dxa"/>
            <w:vAlign w:val="center"/>
          </w:tcPr>
          <w:p w14:paraId="69B84F38"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b/>
                <w:noProof/>
                <w:color w:val="000000" w:themeColor="text1"/>
              </w:rPr>
            </w:pPr>
            <w:r w:rsidRPr="00415550">
              <w:rPr>
                <w:rFonts w:ascii="Calibri" w:hAnsi="Calibri" w:cs="Calibri"/>
                <w:b/>
                <w:noProof/>
                <w:color w:val="000000" w:themeColor="text1"/>
              </w:rPr>
              <w:t>Average</w:t>
            </w:r>
          </w:p>
        </w:tc>
        <w:tc>
          <w:tcPr>
            <w:tcW w:w="990" w:type="dxa"/>
            <w:vAlign w:val="center"/>
          </w:tcPr>
          <w:p w14:paraId="5EC4142C"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center"/>
              <w:rPr>
                <w:rFonts w:ascii="Calibri" w:hAnsi="Calibri" w:cs="Calibri"/>
                <w:noProof/>
                <w:color w:val="000000" w:themeColor="text1"/>
              </w:rPr>
            </w:pPr>
          </w:p>
        </w:tc>
        <w:tc>
          <w:tcPr>
            <w:tcW w:w="810" w:type="dxa"/>
            <w:vAlign w:val="center"/>
          </w:tcPr>
          <w:p w14:paraId="2346CD5A"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center"/>
              <w:rPr>
                <w:rFonts w:ascii="Calibri" w:hAnsi="Calibri" w:cs="Calibri"/>
                <w:noProof/>
                <w:color w:val="000000" w:themeColor="text1"/>
              </w:rPr>
            </w:pPr>
          </w:p>
        </w:tc>
        <w:tc>
          <w:tcPr>
            <w:tcW w:w="3150" w:type="dxa"/>
            <w:vAlign w:val="center"/>
          </w:tcPr>
          <w:p w14:paraId="6E40C8B7"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p>
        </w:tc>
        <w:tc>
          <w:tcPr>
            <w:tcW w:w="1350" w:type="dxa"/>
            <w:vAlign w:val="center"/>
          </w:tcPr>
          <w:p w14:paraId="4660F836"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p>
        </w:tc>
        <w:tc>
          <w:tcPr>
            <w:tcW w:w="1620" w:type="dxa"/>
            <w:vAlign w:val="center"/>
          </w:tcPr>
          <w:p w14:paraId="111F0078"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p>
        </w:tc>
      </w:tr>
      <w:tr w:rsidR="00B24341" w:rsidRPr="00415550" w14:paraId="3411FA2D" w14:textId="77777777" w:rsidTr="00013979">
        <w:trPr>
          <w:trHeight w:val="288"/>
        </w:trPr>
        <w:tc>
          <w:tcPr>
            <w:tcW w:w="1710" w:type="dxa"/>
            <w:vAlign w:val="center"/>
          </w:tcPr>
          <w:p w14:paraId="5777B7DB" w14:textId="14F2F865"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rPr>
                <w:rFonts w:ascii="Calibri" w:hAnsi="Calibri" w:cs="Calibri"/>
                <w:noProof/>
                <w:color w:val="000000" w:themeColor="text1"/>
              </w:rPr>
            </w:pPr>
            <w:r w:rsidRPr="00415550">
              <w:rPr>
                <w:rFonts w:ascii="Calibri" w:hAnsi="Calibri" w:cs="Calibri"/>
                <w:noProof/>
                <w:color w:val="000000" w:themeColor="text1"/>
              </w:rPr>
              <w:t>Blind (</w:t>
            </w:r>
            <w:r w:rsidR="00C57379">
              <w:rPr>
                <w:rFonts w:ascii="Calibri" w:hAnsi="Calibri" w:cs="Calibri"/>
                <w:noProof/>
                <w:color w:val="000000" w:themeColor="text1"/>
              </w:rPr>
              <w:t xml:space="preserve">N = </w:t>
            </w:r>
            <w:r w:rsidRPr="00415550">
              <w:rPr>
                <w:rFonts w:ascii="Calibri" w:hAnsi="Calibri" w:cs="Calibri"/>
                <w:noProof/>
                <w:color w:val="000000" w:themeColor="text1"/>
              </w:rPr>
              <w:t>25)</w:t>
            </w:r>
          </w:p>
        </w:tc>
        <w:tc>
          <w:tcPr>
            <w:tcW w:w="990" w:type="dxa"/>
            <w:vAlign w:val="center"/>
          </w:tcPr>
          <w:p w14:paraId="26D53AA1"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center"/>
              <w:rPr>
                <w:rFonts w:ascii="Calibri" w:hAnsi="Calibri" w:cs="Calibri"/>
                <w:noProof/>
                <w:color w:val="000000" w:themeColor="text1"/>
              </w:rPr>
            </w:pPr>
            <w:r w:rsidRPr="00415550">
              <w:rPr>
                <w:rFonts w:ascii="Calibri" w:hAnsi="Calibri" w:cs="Calibri"/>
                <w:noProof/>
                <w:color w:val="000000" w:themeColor="text1"/>
              </w:rPr>
              <w:t>20F</w:t>
            </w:r>
          </w:p>
        </w:tc>
        <w:tc>
          <w:tcPr>
            <w:tcW w:w="810" w:type="dxa"/>
            <w:vAlign w:val="center"/>
          </w:tcPr>
          <w:p w14:paraId="5D3705CF"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center"/>
              <w:rPr>
                <w:rFonts w:ascii="Calibri" w:hAnsi="Calibri" w:cs="Calibri"/>
                <w:noProof/>
                <w:color w:val="000000" w:themeColor="text1"/>
              </w:rPr>
            </w:pPr>
            <w:r w:rsidRPr="00415550">
              <w:rPr>
                <w:rFonts w:ascii="Calibri" w:hAnsi="Calibri" w:cs="Calibri"/>
                <w:noProof/>
                <w:color w:val="000000" w:themeColor="text1"/>
              </w:rPr>
              <w:t>44.86</w:t>
            </w:r>
          </w:p>
        </w:tc>
        <w:tc>
          <w:tcPr>
            <w:tcW w:w="3150" w:type="dxa"/>
            <w:vAlign w:val="center"/>
          </w:tcPr>
          <w:p w14:paraId="22E6AF71"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center"/>
              <w:rPr>
                <w:rFonts w:ascii="Calibri" w:hAnsi="Calibri" w:cs="Calibri"/>
                <w:noProof/>
                <w:color w:val="000000" w:themeColor="text1"/>
              </w:rPr>
            </w:pPr>
            <w:r w:rsidRPr="00415550">
              <w:rPr>
                <w:rFonts w:ascii="Calibri" w:hAnsi="Calibri" w:cs="Calibri"/>
                <w:noProof/>
                <w:color w:val="000000" w:themeColor="text1"/>
              </w:rPr>
              <w:t>-</w:t>
            </w:r>
          </w:p>
        </w:tc>
        <w:tc>
          <w:tcPr>
            <w:tcW w:w="1350" w:type="dxa"/>
            <w:vAlign w:val="center"/>
          </w:tcPr>
          <w:p w14:paraId="06E54258"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center"/>
              <w:rPr>
                <w:rFonts w:ascii="Calibri" w:hAnsi="Calibri" w:cs="Calibri"/>
                <w:noProof/>
                <w:color w:val="000000" w:themeColor="text1"/>
              </w:rPr>
            </w:pPr>
            <w:r w:rsidRPr="00415550">
              <w:rPr>
                <w:rFonts w:ascii="Calibri" w:hAnsi="Calibri" w:cs="Calibri"/>
                <w:noProof/>
                <w:color w:val="000000" w:themeColor="text1"/>
              </w:rPr>
              <w:t>-</w:t>
            </w:r>
          </w:p>
        </w:tc>
        <w:tc>
          <w:tcPr>
            <w:tcW w:w="1620" w:type="dxa"/>
            <w:vAlign w:val="center"/>
          </w:tcPr>
          <w:p w14:paraId="242ED79A"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MA</w:t>
            </w:r>
          </w:p>
        </w:tc>
      </w:tr>
      <w:tr w:rsidR="00B24341" w:rsidRPr="00415550" w14:paraId="18B034E4" w14:textId="77777777" w:rsidTr="00013979">
        <w:trPr>
          <w:trHeight w:val="288"/>
        </w:trPr>
        <w:tc>
          <w:tcPr>
            <w:tcW w:w="1710" w:type="dxa"/>
            <w:tcBorders>
              <w:bottom w:val="single" w:sz="12" w:space="0" w:color="000000" w:themeColor="text1"/>
            </w:tcBorders>
            <w:vAlign w:val="center"/>
          </w:tcPr>
          <w:p w14:paraId="30B751E9" w14:textId="0B0FC9AC"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rPr>
                <w:rFonts w:ascii="Calibri" w:hAnsi="Calibri" w:cs="Calibri"/>
                <w:noProof/>
                <w:color w:val="000000" w:themeColor="text1"/>
              </w:rPr>
            </w:pPr>
            <w:r w:rsidRPr="00415550">
              <w:rPr>
                <w:rFonts w:ascii="Calibri" w:hAnsi="Calibri" w:cs="Calibri"/>
                <w:noProof/>
                <w:color w:val="000000" w:themeColor="text1"/>
              </w:rPr>
              <w:t>Sighted (</w:t>
            </w:r>
            <w:r w:rsidR="00C57379" w:rsidRPr="00C57379">
              <w:rPr>
                <w:rFonts w:ascii="Calibri" w:hAnsi="Calibri" w:cs="Calibri"/>
                <w:i/>
                <w:noProof/>
                <w:color w:val="000000" w:themeColor="text1"/>
              </w:rPr>
              <w:t>N</w:t>
            </w:r>
            <w:r w:rsidR="00C57379">
              <w:rPr>
                <w:rFonts w:ascii="Calibri" w:hAnsi="Calibri" w:cs="Calibri"/>
                <w:noProof/>
                <w:color w:val="000000" w:themeColor="text1"/>
              </w:rPr>
              <w:t xml:space="preserve"> =</w:t>
            </w:r>
            <w:r w:rsidRPr="00415550">
              <w:rPr>
                <w:rFonts w:ascii="Calibri" w:hAnsi="Calibri" w:cs="Calibri"/>
                <w:noProof/>
                <w:color w:val="000000" w:themeColor="text1"/>
              </w:rPr>
              <w:t>22)</w:t>
            </w:r>
          </w:p>
        </w:tc>
        <w:tc>
          <w:tcPr>
            <w:tcW w:w="990" w:type="dxa"/>
            <w:tcBorders>
              <w:bottom w:val="single" w:sz="12" w:space="0" w:color="000000" w:themeColor="text1"/>
            </w:tcBorders>
            <w:vAlign w:val="center"/>
          </w:tcPr>
          <w:p w14:paraId="03CE2F04"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center"/>
              <w:rPr>
                <w:rFonts w:ascii="Calibri" w:hAnsi="Calibri" w:cs="Calibri"/>
                <w:noProof/>
                <w:color w:val="000000" w:themeColor="text1"/>
              </w:rPr>
            </w:pPr>
            <w:r w:rsidRPr="00415550">
              <w:rPr>
                <w:rFonts w:ascii="Calibri" w:hAnsi="Calibri" w:cs="Calibri"/>
                <w:noProof/>
                <w:color w:val="000000" w:themeColor="text1"/>
              </w:rPr>
              <w:t>11F</w:t>
            </w:r>
          </w:p>
        </w:tc>
        <w:tc>
          <w:tcPr>
            <w:tcW w:w="810" w:type="dxa"/>
            <w:tcBorders>
              <w:bottom w:val="single" w:sz="12" w:space="0" w:color="000000" w:themeColor="text1"/>
            </w:tcBorders>
            <w:vAlign w:val="center"/>
          </w:tcPr>
          <w:p w14:paraId="17EE57FD"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center"/>
              <w:rPr>
                <w:rFonts w:ascii="Calibri" w:hAnsi="Calibri" w:cs="Calibri"/>
                <w:noProof/>
                <w:color w:val="000000" w:themeColor="text1"/>
              </w:rPr>
            </w:pPr>
            <w:r w:rsidRPr="00415550">
              <w:rPr>
                <w:rFonts w:ascii="Calibri" w:hAnsi="Calibri" w:cs="Calibri"/>
                <w:noProof/>
                <w:color w:val="000000" w:themeColor="text1"/>
              </w:rPr>
              <w:t>50.64</w:t>
            </w:r>
          </w:p>
        </w:tc>
        <w:tc>
          <w:tcPr>
            <w:tcW w:w="3150" w:type="dxa"/>
            <w:tcBorders>
              <w:bottom w:val="single" w:sz="12" w:space="0" w:color="000000" w:themeColor="text1"/>
            </w:tcBorders>
            <w:vAlign w:val="center"/>
          </w:tcPr>
          <w:p w14:paraId="2DB24CD8"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center"/>
              <w:rPr>
                <w:rFonts w:ascii="Calibri" w:hAnsi="Calibri" w:cs="Calibri"/>
                <w:noProof/>
                <w:color w:val="000000" w:themeColor="text1"/>
              </w:rPr>
            </w:pPr>
            <w:r w:rsidRPr="00415550">
              <w:rPr>
                <w:rFonts w:ascii="Calibri" w:hAnsi="Calibri" w:cs="Calibri"/>
                <w:noProof/>
                <w:color w:val="000000" w:themeColor="text1"/>
              </w:rPr>
              <w:t>-</w:t>
            </w:r>
          </w:p>
        </w:tc>
        <w:tc>
          <w:tcPr>
            <w:tcW w:w="1350" w:type="dxa"/>
            <w:tcBorders>
              <w:bottom w:val="single" w:sz="12" w:space="0" w:color="000000" w:themeColor="text1"/>
            </w:tcBorders>
            <w:vAlign w:val="center"/>
          </w:tcPr>
          <w:p w14:paraId="2C3ABC55"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center"/>
              <w:rPr>
                <w:rFonts w:ascii="Calibri" w:hAnsi="Calibri" w:cs="Calibri"/>
                <w:noProof/>
                <w:color w:val="000000" w:themeColor="text1"/>
              </w:rPr>
            </w:pPr>
            <w:r w:rsidRPr="00415550">
              <w:rPr>
                <w:rFonts w:ascii="Calibri" w:hAnsi="Calibri" w:cs="Calibri"/>
                <w:noProof/>
                <w:color w:val="000000" w:themeColor="text1"/>
              </w:rPr>
              <w:t>-</w:t>
            </w:r>
          </w:p>
        </w:tc>
        <w:tc>
          <w:tcPr>
            <w:tcW w:w="1620" w:type="dxa"/>
            <w:tcBorders>
              <w:bottom w:val="single" w:sz="12" w:space="0" w:color="000000" w:themeColor="text1"/>
            </w:tcBorders>
            <w:vAlign w:val="center"/>
          </w:tcPr>
          <w:p w14:paraId="6457D5C1" w14:textId="77777777" w:rsidR="00B24341" w:rsidRPr="00415550" w:rsidRDefault="00B24341" w:rsidP="00013979">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left"/>
              <w:rPr>
                <w:rFonts w:ascii="Calibri" w:hAnsi="Calibri" w:cs="Calibri"/>
                <w:noProof/>
                <w:color w:val="000000" w:themeColor="text1"/>
              </w:rPr>
            </w:pPr>
            <w:r w:rsidRPr="00415550">
              <w:rPr>
                <w:rFonts w:ascii="Calibri" w:hAnsi="Calibri" w:cs="Calibri"/>
                <w:noProof/>
                <w:color w:val="000000" w:themeColor="text1"/>
              </w:rPr>
              <w:t>BA</w:t>
            </w:r>
          </w:p>
        </w:tc>
      </w:tr>
    </w:tbl>
    <w:p w14:paraId="3AE9D842" w14:textId="77777777" w:rsidR="00B24341" w:rsidRPr="00415550" w:rsidRDefault="00B24341" w:rsidP="00B24341">
      <w:pPr>
        <w:pStyle w:val="Body"/>
        <w:spacing w:line="360" w:lineRule="auto"/>
        <w:ind w:firstLine="720"/>
        <w:rPr>
          <w:rFonts w:ascii="Calibri" w:hAnsi="Calibri" w:cs="Calibri"/>
          <w:noProof/>
          <w:color w:val="000000" w:themeColor="text1"/>
        </w:rPr>
      </w:pPr>
    </w:p>
    <w:p w14:paraId="040FFC9E" w14:textId="77777777" w:rsidR="00526E52" w:rsidRPr="004E7D05" w:rsidRDefault="00526E52" w:rsidP="004E7D05">
      <w:pPr>
        <w:rPr>
          <w:i/>
        </w:rPr>
      </w:pPr>
    </w:p>
    <w:p w14:paraId="488AF444" w14:textId="0A2BFC35" w:rsidR="00173892" w:rsidRPr="00415550" w:rsidRDefault="00173892" w:rsidP="00173892">
      <w:pPr>
        <w:pStyle w:val="Caption"/>
        <w:keepNext/>
        <w:rPr>
          <w:rFonts w:ascii="Calibri" w:hAnsi="Calibri" w:cs="Calibri"/>
          <w:noProof/>
          <w:color w:val="000000" w:themeColor="text1"/>
          <w:sz w:val="24"/>
          <w:szCs w:val="24"/>
        </w:rPr>
      </w:pPr>
      <w:r w:rsidRPr="00415550">
        <w:rPr>
          <w:rFonts w:ascii="Calibri" w:hAnsi="Calibri" w:cs="Calibri"/>
          <w:b/>
          <w:i w:val="0"/>
          <w:noProof/>
          <w:color w:val="000000" w:themeColor="text1"/>
          <w:sz w:val="24"/>
          <w:szCs w:val="24"/>
        </w:rPr>
        <w:lastRenderedPageBreak/>
        <w:t xml:space="preserve">Table </w:t>
      </w:r>
      <w:r w:rsidRPr="00415550">
        <w:rPr>
          <w:rFonts w:ascii="Calibri" w:hAnsi="Calibri" w:cs="Calibri"/>
          <w:b/>
          <w:i w:val="0"/>
          <w:noProof/>
          <w:color w:val="000000" w:themeColor="text1"/>
          <w:sz w:val="24"/>
          <w:szCs w:val="24"/>
        </w:rPr>
        <w:fldChar w:fldCharType="begin"/>
      </w:r>
      <w:r w:rsidRPr="00415550">
        <w:rPr>
          <w:rFonts w:ascii="Calibri" w:hAnsi="Calibri" w:cs="Calibri"/>
          <w:b/>
          <w:i w:val="0"/>
          <w:noProof/>
          <w:color w:val="000000" w:themeColor="text1"/>
          <w:sz w:val="24"/>
          <w:szCs w:val="24"/>
        </w:rPr>
        <w:instrText xml:space="preserve"> SEQ Table \* ARABIC </w:instrText>
      </w:r>
      <w:r w:rsidRPr="00415550">
        <w:rPr>
          <w:rFonts w:ascii="Calibri" w:hAnsi="Calibri" w:cs="Calibri"/>
          <w:b/>
          <w:i w:val="0"/>
          <w:noProof/>
          <w:color w:val="000000" w:themeColor="text1"/>
          <w:sz w:val="24"/>
          <w:szCs w:val="24"/>
        </w:rPr>
        <w:fldChar w:fldCharType="separate"/>
      </w:r>
      <w:r w:rsidRPr="00415550">
        <w:rPr>
          <w:rFonts w:ascii="Calibri" w:hAnsi="Calibri" w:cs="Calibri"/>
          <w:b/>
          <w:i w:val="0"/>
          <w:noProof/>
          <w:color w:val="000000" w:themeColor="text1"/>
          <w:sz w:val="24"/>
          <w:szCs w:val="24"/>
        </w:rPr>
        <w:t>2</w:t>
      </w:r>
      <w:r w:rsidRPr="00415550">
        <w:rPr>
          <w:rFonts w:ascii="Calibri" w:hAnsi="Calibri" w:cs="Calibri"/>
          <w:b/>
          <w:i w:val="0"/>
          <w:noProof/>
          <w:color w:val="000000" w:themeColor="text1"/>
          <w:sz w:val="24"/>
          <w:szCs w:val="24"/>
        </w:rPr>
        <w:fldChar w:fldCharType="end"/>
      </w:r>
      <w:r w:rsidRPr="00624819">
        <w:rPr>
          <w:rFonts w:ascii="Calibri" w:hAnsi="Calibri" w:cs="Calibri"/>
          <w:b/>
          <w:i w:val="0"/>
          <w:noProof/>
          <w:color w:val="000000" w:themeColor="text1"/>
          <w:sz w:val="24"/>
          <w:szCs w:val="24"/>
        </w:rPr>
        <w:t xml:space="preserve">: </w:t>
      </w:r>
      <w:r w:rsidRPr="00624819">
        <w:rPr>
          <w:rFonts w:ascii="Calibri" w:hAnsi="Calibri" w:cs="Calibri"/>
          <w:i w:val="0"/>
          <w:noProof/>
          <w:color w:val="000000" w:themeColor="text1"/>
          <w:sz w:val="24"/>
          <w:szCs w:val="24"/>
        </w:rPr>
        <w:t xml:space="preserve">Complete list of verb stimuli by semantic subcategory. Note that all verbs were preceded by the ininitive marker </w:t>
      </w:r>
      <w:r w:rsidRPr="00624819">
        <w:rPr>
          <w:rFonts w:ascii="Calibri" w:hAnsi="Calibri" w:cs="Calibri"/>
          <w:noProof/>
          <w:color w:val="000000" w:themeColor="text1"/>
          <w:sz w:val="24"/>
          <w:szCs w:val="24"/>
        </w:rPr>
        <w:t>to</w:t>
      </w:r>
      <w:r w:rsidRPr="00624819">
        <w:rPr>
          <w:rFonts w:ascii="Calibri" w:hAnsi="Calibri" w:cs="Calibri"/>
          <w:i w:val="0"/>
          <w:noProof/>
          <w:color w:val="000000" w:themeColor="text1"/>
          <w:sz w:val="24"/>
          <w:szCs w:val="24"/>
        </w:rPr>
        <w:t xml:space="preserve"> in the actual experiment.</w:t>
      </w:r>
      <w:r>
        <w:rPr>
          <w:rFonts w:ascii="Calibri" w:hAnsi="Calibri" w:cs="Calibri"/>
          <w:noProof/>
          <w:color w:val="000000" w:themeColor="text1"/>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8"/>
        <w:gridCol w:w="2525"/>
        <w:gridCol w:w="2151"/>
      </w:tblGrid>
      <w:tr w:rsidR="00173892" w:rsidRPr="00415550" w14:paraId="4B4FC4ED" w14:textId="77777777" w:rsidTr="00013979">
        <w:tc>
          <w:tcPr>
            <w:tcW w:w="7200" w:type="dxa"/>
            <w:gridSpan w:val="3"/>
            <w:tcBorders>
              <w:top w:val="single" w:sz="12" w:space="0" w:color="auto"/>
              <w:bottom w:val="single" w:sz="12" w:space="0" w:color="auto"/>
            </w:tcBorders>
            <w:vAlign w:val="center"/>
          </w:tcPr>
          <w:p w14:paraId="15C9BDAE" w14:textId="77777777" w:rsidR="00173892" w:rsidRPr="00415550" w:rsidRDefault="00173892" w:rsidP="00013979">
            <w:pPr>
              <w:jc w:val="center"/>
              <w:rPr>
                <w:rFonts w:ascii="Calibri" w:hAnsi="Calibri" w:cs="Calibri"/>
                <w:b/>
                <w:noProof/>
                <w:color w:val="000000" w:themeColor="text1"/>
              </w:rPr>
            </w:pPr>
            <w:r w:rsidRPr="00415550">
              <w:rPr>
                <w:rFonts w:ascii="Calibri" w:hAnsi="Calibri" w:cs="Calibri"/>
                <w:b/>
                <w:noProof/>
                <w:color w:val="000000" w:themeColor="text1"/>
              </w:rPr>
              <w:t xml:space="preserve">Perception </w:t>
            </w:r>
          </w:p>
        </w:tc>
        <w:tc>
          <w:tcPr>
            <w:tcW w:w="2151" w:type="dxa"/>
            <w:vAlign w:val="center"/>
          </w:tcPr>
          <w:p w14:paraId="777E820B" w14:textId="77777777" w:rsidR="00173892" w:rsidRPr="00415550" w:rsidRDefault="00173892" w:rsidP="00013979">
            <w:pPr>
              <w:jc w:val="center"/>
              <w:rPr>
                <w:rFonts w:ascii="Calibri" w:hAnsi="Calibri" w:cs="Calibri"/>
                <w:b/>
                <w:noProof/>
                <w:color w:val="000000" w:themeColor="text1"/>
              </w:rPr>
            </w:pPr>
          </w:p>
        </w:tc>
      </w:tr>
      <w:tr w:rsidR="00173892" w:rsidRPr="00415550" w14:paraId="29D7ADA5" w14:textId="77777777" w:rsidTr="00013979">
        <w:tc>
          <w:tcPr>
            <w:tcW w:w="2337" w:type="dxa"/>
            <w:tcBorders>
              <w:top w:val="single" w:sz="12" w:space="0" w:color="auto"/>
            </w:tcBorders>
          </w:tcPr>
          <w:p w14:paraId="4E428559" w14:textId="77777777" w:rsidR="00173892" w:rsidRPr="00415550" w:rsidRDefault="00173892" w:rsidP="00013979">
            <w:pPr>
              <w:rPr>
                <w:rFonts w:ascii="Calibri" w:hAnsi="Calibri" w:cs="Calibri"/>
                <w:b/>
                <w:noProof/>
                <w:color w:val="000000" w:themeColor="text1"/>
              </w:rPr>
            </w:pPr>
            <w:r w:rsidRPr="00415550">
              <w:rPr>
                <w:rFonts w:ascii="Calibri" w:hAnsi="Calibri" w:cs="Calibri"/>
                <w:b/>
                <w:noProof/>
                <w:color w:val="000000" w:themeColor="text1"/>
              </w:rPr>
              <w:t>Visual</w:t>
            </w:r>
          </w:p>
        </w:tc>
        <w:tc>
          <w:tcPr>
            <w:tcW w:w="2338" w:type="dxa"/>
            <w:tcBorders>
              <w:top w:val="single" w:sz="12" w:space="0" w:color="auto"/>
            </w:tcBorders>
          </w:tcPr>
          <w:p w14:paraId="69028B95" w14:textId="77777777" w:rsidR="00173892" w:rsidRPr="00415550" w:rsidRDefault="00173892" w:rsidP="00013979">
            <w:pPr>
              <w:rPr>
                <w:rFonts w:ascii="Calibri" w:hAnsi="Calibri" w:cs="Calibri"/>
                <w:b/>
                <w:noProof/>
                <w:color w:val="000000" w:themeColor="text1"/>
              </w:rPr>
            </w:pPr>
            <w:r w:rsidRPr="00415550">
              <w:rPr>
                <w:rFonts w:ascii="Calibri" w:hAnsi="Calibri" w:cs="Calibri"/>
                <w:b/>
                <w:noProof/>
                <w:color w:val="000000" w:themeColor="text1"/>
              </w:rPr>
              <w:t>Touch</w:t>
            </w:r>
          </w:p>
        </w:tc>
        <w:tc>
          <w:tcPr>
            <w:tcW w:w="2525" w:type="dxa"/>
            <w:tcBorders>
              <w:top w:val="single" w:sz="12" w:space="0" w:color="auto"/>
            </w:tcBorders>
            <w:vAlign w:val="center"/>
          </w:tcPr>
          <w:p w14:paraId="21B1D4AF" w14:textId="77777777" w:rsidR="00173892" w:rsidRPr="00415550" w:rsidRDefault="00173892" w:rsidP="00013979">
            <w:pPr>
              <w:rPr>
                <w:rFonts w:ascii="Calibri" w:hAnsi="Calibri" w:cs="Calibri"/>
                <w:b/>
                <w:noProof/>
                <w:color w:val="000000" w:themeColor="text1"/>
              </w:rPr>
            </w:pPr>
            <w:r w:rsidRPr="00415550">
              <w:rPr>
                <w:rFonts w:ascii="Calibri" w:hAnsi="Calibri" w:cs="Calibri"/>
                <w:b/>
                <w:noProof/>
                <w:color w:val="000000" w:themeColor="text1"/>
              </w:rPr>
              <w:t>Amodal</w:t>
            </w:r>
          </w:p>
        </w:tc>
        <w:tc>
          <w:tcPr>
            <w:tcW w:w="2151" w:type="dxa"/>
            <w:vAlign w:val="center"/>
          </w:tcPr>
          <w:p w14:paraId="3E38F339" w14:textId="77777777" w:rsidR="00173892" w:rsidRPr="00415550" w:rsidRDefault="00173892" w:rsidP="00013979">
            <w:pPr>
              <w:rPr>
                <w:rFonts w:ascii="Calibri" w:hAnsi="Calibri" w:cs="Calibri"/>
                <w:b/>
                <w:noProof/>
                <w:color w:val="000000" w:themeColor="text1"/>
              </w:rPr>
            </w:pPr>
          </w:p>
        </w:tc>
      </w:tr>
      <w:tr w:rsidR="00173892" w:rsidRPr="00415550" w14:paraId="0C57E713" w14:textId="77777777" w:rsidTr="00013979">
        <w:tc>
          <w:tcPr>
            <w:tcW w:w="2337" w:type="dxa"/>
            <w:vAlign w:val="bottom"/>
          </w:tcPr>
          <w:p w14:paraId="522D67E9"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 xml:space="preserve"> gawk</w:t>
            </w:r>
          </w:p>
        </w:tc>
        <w:tc>
          <w:tcPr>
            <w:tcW w:w="2338" w:type="dxa"/>
            <w:vAlign w:val="bottom"/>
          </w:tcPr>
          <w:p w14:paraId="32F82EBC" w14:textId="204AF7C5"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 xml:space="preserve"> </w:t>
            </w:r>
            <w:r w:rsidR="00452940">
              <w:rPr>
                <w:rFonts w:ascii="Calibri" w:hAnsi="Calibri" w:cs="Calibri"/>
                <w:noProof/>
                <w:color w:val="000000" w:themeColor="text1"/>
              </w:rPr>
              <w:t>C</w:t>
            </w:r>
            <w:r w:rsidRPr="00415550">
              <w:rPr>
                <w:rFonts w:ascii="Calibri" w:hAnsi="Calibri" w:cs="Calibri"/>
                <w:noProof/>
                <w:color w:val="000000" w:themeColor="text1"/>
              </w:rPr>
              <w:t>aress</w:t>
            </w:r>
          </w:p>
        </w:tc>
        <w:tc>
          <w:tcPr>
            <w:tcW w:w="2525" w:type="dxa"/>
            <w:vAlign w:val="bottom"/>
          </w:tcPr>
          <w:p w14:paraId="7625BB02"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 xml:space="preserve"> characterize</w:t>
            </w:r>
          </w:p>
        </w:tc>
        <w:tc>
          <w:tcPr>
            <w:tcW w:w="2151" w:type="dxa"/>
            <w:vAlign w:val="bottom"/>
          </w:tcPr>
          <w:p w14:paraId="20843E54" w14:textId="77777777" w:rsidR="00173892" w:rsidRPr="00415550" w:rsidRDefault="00173892" w:rsidP="00013979">
            <w:pPr>
              <w:ind w:left="288"/>
              <w:rPr>
                <w:rFonts w:ascii="Calibri" w:hAnsi="Calibri" w:cs="Calibri"/>
                <w:noProof/>
                <w:color w:val="000000" w:themeColor="text1"/>
              </w:rPr>
            </w:pPr>
          </w:p>
        </w:tc>
      </w:tr>
      <w:tr w:rsidR="00173892" w:rsidRPr="00415550" w14:paraId="3F128A6A" w14:textId="77777777" w:rsidTr="00013979">
        <w:tc>
          <w:tcPr>
            <w:tcW w:w="2337" w:type="dxa"/>
            <w:vAlign w:val="bottom"/>
          </w:tcPr>
          <w:p w14:paraId="23486D1D"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 xml:space="preserve"> gaze</w:t>
            </w:r>
          </w:p>
        </w:tc>
        <w:tc>
          <w:tcPr>
            <w:tcW w:w="2338" w:type="dxa"/>
            <w:vAlign w:val="bottom"/>
          </w:tcPr>
          <w:p w14:paraId="2C8EC7A1" w14:textId="3E05EE25"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 xml:space="preserve"> </w:t>
            </w:r>
            <w:r w:rsidR="00452940">
              <w:rPr>
                <w:rFonts w:ascii="Calibri" w:hAnsi="Calibri" w:cs="Calibri"/>
                <w:noProof/>
                <w:color w:val="000000" w:themeColor="text1"/>
              </w:rPr>
              <w:t>D</w:t>
            </w:r>
            <w:r w:rsidRPr="00415550">
              <w:rPr>
                <w:rFonts w:ascii="Calibri" w:hAnsi="Calibri" w:cs="Calibri"/>
                <w:noProof/>
                <w:color w:val="000000" w:themeColor="text1"/>
              </w:rPr>
              <w:t>ab</w:t>
            </w:r>
          </w:p>
        </w:tc>
        <w:tc>
          <w:tcPr>
            <w:tcW w:w="2525" w:type="dxa"/>
            <w:vAlign w:val="bottom"/>
          </w:tcPr>
          <w:p w14:paraId="7C8D3A02"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 xml:space="preserve"> classify</w:t>
            </w:r>
          </w:p>
        </w:tc>
        <w:tc>
          <w:tcPr>
            <w:tcW w:w="2151" w:type="dxa"/>
            <w:vAlign w:val="bottom"/>
          </w:tcPr>
          <w:p w14:paraId="50F76CB7" w14:textId="77777777" w:rsidR="00173892" w:rsidRPr="00415550" w:rsidRDefault="00173892" w:rsidP="00013979">
            <w:pPr>
              <w:ind w:left="288"/>
              <w:rPr>
                <w:rFonts w:ascii="Calibri" w:hAnsi="Calibri" w:cs="Calibri"/>
                <w:noProof/>
                <w:color w:val="000000" w:themeColor="text1"/>
              </w:rPr>
            </w:pPr>
          </w:p>
        </w:tc>
      </w:tr>
      <w:tr w:rsidR="00173892" w:rsidRPr="00415550" w14:paraId="4A130CD0" w14:textId="77777777" w:rsidTr="00013979">
        <w:tc>
          <w:tcPr>
            <w:tcW w:w="2337" w:type="dxa"/>
            <w:vAlign w:val="bottom"/>
          </w:tcPr>
          <w:p w14:paraId="4554C77E"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 xml:space="preserve"> glance</w:t>
            </w:r>
          </w:p>
        </w:tc>
        <w:tc>
          <w:tcPr>
            <w:tcW w:w="2338" w:type="dxa"/>
            <w:vAlign w:val="bottom"/>
          </w:tcPr>
          <w:p w14:paraId="60761572" w14:textId="522A9EEE"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 xml:space="preserve"> </w:t>
            </w:r>
            <w:r w:rsidR="00452940">
              <w:rPr>
                <w:rFonts w:ascii="Calibri" w:hAnsi="Calibri" w:cs="Calibri"/>
                <w:noProof/>
                <w:color w:val="000000" w:themeColor="text1"/>
              </w:rPr>
              <w:t>F</w:t>
            </w:r>
            <w:r w:rsidRPr="00415550">
              <w:rPr>
                <w:rFonts w:ascii="Calibri" w:hAnsi="Calibri" w:cs="Calibri"/>
                <w:noProof/>
                <w:color w:val="000000" w:themeColor="text1"/>
              </w:rPr>
              <w:t>eel</w:t>
            </w:r>
          </w:p>
        </w:tc>
        <w:tc>
          <w:tcPr>
            <w:tcW w:w="2525" w:type="dxa"/>
            <w:vAlign w:val="bottom"/>
          </w:tcPr>
          <w:p w14:paraId="2D21AD1A"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 xml:space="preserve"> discover</w:t>
            </w:r>
          </w:p>
        </w:tc>
        <w:tc>
          <w:tcPr>
            <w:tcW w:w="2151" w:type="dxa"/>
            <w:vAlign w:val="bottom"/>
          </w:tcPr>
          <w:p w14:paraId="7FFA8D7E" w14:textId="77777777" w:rsidR="00173892" w:rsidRPr="00415550" w:rsidRDefault="00173892" w:rsidP="00013979">
            <w:pPr>
              <w:ind w:left="288"/>
              <w:rPr>
                <w:rFonts w:ascii="Calibri" w:hAnsi="Calibri" w:cs="Calibri"/>
                <w:noProof/>
                <w:color w:val="000000" w:themeColor="text1"/>
              </w:rPr>
            </w:pPr>
          </w:p>
        </w:tc>
      </w:tr>
      <w:tr w:rsidR="00173892" w:rsidRPr="00415550" w14:paraId="6289CFDE" w14:textId="77777777" w:rsidTr="00013979">
        <w:tc>
          <w:tcPr>
            <w:tcW w:w="2337" w:type="dxa"/>
            <w:vAlign w:val="bottom"/>
          </w:tcPr>
          <w:p w14:paraId="57DF7315"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 xml:space="preserve"> glimpse</w:t>
            </w:r>
          </w:p>
        </w:tc>
        <w:tc>
          <w:tcPr>
            <w:tcW w:w="2338" w:type="dxa"/>
            <w:vAlign w:val="bottom"/>
          </w:tcPr>
          <w:p w14:paraId="324EDF92" w14:textId="0C0796AA" w:rsidR="00173892" w:rsidRPr="00415550" w:rsidRDefault="00173892" w:rsidP="00013979">
            <w:pPr>
              <w:ind w:left="288"/>
              <w:rPr>
                <w:rFonts w:ascii="Calibri" w:hAnsi="Calibri" w:cs="Calibri"/>
                <w:noProof/>
                <w:color w:val="000000" w:themeColor="text1"/>
              </w:rPr>
            </w:pPr>
            <w:r>
              <w:rPr>
                <w:rFonts w:ascii="Calibri" w:hAnsi="Calibri" w:cs="Calibri"/>
                <w:noProof/>
                <w:color w:val="000000" w:themeColor="text1"/>
              </w:rPr>
              <w:t xml:space="preserve"> </w:t>
            </w:r>
            <w:r w:rsidR="00452940">
              <w:rPr>
                <w:rFonts w:ascii="Calibri" w:hAnsi="Calibri" w:cs="Calibri"/>
                <w:noProof/>
                <w:color w:val="000000" w:themeColor="text1"/>
              </w:rPr>
              <w:t>G</w:t>
            </w:r>
            <w:r w:rsidRPr="00415550">
              <w:rPr>
                <w:rFonts w:ascii="Calibri" w:hAnsi="Calibri" w:cs="Calibri"/>
                <w:noProof/>
                <w:color w:val="000000" w:themeColor="text1"/>
              </w:rPr>
              <w:t>rip</w:t>
            </w:r>
          </w:p>
        </w:tc>
        <w:tc>
          <w:tcPr>
            <w:tcW w:w="2525" w:type="dxa"/>
            <w:vAlign w:val="bottom"/>
          </w:tcPr>
          <w:p w14:paraId="16E3AFF2"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 xml:space="preserve"> examine</w:t>
            </w:r>
          </w:p>
        </w:tc>
        <w:tc>
          <w:tcPr>
            <w:tcW w:w="2151" w:type="dxa"/>
            <w:vAlign w:val="bottom"/>
          </w:tcPr>
          <w:p w14:paraId="37E18A77" w14:textId="77777777" w:rsidR="00173892" w:rsidRPr="00415550" w:rsidRDefault="00173892" w:rsidP="00013979">
            <w:pPr>
              <w:ind w:left="288"/>
              <w:rPr>
                <w:rFonts w:ascii="Calibri" w:hAnsi="Calibri" w:cs="Calibri"/>
                <w:noProof/>
                <w:color w:val="000000" w:themeColor="text1"/>
              </w:rPr>
            </w:pPr>
          </w:p>
        </w:tc>
      </w:tr>
      <w:tr w:rsidR="00173892" w:rsidRPr="00415550" w14:paraId="72538C2A" w14:textId="77777777" w:rsidTr="00013979">
        <w:tc>
          <w:tcPr>
            <w:tcW w:w="2337" w:type="dxa"/>
            <w:vAlign w:val="bottom"/>
          </w:tcPr>
          <w:p w14:paraId="5BF87347"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 xml:space="preserve"> leer</w:t>
            </w:r>
          </w:p>
        </w:tc>
        <w:tc>
          <w:tcPr>
            <w:tcW w:w="2338" w:type="dxa"/>
            <w:vAlign w:val="bottom"/>
          </w:tcPr>
          <w:p w14:paraId="656B5FC1"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 xml:space="preserve"> nudge</w:t>
            </w:r>
          </w:p>
        </w:tc>
        <w:tc>
          <w:tcPr>
            <w:tcW w:w="2525" w:type="dxa"/>
            <w:vAlign w:val="bottom"/>
          </w:tcPr>
          <w:p w14:paraId="63455DB5"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 xml:space="preserve"> identify</w:t>
            </w:r>
          </w:p>
        </w:tc>
        <w:tc>
          <w:tcPr>
            <w:tcW w:w="2151" w:type="dxa"/>
            <w:vAlign w:val="bottom"/>
          </w:tcPr>
          <w:p w14:paraId="7728C67C" w14:textId="77777777" w:rsidR="00173892" w:rsidRPr="00415550" w:rsidRDefault="00173892" w:rsidP="00013979">
            <w:pPr>
              <w:ind w:left="288"/>
              <w:rPr>
                <w:rFonts w:ascii="Calibri" w:hAnsi="Calibri" w:cs="Calibri"/>
                <w:noProof/>
                <w:color w:val="000000" w:themeColor="text1"/>
              </w:rPr>
            </w:pPr>
          </w:p>
        </w:tc>
      </w:tr>
      <w:tr w:rsidR="00173892" w:rsidRPr="00415550" w14:paraId="36A69010" w14:textId="77777777" w:rsidTr="00013979">
        <w:tc>
          <w:tcPr>
            <w:tcW w:w="2337" w:type="dxa"/>
            <w:vAlign w:val="bottom"/>
          </w:tcPr>
          <w:p w14:paraId="0A3510AF"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 xml:space="preserve"> look</w:t>
            </w:r>
          </w:p>
        </w:tc>
        <w:tc>
          <w:tcPr>
            <w:tcW w:w="2338" w:type="dxa"/>
            <w:vAlign w:val="bottom"/>
          </w:tcPr>
          <w:p w14:paraId="30CDD2EE" w14:textId="1968E20E"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 xml:space="preserve"> </w:t>
            </w:r>
            <w:r w:rsidR="00452940">
              <w:rPr>
                <w:rFonts w:ascii="Calibri" w:hAnsi="Calibri" w:cs="Calibri"/>
                <w:noProof/>
                <w:color w:val="000000" w:themeColor="text1"/>
              </w:rPr>
              <w:t>P</w:t>
            </w:r>
            <w:r w:rsidRPr="00415550">
              <w:rPr>
                <w:rFonts w:ascii="Calibri" w:hAnsi="Calibri" w:cs="Calibri"/>
                <w:noProof/>
                <w:color w:val="000000" w:themeColor="text1"/>
              </w:rPr>
              <w:t>at</w:t>
            </w:r>
          </w:p>
        </w:tc>
        <w:tc>
          <w:tcPr>
            <w:tcW w:w="2525" w:type="dxa"/>
            <w:vAlign w:val="bottom"/>
          </w:tcPr>
          <w:p w14:paraId="6321C7A1"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 xml:space="preserve"> investigate</w:t>
            </w:r>
          </w:p>
        </w:tc>
        <w:tc>
          <w:tcPr>
            <w:tcW w:w="2151" w:type="dxa"/>
            <w:vAlign w:val="bottom"/>
          </w:tcPr>
          <w:p w14:paraId="21F45D28" w14:textId="77777777" w:rsidR="00173892" w:rsidRPr="00415550" w:rsidRDefault="00173892" w:rsidP="00013979">
            <w:pPr>
              <w:ind w:left="288"/>
              <w:rPr>
                <w:rFonts w:ascii="Calibri" w:hAnsi="Calibri" w:cs="Calibri"/>
                <w:noProof/>
                <w:color w:val="000000" w:themeColor="text1"/>
              </w:rPr>
            </w:pPr>
          </w:p>
        </w:tc>
      </w:tr>
      <w:tr w:rsidR="00173892" w:rsidRPr="00415550" w14:paraId="4D6CD592" w14:textId="77777777" w:rsidTr="00013979">
        <w:tc>
          <w:tcPr>
            <w:tcW w:w="2337" w:type="dxa"/>
            <w:vAlign w:val="bottom"/>
          </w:tcPr>
          <w:p w14:paraId="2EF1890F"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 xml:space="preserve"> peek</w:t>
            </w:r>
          </w:p>
        </w:tc>
        <w:tc>
          <w:tcPr>
            <w:tcW w:w="2338" w:type="dxa"/>
            <w:vAlign w:val="bottom"/>
          </w:tcPr>
          <w:p w14:paraId="0323D6B9" w14:textId="25E0873D"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 xml:space="preserve"> </w:t>
            </w:r>
            <w:r w:rsidR="00452940">
              <w:rPr>
                <w:rFonts w:ascii="Calibri" w:hAnsi="Calibri" w:cs="Calibri"/>
                <w:noProof/>
                <w:color w:val="000000" w:themeColor="text1"/>
              </w:rPr>
              <w:t>P</w:t>
            </w:r>
            <w:r w:rsidRPr="00415550">
              <w:rPr>
                <w:rFonts w:ascii="Calibri" w:hAnsi="Calibri" w:cs="Calibri"/>
                <w:noProof/>
                <w:color w:val="000000" w:themeColor="text1"/>
              </w:rPr>
              <w:t>et</w:t>
            </w:r>
          </w:p>
        </w:tc>
        <w:tc>
          <w:tcPr>
            <w:tcW w:w="2525" w:type="dxa"/>
            <w:vAlign w:val="bottom"/>
          </w:tcPr>
          <w:p w14:paraId="10F13B9F"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 xml:space="preserve"> learn</w:t>
            </w:r>
          </w:p>
        </w:tc>
        <w:tc>
          <w:tcPr>
            <w:tcW w:w="2151" w:type="dxa"/>
            <w:vAlign w:val="bottom"/>
          </w:tcPr>
          <w:p w14:paraId="1188F006" w14:textId="77777777" w:rsidR="00173892" w:rsidRPr="00415550" w:rsidRDefault="00173892" w:rsidP="00013979">
            <w:pPr>
              <w:ind w:left="288"/>
              <w:rPr>
                <w:rFonts w:ascii="Calibri" w:hAnsi="Calibri" w:cs="Calibri"/>
                <w:noProof/>
                <w:color w:val="000000" w:themeColor="text1"/>
              </w:rPr>
            </w:pPr>
          </w:p>
        </w:tc>
      </w:tr>
      <w:tr w:rsidR="00173892" w:rsidRPr="00415550" w14:paraId="1EDD93D0" w14:textId="77777777" w:rsidTr="00013979">
        <w:tc>
          <w:tcPr>
            <w:tcW w:w="2337" w:type="dxa"/>
            <w:vAlign w:val="bottom"/>
          </w:tcPr>
          <w:p w14:paraId="634A0F23"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 xml:space="preserve"> peer</w:t>
            </w:r>
          </w:p>
        </w:tc>
        <w:tc>
          <w:tcPr>
            <w:tcW w:w="2338" w:type="dxa"/>
            <w:vAlign w:val="bottom"/>
          </w:tcPr>
          <w:p w14:paraId="2B33AE66"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 xml:space="preserve"> pinch</w:t>
            </w:r>
          </w:p>
        </w:tc>
        <w:tc>
          <w:tcPr>
            <w:tcW w:w="2525" w:type="dxa"/>
            <w:vAlign w:val="bottom"/>
          </w:tcPr>
          <w:p w14:paraId="78B63C1E"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 xml:space="preserve"> note</w:t>
            </w:r>
          </w:p>
        </w:tc>
        <w:tc>
          <w:tcPr>
            <w:tcW w:w="2151" w:type="dxa"/>
            <w:vAlign w:val="bottom"/>
          </w:tcPr>
          <w:p w14:paraId="022D4C87" w14:textId="77777777" w:rsidR="00173892" w:rsidRPr="00415550" w:rsidRDefault="00173892" w:rsidP="00013979">
            <w:pPr>
              <w:ind w:left="288"/>
              <w:rPr>
                <w:rFonts w:ascii="Calibri" w:hAnsi="Calibri" w:cs="Calibri"/>
                <w:noProof/>
                <w:color w:val="000000" w:themeColor="text1"/>
              </w:rPr>
            </w:pPr>
          </w:p>
        </w:tc>
      </w:tr>
      <w:tr w:rsidR="00173892" w:rsidRPr="00415550" w14:paraId="13A454A8" w14:textId="77777777" w:rsidTr="00013979">
        <w:tc>
          <w:tcPr>
            <w:tcW w:w="2337" w:type="dxa"/>
            <w:vAlign w:val="bottom"/>
          </w:tcPr>
          <w:p w14:paraId="357C51F5"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 xml:space="preserve"> scan</w:t>
            </w:r>
          </w:p>
        </w:tc>
        <w:tc>
          <w:tcPr>
            <w:tcW w:w="2338" w:type="dxa"/>
            <w:vAlign w:val="bottom"/>
          </w:tcPr>
          <w:p w14:paraId="7D60E1BE"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 xml:space="preserve"> prod</w:t>
            </w:r>
          </w:p>
        </w:tc>
        <w:tc>
          <w:tcPr>
            <w:tcW w:w="2525" w:type="dxa"/>
            <w:vAlign w:val="bottom"/>
          </w:tcPr>
          <w:p w14:paraId="08C129A4"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 xml:space="preserve"> notice</w:t>
            </w:r>
          </w:p>
        </w:tc>
        <w:tc>
          <w:tcPr>
            <w:tcW w:w="2151" w:type="dxa"/>
            <w:vAlign w:val="bottom"/>
          </w:tcPr>
          <w:p w14:paraId="7567368A" w14:textId="77777777" w:rsidR="00173892" w:rsidRPr="00415550" w:rsidRDefault="00173892" w:rsidP="00013979">
            <w:pPr>
              <w:ind w:left="288"/>
              <w:rPr>
                <w:rFonts w:ascii="Calibri" w:hAnsi="Calibri" w:cs="Calibri"/>
                <w:noProof/>
                <w:color w:val="000000" w:themeColor="text1"/>
              </w:rPr>
            </w:pPr>
          </w:p>
        </w:tc>
      </w:tr>
      <w:tr w:rsidR="00173892" w:rsidRPr="00415550" w14:paraId="5E928570" w14:textId="77777777" w:rsidTr="00013979">
        <w:tc>
          <w:tcPr>
            <w:tcW w:w="2337" w:type="dxa"/>
            <w:vAlign w:val="bottom"/>
          </w:tcPr>
          <w:p w14:paraId="225062B6"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 xml:space="preserve"> see</w:t>
            </w:r>
          </w:p>
        </w:tc>
        <w:tc>
          <w:tcPr>
            <w:tcW w:w="2338" w:type="dxa"/>
            <w:vAlign w:val="bottom"/>
          </w:tcPr>
          <w:p w14:paraId="00E7A402"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 xml:space="preserve"> </w:t>
            </w:r>
            <w:r>
              <w:rPr>
                <w:rFonts w:ascii="Calibri" w:hAnsi="Calibri" w:cs="Calibri"/>
                <w:noProof/>
                <w:color w:val="000000" w:themeColor="text1"/>
              </w:rPr>
              <w:t>p</w:t>
            </w:r>
            <w:r w:rsidRPr="00415550">
              <w:rPr>
                <w:rFonts w:ascii="Calibri" w:hAnsi="Calibri" w:cs="Calibri"/>
                <w:noProof/>
                <w:color w:val="000000" w:themeColor="text1"/>
              </w:rPr>
              <w:t>ub</w:t>
            </w:r>
          </w:p>
        </w:tc>
        <w:tc>
          <w:tcPr>
            <w:tcW w:w="2525" w:type="dxa"/>
            <w:vAlign w:val="bottom"/>
          </w:tcPr>
          <w:p w14:paraId="518B8391"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 xml:space="preserve"> perceive</w:t>
            </w:r>
          </w:p>
        </w:tc>
        <w:tc>
          <w:tcPr>
            <w:tcW w:w="2151" w:type="dxa"/>
            <w:vAlign w:val="bottom"/>
          </w:tcPr>
          <w:p w14:paraId="70433D45" w14:textId="77777777" w:rsidR="00173892" w:rsidRPr="00415550" w:rsidRDefault="00173892" w:rsidP="00013979">
            <w:pPr>
              <w:ind w:left="288"/>
              <w:rPr>
                <w:rFonts w:ascii="Calibri" w:hAnsi="Calibri" w:cs="Calibri"/>
                <w:noProof/>
                <w:color w:val="000000" w:themeColor="text1"/>
              </w:rPr>
            </w:pPr>
          </w:p>
        </w:tc>
      </w:tr>
      <w:tr w:rsidR="00173892" w:rsidRPr="00415550" w14:paraId="38A5696E" w14:textId="77777777" w:rsidTr="00013979">
        <w:tc>
          <w:tcPr>
            <w:tcW w:w="2337" w:type="dxa"/>
            <w:vAlign w:val="bottom"/>
          </w:tcPr>
          <w:p w14:paraId="3615FFD1"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 xml:space="preserve"> spot</w:t>
            </w:r>
          </w:p>
        </w:tc>
        <w:tc>
          <w:tcPr>
            <w:tcW w:w="2338" w:type="dxa"/>
            <w:vAlign w:val="bottom"/>
          </w:tcPr>
          <w:p w14:paraId="0503BE82"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 xml:space="preserve"> scrape</w:t>
            </w:r>
          </w:p>
        </w:tc>
        <w:tc>
          <w:tcPr>
            <w:tcW w:w="2525" w:type="dxa"/>
            <w:vAlign w:val="bottom"/>
          </w:tcPr>
          <w:p w14:paraId="7BB042EF"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 xml:space="preserve"> question</w:t>
            </w:r>
          </w:p>
        </w:tc>
        <w:tc>
          <w:tcPr>
            <w:tcW w:w="2151" w:type="dxa"/>
            <w:vAlign w:val="bottom"/>
          </w:tcPr>
          <w:p w14:paraId="3404D67E" w14:textId="77777777" w:rsidR="00173892" w:rsidRPr="00415550" w:rsidRDefault="00173892" w:rsidP="00013979">
            <w:pPr>
              <w:ind w:left="288"/>
              <w:rPr>
                <w:rFonts w:ascii="Calibri" w:hAnsi="Calibri" w:cs="Calibri"/>
                <w:noProof/>
                <w:color w:val="000000" w:themeColor="text1"/>
              </w:rPr>
            </w:pPr>
          </w:p>
        </w:tc>
      </w:tr>
      <w:tr w:rsidR="00173892" w:rsidRPr="00415550" w14:paraId="434A6390" w14:textId="77777777" w:rsidTr="00013979">
        <w:tc>
          <w:tcPr>
            <w:tcW w:w="2337" w:type="dxa"/>
            <w:vAlign w:val="bottom"/>
          </w:tcPr>
          <w:p w14:paraId="3CCA69A4"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 xml:space="preserve"> stare</w:t>
            </w:r>
          </w:p>
        </w:tc>
        <w:tc>
          <w:tcPr>
            <w:tcW w:w="2338" w:type="dxa"/>
            <w:vAlign w:val="bottom"/>
          </w:tcPr>
          <w:p w14:paraId="3C4399C3"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 xml:space="preserve"> stroke</w:t>
            </w:r>
          </w:p>
        </w:tc>
        <w:tc>
          <w:tcPr>
            <w:tcW w:w="2525" w:type="dxa"/>
            <w:vAlign w:val="bottom"/>
          </w:tcPr>
          <w:p w14:paraId="086E97DF"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 xml:space="preserve"> recognize</w:t>
            </w:r>
          </w:p>
        </w:tc>
        <w:tc>
          <w:tcPr>
            <w:tcW w:w="2151" w:type="dxa"/>
            <w:vAlign w:val="bottom"/>
          </w:tcPr>
          <w:p w14:paraId="15C50B2C" w14:textId="77777777" w:rsidR="00173892" w:rsidRPr="00415550" w:rsidRDefault="00173892" w:rsidP="00013979">
            <w:pPr>
              <w:ind w:left="288"/>
              <w:rPr>
                <w:rFonts w:ascii="Calibri" w:hAnsi="Calibri" w:cs="Calibri"/>
                <w:noProof/>
                <w:color w:val="000000" w:themeColor="text1"/>
              </w:rPr>
            </w:pPr>
          </w:p>
        </w:tc>
      </w:tr>
      <w:tr w:rsidR="00173892" w:rsidRPr="00415550" w14:paraId="07D719E9" w14:textId="77777777" w:rsidTr="00013979">
        <w:tc>
          <w:tcPr>
            <w:tcW w:w="2337" w:type="dxa"/>
            <w:vAlign w:val="bottom"/>
          </w:tcPr>
          <w:p w14:paraId="17DA5738"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 xml:space="preserve"> view</w:t>
            </w:r>
          </w:p>
        </w:tc>
        <w:tc>
          <w:tcPr>
            <w:tcW w:w="2338" w:type="dxa"/>
            <w:vAlign w:val="bottom"/>
          </w:tcPr>
          <w:p w14:paraId="2E50B2E5" w14:textId="6EAAA291"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 xml:space="preserve"> </w:t>
            </w:r>
            <w:r w:rsidR="00452940">
              <w:rPr>
                <w:rFonts w:ascii="Calibri" w:hAnsi="Calibri" w:cs="Calibri"/>
                <w:noProof/>
                <w:color w:val="000000" w:themeColor="text1"/>
              </w:rPr>
              <w:t>T</w:t>
            </w:r>
            <w:r w:rsidRPr="00415550">
              <w:rPr>
                <w:rFonts w:ascii="Calibri" w:hAnsi="Calibri" w:cs="Calibri"/>
                <w:noProof/>
                <w:color w:val="000000" w:themeColor="text1"/>
              </w:rPr>
              <w:t>ap</w:t>
            </w:r>
          </w:p>
        </w:tc>
        <w:tc>
          <w:tcPr>
            <w:tcW w:w="2525" w:type="dxa"/>
            <w:vAlign w:val="bottom"/>
          </w:tcPr>
          <w:p w14:paraId="68EBD3D4"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 xml:space="preserve"> scrutinize</w:t>
            </w:r>
          </w:p>
        </w:tc>
        <w:tc>
          <w:tcPr>
            <w:tcW w:w="2151" w:type="dxa"/>
            <w:vAlign w:val="bottom"/>
          </w:tcPr>
          <w:p w14:paraId="3A2A67A6" w14:textId="77777777" w:rsidR="00173892" w:rsidRPr="00415550" w:rsidRDefault="00173892" w:rsidP="00013979">
            <w:pPr>
              <w:ind w:left="288"/>
              <w:rPr>
                <w:rFonts w:ascii="Calibri" w:hAnsi="Calibri" w:cs="Calibri"/>
                <w:noProof/>
                <w:color w:val="000000" w:themeColor="text1"/>
              </w:rPr>
            </w:pPr>
          </w:p>
        </w:tc>
      </w:tr>
      <w:tr w:rsidR="00173892" w:rsidRPr="00415550" w14:paraId="570B505E" w14:textId="77777777" w:rsidTr="00013979">
        <w:tc>
          <w:tcPr>
            <w:tcW w:w="2337" w:type="dxa"/>
            <w:vAlign w:val="bottom"/>
          </w:tcPr>
          <w:p w14:paraId="6209A183"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 xml:space="preserve"> watch</w:t>
            </w:r>
          </w:p>
        </w:tc>
        <w:tc>
          <w:tcPr>
            <w:tcW w:w="2338" w:type="dxa"/>
            <w:vAlign w:val="bottom"/>
          </w:tcPr>
          <w:p w14:paraId="2685FC54"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 xml:space="preserve"> tickle</w:t>
            </w:r>
          </w:p>
        </w:tc>
        <w:tc>
          <w:tcPr>
            <w:tcW w:w="2525" w:type="dxa"/>
            <w:vAlign w:val="bottom"/>
          </w:tcPr>
          <w:p w14:paraId="7D2DDEE8"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search</w:t>
            </w:r>
          </w:p>
        </w:tc>
        <w:tc>
          <w:tcPr>
            <w:tcW w:w="2151" w:type="dxa"/>
            <w:vAlign w:val="bottom"/>
          </w:tcPr>
          <w:p w14:paraId="63CD538E" w14:textId="77777777" w:rsidR="00173892" w:rsidRPr="00415550" w:rsidRDefault="00173892" w:rsidP="00013979">
            <w:pPr>
              <w:ind w:left="288"/>
              <w:rPr>
                <w:rFonts w:ascii="Calibri" w:hAnsi="Calibri" w:cs="Calibri"/>
                <w:noProof/>
                <w:color w:val="000000" w:themeColor="text1"/>
              </w:rPr>
            </w:pPr>
          </w:p>
        </w:tc>
      </w:tr>
      <w:tr w:rsidR="00173892" w:rsidRPr="00415550" w14:paraId="1D6BC200" w14:textId="77777777" w:rsidTr="00013979">
        <w:tc>
          <w:tcPr>
            <w:tcW w:w="2337" w:type="dxa"/>
            <w:tcBorders>
              <w:bottom w:val="single" w:sz="12" w:space="0" w:color="auto"/>
            </w:tcBorders>
            <w:vAlign w:val="bottom"/>
          </w:tcPr>
          <w:p w14:paraId="6817018F" w14:textId="77777777" w:rsidR="00173892" w:rsidRPr="00415550" w:rsidRDefault="00173892" w:rsidP="00013979">
            <w:pPr>
              <w:ind w:left="288"/>
              <w:rPr>
                <w:rFonts w:ascii="Calibri" w:hAnsi="Calibri" w:cs="Calibri"/>
                <w:i/>
                <w:noProof/>
                <w:color w:val="000000" w:themeColor="text1"/>
              </w:rPr>
            </w:pPr>
            <w:r w:rsidRPr="00415550">
              <w:rPr>
                <w:rFonts w:ascii="Calibri" w:hAnsi="Calibri" w:cs="Calibri"/>
                <w:i/>
                <w:noProof/>
                <w:color w:val="000000" w:themeColor="text1"/>
              </w:rPr>
              <w:t xml:space="preserve">ogle </w:t>
            </w:r>
            <w:r w:rsidRPr="00415550">
              <w:rPr>
                <w:rFonts w:ascii="Calibri" w:hAnsi="Calibri" w:cs="Calibri"/>
                <w:b/>
                <w:i/>
                <w:noProof/>
                <w:color w:val="000000" w:themeColor="text1"/>
              </w:rPr>
              <w:t>*</w:t>
            </w:r>
          </w:p>
        </w:tc>
        <w:tc>
          <w:tcPr>
            <w:tcW w:w="2338" w:type="dxa"/>
            <w:tcBorders>
              <w:bottom w:val="single" w:sz="12" w:space="0" w:color="auto"/>
            </w:tcBorders>
            <w:vAlign w:val="bottom"/>
          </w:tcPr>
          <w:p w14:paraId="55A3BBDD" w14:textId="77777777" w:rsidR="00173892" w:rsidRPr="00415550" w:rsidRDefault="00173892" w:rsidP="00013979">
            <w:pPr>
              <w:ind w:left="288"/>
              <w:rPr>
                <w:rFonts w:ascii="Calibri" w:hAnsi="Calibri" w:cs="Calibri"/>
                <w:noProof/>
                <w:color w:val="000000" w:themeColor="text1"/>
              </w:rPr>
            </w:pPr>
            <w:r>
              <w:rPr>
                <w:rFonts w:ascii="Calibri" w:hAnsi="Calibri" w:cs="Calibri"/>
                <w:noProof/>
                <w:color w:val="000000" w:themeColor="text1"/>
              </w:rPr>
              <w:t xml:space="preserve"> </w:t>
            </w:r>
            <w:r w:rsidRPr="00415550">
              <w:rPr>
                <w:rFonts w:ascii="Calibri" w:hAnsi="Calibri" w:cs="Calibri"/>
                <w:noProof/>
                <w:color w:val="000000" w:themeColor="text1"/>
              </w:rPr>
              <w:t>touch</w:t>
            </w:r>
          </w:p>
        </w:tc>
        <w:tc>
          <w:tcPr>
            <w:tcW w:w="2525" w:type="dxa"/>
            <w:tcBorders>
              <w:bottom w:val="single" w:sz="12" w:space="0" w:color="auto"/>
            </w:tcBorders>
            <w:vAlign w:val="bottom"/>
          </w:tcPr>
          <w:p w14:paraId="056B033A"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study</w:t>
            </w:r>
          </w:p>
        </w:tc>
        <w:tc>
          <w:tcPr>
            <w:tcW w:w="2151" w:type="dxa"/>
            <w:tcBorders>
              <w:bottom w:val="single" w:sz="12" w:space="0" w:color="auto"/>
            </w:tcBorders>
            <w:vAlign w:val="bottom"/>
          </w:tcPr>
          <w:p w14:paraId="756777CC" w14:textId="77777777" w:rsidR="00173892" w:rsidRPr="00415550" w:rsidRDefault="00173892" w:rsidP="00013979">
            <w:pPr>
              <w:ind w:left="288"/>
              <w:rPr>
                <w:rFonts w:ascii="Calibri" w:hAnsi="Calibri" w:cs="Calibri"/>
                <w:noProof/>
                <w:color w:val="000000" w:themeColor="text1"/>
              </w:rPr>
            </w:pPr>
          </w:p>
        </w:tc>
      </w:tr>
      <w:tr w:rsidR="00173892" w:rsidRPr="00415550" w14:paraId="289B6F8C" w14:textId="77777777" w:rsidTr="00013979">
        <w:tc>
          <w:tcPr>
            <w:tcW w:w="7200" w:type="dxa"/>
            <w:gridSpan w:val="3"/>
            <w:tcBorders>
              <w:top w:val="single" w:sz="12" w:space="0" w:color="auto"/>
              <w:bottom w:val="single" w:sz="12" w:space="0" w:color="auto"/>
            </w:tcBorders>
            <w:vAlign w:val="center"/>
          </w:tcPr>
          <w:p w14:paraId="49FE3B43" w14:textId="77777777" w:rsidR="00173892" w:rsidRPr="00415550" w:rsidRDefault="00173892" w:rsidP="00013979">
            <w:pPr>
              <w:jc w:val="center"/>
              <w:rPr>
                <w:rFonts w:ascii="Calibri" w:hAnsi="Calibri" w:cs="Calibri"/>
                <w:b/>
                <w:noProof/>
                <w:color w:val="000000" w:themeColor="text1"/>
              </w:rPr>
            </w:pPr>
            <w:r w:rsidRPr="00415550">
              <w:rPr>
                <w:rFonts w:ascii="Calibri" w:hAnsi="Calibri" w:cs="Calibri"/>
                <w:b/>
                <w:noProof/>
                <w:color w:val="000000" w:themeColor="text1"/>
              </w:rPr>
              <w:t xml:space="preserve">Emission </w:t>
            </w:r>
          </w:p>
        </w:tc>
        <w:tc>
          <w:tcPr>
            <w:tcW w:w="2151" w:type="dxa"/>
            <w:vMerge w:val="restart"/>
            <w:tcBorders>
              <w:top w:val="single" w:sz="12" w:space="0" w:color="auto"/>
              <w:bottom w:val="single" w:sz="12" w:space="0" w:color="auto"/>
            </w:tcBorders>
            <w:vAlign w:val="center"/>
          </w:tcPr>
          <w:p w14:paraId="39345B32" w14:textId="77777777" w:rsidR="00173892" w:rsidRPr="00415550" w:rsidRDefault="00173892" w:rsidP="00013979">
            <w:pPr>
              <w:jc w:val="center"/>
              <w:rPr>
                <w:rFonts w:ascii="Calibri" w:hAnsi="Calibri" w:cs="Calibri"/>
                <w:b/>
                <w:noProof/>
                <w:color w:val="000000" w:themeColor="text1"/>
              </w:rPr>
            </w:pPr>
            <w:r w:rsidRPr="00415550">
              <w:rPr>
                <w:rFonts w:ascii="Calibri" w:hAnsi="Calibri" w:cs="Calibri"/>
                <w:b/>
                <w:noProof/>
                <w:color w:val="000000" w:themeColor="text1"/>
              </w:rPr>
              <w:t xml:space="preserve">Manner of Motion </w:t>
            </w:r>
          </w:p>
        </w:tc>
      </w:tr>
      <w:tr w:rsidR="00173892" w:rsidRPr="00415550" w14:paraId="0460221B" w14:textId="77777777" w:rsidTr="00013979">
        <w:tc>
          <w:tcPr>
            <w:tcW w:w="2337" w:type="dxa"/>
            <w:tcBorders>
              <w:top w:val="single" w:sz="12" w:space="0" w:color="auto"/>
            </w:tcBorders>
          </w:tcPr>
          <w:p w14:paraId="6E13144A" w14:textId="77777777" w:rsidR="00173892" w:rsidRPr="00415550" w:rsidRDefault="00173892" w:rsidP="00013979">
            <w:pPr>
              <w:rPr>
                <w:rFonts w:ascii="Calibri" w:hAnsi="Calibri" w:cs="Calibri"/>
                <w:b/>
                <w:noProof/>
                <w:color w:val="000000" w:themeColor="text1"/>
              </w:rPr>
            </w:pPr>
            <w:r w:rsidRPr="00415550">
              <w:rPr>
                <w:rFonts w:ascii="Calibri" w:hAnsi="Calibri" w:cs="Calibri"/>
                <w:b/>
                <w:noProof/>
                <w:color w:val="000000" w:themeColor="text1"/>
              </w:rPr>
              <w:t>Light</w:t>
            </w:r>
          </w:p>
        </w:tc>
        <w:tc>
          <w:tcPr>
            <w:tcW w:w="2338" w:type="dxa"/>
            <w:tcBorders>
              <w:top w:val="single" w:sz="12" w:space="0" w:color="auto"/>
            </w:tcBorders>
          </w:tcPr>
          <w:p w14:paraId="6CFE5131" w14:textId="77777777" w:rsidR="00173892" w:rsidRPr="00415550" w:rsidRDefault="00173892" w:rsidP="00013979">
            <w:pPr>
              <w:rPr>
                <w:rFonts w:ascii="Calibri" w:hAnsi="Calibri" w:cs="Calibri"/>
                <w:b/>
                <w:noProof/>
                <w:color w:val="000000" w:themeColor="text1"/>
              </w:rPr>
            </w:pPr>
            <w:r w:rsidRPr="00415550">
              <w:rPr>
                <w:rFonts w:ascii="Calibri" w:hAnsi="Calibri" w:cs="Calibri"/>
                <w:b/>
                <w:noProof/>
                <w:color w:val="000000" w:themeColor="text1"/>
              </w:rPr>
              <w:t>Animate sound</w:t>
            </w:r>
          </w:p>
        </w:tc>
        <w:tc>
          <w:tcPr>
            <w:tcW w:w="2525" w:type="dxa"/>
            <w:tcBorders>
              <w:top w:val="single" w:sz="12" w:space="0" w:color="auto"/>
            </w:tcBorders>
          </w:tcPr>
          <w:p w14:paraId="737DBDCF" w14:textId="77777777" w:rsidR="00173892" w:rsidRPr="00415550" w:rsidRDefault="00173892" w:rsidP="00013979">
            <w:pPr>
              <w:rPr>
                <w:rFonts w:ascii="Calibri" w:hAnsi="Calibri" w:cs="Calibri"/>
                <w:b/>
                <w:noProof/>
                <w:color w:val="000000" w:themeColor="text1"/>
              </w:rPr>
            </w:pPr>
            <w:r w:rsidRPr="00415550">
              <w:rPr>
                <w:rFonts w:ascii="Calibri" w:hAnsi="Calibri" w:cs="Calibri"/>
                <w:b/>
                <w:noProof/>
                <w:color w:val="000000" w:themeColor="text1"/>
              </w:rPr>
              <w:t>Inanimate sound</w:t>
            </w:r>
          </w:p>
        </w:tc>
        <w:tc>
          <w:tcPr>
            <w:tcW w:w="2151" w:type="dxa"/>
            <w:vMerge/>
            <w:tcBorders>
              <w:bottom w:val="single" w:sz="12" w:space="0" w:color="auto"/>
            </w:tcBorders>
          </w:tcPr>
          <w:p w14:paraId="39E79587" w14:textId="77777777" w:rsidR="00173892" w:rsidRPr="00415550" w:rsidRDefault="00173892" w:rsidP="00013979">
            <w:pPr>
              <w:rPr>
                <w:rFonts w:ascii="Calibri" w:hAnsi="Calibri" w:cs="Calibri"/>
                <w:noProof/>
                <w:color w:val="000000" w:themeColor="text1"/>
              </w:rPr>
            </w:pPr>
          </w:p>
        </w:tc>
      </w:tr>
      <w:tr w:rsidR="00173892" w:rsidRPr="00415550" w14:paraId="586D39D2" w14:textId="77777777" w:rsidTr="00013979">
        <w:tc>
          <w:tcPr>
            <w:tcW w:w="2337" w:type="dxa"/>
            <w:vAlign w:val="bottom"/>
          </w:tcPr>
          <w:p w14:paraId="770912EA"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blaze</w:t>
            </w:r>
          </w:p>
        </w:tc>
        <w:tc>
          <w:tcPr>
            <w:tcW w:w="2338" w:type="dxa"/>
            <w:vAlign w:val="bottom"/>
          </w:tcPr>
          <w:p w14:paraId="3227822F" w14:textId="593D9605" w:rsidR="00173892" w:rsidRPr="00415550" w:rsidRDefault="00452940" w:rsidP="00013979">
            <w:pPr>
              <w:ind w:left="288"/>
              <w:rPr>
                <w:rFonts w:ascii="Calibri" w:hAnsi="Calibri" w:cs="Calibri"/>
                <w:noProof/>
                <w:color w:val="000000" w:themeColor="text1"/>
              </w:rPr>
            </w:pPr>
            <w:r w:rsidRPr="00415550">
              <w:rPr>
                <w:rFonts w:ascii="Calibri" w:hAnsi="Calibri" w:cs="Calibri"/>
                <w:noProof/>
                <w:color w:val="000000" w:themeColor="text1"/>
              </w:rPr>
              <w:t>B</w:t>
            </w:r>
            <w:r w:rsidR="00173892" w:rsidRPr="00415550">
              <w:rPr>
                <w:rFonts w:ascii="Calibri" w:hAnsi="Calibri" w:cs="Calibri"/>
                <w:noProof/>
                <w:color w:val="000000" w:themeColor="text1"/>
              </w:rPr>
              <w:t>ark</w:t>
            </w:r>
          </w:p>
        </w:tc>
        <w:tc>
          <w:tcPr>
            <w:tcW w:w="2525" w:type="dxa"/>
            <w:vAlign w:val="bottom"/>
          </w:tcPr>
          <w:p w14:paraId="30BA238F"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beep</w:t>
            </w:r>
          </w:p>
        </w:tc>
        <w:tc>
          <w:tcPr>
            <w:tcW w:w="2151" w:type="dxa"/>
            <w:tcBorders>
              <w:top w:val="single" w:sz="12" w:space="0" w:color="auto"/>
            </w:tcBorders>
            <w:vAlign w:val="bottom"/>
          </w:tcPr>
          <w:p w14:paraId="6FF300A9"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bounce</w:t>
            </w:r>
          </w:p>
        </w:tc>
      </w:tr>
      <w:tr w:rsidR="00173892" w:rsidRPr="00415550" w14:paraId="48B878FC" w14:textId="77777777" w:rsidTr="00013979">
        <w:tc>
          <w:tcPr>
            <w:tcW w:w="2337" w:type="dxa"/>
            <w:vAlign w:val="bottom"/>
          </w:tcPr>
          <w:p w14:paraId="715012D0"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blink</w:t>
            </w:r>
          </w:p>
        </w:tc>
        <w:tc>
          <w:tcPr>
            <w:tcW w:w="2338" w:type="dxa"/>
            <w:vAlign w:val="bottom"/>
          </w:tcPr>
          <w:p w14:paraId="27EEBA7D"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bellow</w:t>
            </w:r>
          </w:p>
        </w:tc>
        <w:tc>
          <w:tcPr>
            <w:tcW w:w="2525" w:type="dxa"/>
            <w:vAlign w:val="bottom"/>
          </w:tcPr>
          <w:p w14:paraId="0C7509E1"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boom</w:t>
            </w:r>
          </w:p>
        </w:tc>
        <w:tc>
          <w:tcPr>
            <w:tcW w:w="2151" w:type="dxa"/>
            <w:vAlign w:val="bottom"/>
          </w:tcPr>
          <w:p w14:paraId="0108C69F"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float</w:t>
            </w:r>
          </w:p>
        </w:tc>
      </w:tr>
      <w:tr w:rsidR="00173892" w:rsidRPr="00415550" w14:paraId="6F444AD2" w14:textId="77777777" w:rsidTr="00013979">
        <w:tc>
          <w:tcPr>
            <w:tcW w:w="2337" w:type="dxa"/>
            <w:vAlign w:val="bottom"/>
          </w:tcPr>
          <w:p w14:paraId="6806305D"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flare</w:t>
            </w:r>
          </w:p>
        </w:tc>
        <w:tc>
          <w:tcPr>
            <w:tcW w:w="2338" w:type="dxa"/>
            <w:vAlign w:val="bottom"/>
          </w:tcPr>
          <w:p w14:paraId="507A5CC4"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groan</w:t>
            </w:r>
          </w:p>
        </w:tc>
        <w:tc>
          <w:tcPr>
            <w:tcW w:w="2525" w:type="dxa"/>
            <w:vAlign w:val="bottom"/>
          </w:tcPr>
          <w:p w14:paraId="0145A426"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buzz</w:t>
            </w:r>
          </w:p>
        </w:tc>
        <w:tc>
          <w:tcPr>
            <w:tcW w:w="2151" w:type="dxa"/>
            <w:vAlign w:val="bottom"/>
          </w:tcPr>
          <w:p w14:paraId="67B6EA38"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glide</w:t>
            </w:r>
          </w:p>
        </w:tc>
      </w:tr>
      <w:tr w:rsidR="00173892" w:rsidRPr="00415550" w14:paraId="2FC608E4" w14:textId="77777777" w:rsidTr="00013979">
        <w:tc>
          <w:tcPr>
            <w:tcW w:w="2337" w:type="dxa"/>
            <w:vAlign w:val="bottom"/>
          </w:tcPr>
          <w:p w14:paraId="29F755D9"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flash</w:t>
            </w:r>
          </w:p>
        </w:tc>
        <w:tc>
          <w:tcPr>
            <w:tcW w:w="2338" w:type="dxa"/>
            <w:vAlign w:val="bottom"/>
          </w:tcPr>
          <w:p w14:paraId="10A52D8B"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growl</w:t>
            </w:r>
          </w:p>
        </w:tc>
        <w:tc>
          <w:tcPr>
            <w:tcW w:w="2525" w:type="dxa"/>
            <w:vAlign w:val="bottom"/>
          </w:tcPr>
          <w:p w14:paraId="2BD0DA74"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chime</w:t>
            </w:r>
          </w:p>
        </w:tc>
        <w:tc>
          <w:tcPr>
            <w:tcW w:w="2151" w:type="dxa"/>
            <w:vAlign w:val="bottom"/>
          </w:tcPr>
          <w:p w14:paraId="06596D62"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hobble</w:t>
            </w:r>
          </w:p>
        </w:tc>
      </w:tr>
      <w:tr w:rsidR="00173892" w:rsidRPr="00415550" w14:paraId="42ABB486" w14:textId="77777777" w:rsidTr="00013979">
        <w:tc>
          <w:tcPr>
            <w:tcW w:w="2337" w:type="dxa"/>
            <w:vAlign w:val="bottom"/>
          </w:tcPr>
          <w:p w14:paraId="5B4FE6D2"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flicker</w:t>
            </w:r>
          </w:p>
        </w:tc>
        <w:tc>
          <w:tcPr>
            <w:tcW w:w="2338" w:type="dxa"/>
            <w:vAlign w:val="bottom"/>
          </w:tcPr>
          <w:p w14:paraId="2356F7E2"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grumble</w:t>
            </w:r>
          </w:p>
        </w:tc>
        <w:tc>
          <w:tcPr>
            <w:tcW w:w="2525" w:type="dxa"/>
            <w:vAlign w:val="bottom"/>
          </w:tcPr>
          <w:p w14:paraId="5A705AAA"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clang</w:t>
            </w:r>
          </w:p>
        </w:tc>
        <w:tc>
          <w:tcPr>
            <w:tcW w:w="2151" w:type="dxa"/>
            <w:vAlign w:val="bottom"/>
          </w:tcPr>
          <w:p w14:paraId="23530320"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roll</w:t>
            </w:r>
          </w:p>
        </w:tc>
      </w:tr>
      <w:tr w:rsidR="00173892" w:rsidRPr="00415550" w14:paraId="0A4B1F18" w14:textId="77777777" w:rsidTr="00013979">
        <w:tc>
          <w:tcPr>
            <w:tcW w:w="2337" w:type="dxa"/>
            <w:vAlign w:val="bottom"/>
          </w:tcPr>
          <w:p w14:paraId="5039409C"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gleam</w:t>
            </w:r>
          </w:p>
        </w:tc>
        <w:tc>
          <w:tcPr>
            <w:tcW w:w="2338" w:type="dxa"/>
            <w:vAlign w:val="bottom"/>
          </w:tcPr>
          <w:p w14:paraId="3F7088E6"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grunt</w:t>
            </w:r>
          </w:p>
        </w:tc>
        <w:tc>
          <w:tcPr>
            <w:tcW w:w="2525" w:type="dxa"/>
            <w:vAlign w:val="bottom"/>
          </w:tcPr>
          <w:p w14:paraId="5B40AC6E"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clank</w:t>
            </w:r>
          </w:p>
        </w:tc>
        <w:tc>
          <w:tcPr>
            <w:tcW w:w="2151" w:type="dxa"/>
            <w:vAlign w:val="bottom"/>
          </w:tcPr>
          <w:p w14:paraId="5B23DFBC"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saunter</w:t>
            </w:r>
          </w:p>
        </w:tc>
      </w:tr>
      <w:tr w:rsidR="00173892" w:rsidRPr="00415550" w14:paraId="51EA85C6" w14:textId="77777777" w:rsidTr="00013979">
        <w:tc>
          <w:tcPr>
            <w:tcW w:w="2337" w:type="dxa"/>
            <w:vAlign w:val="bottom"/>
          </w:tcPr>
          <w:p w14:paraId="7EF48F7E"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glimmer</w:t>
            </w:r>
          </w:p>
        </w:tc>
        <w:tc>
          <w:tcPr>
            <w:tcW w:w="2338" w:type="dxa"/>
            <w:vAlign w:val="bottom"/>
          </w:tcPr>
          <w:p w14:paraId="0731C253"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howl</w:t>
            </w:r>
          </w:p>
        </w:tc>
        <w:tc>
          <w:tcPr>
            <w:tcW w:w="2525" w:type="dxa"/>
            <w:vAlign w:val="bottom"/>
          </w:tcPr>
          <w:p w14:paraId="1AF88CD9"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click</w:t>
            </w:r>
          </w:p>
        </w:tc>
        <w:tc>
          <w:tcPr>
            <w:tcW w:w="2151" w:type="dxa"/>
            <w:vAlign w:val="bottom"/>
          </w:tcPr>
          <w:p w14:paraId="4C401821"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scurry</w:t>
            </w:r>
          </w:p>
        </w:tc>
      </w:tr>
      <w:tr w:rsidR="00173892" w:rsidRPr="00415550" w14:paraId="34C83B94" w14:textId="77777777" w:rsidTr="00013979">
        <w:tc>
          <w:tcPr>
            <w:tcW w:w="2337" w:type="dxa"/>
            <w:vAlign w:val="bottom"/>
          </w:tcPr>
          <w:p w14:paraId="2D1AEA54"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glint</w:t>
            </w:r>
          </w:p>
        </w:tc>
        <w:tc>
          <w:tcPr>
            <w:tcW w:w="2338" w:type="dxa"/>
            <w:vAlign w:val="bottom"/>
          </w:tcPr>
          <w:p w14:paraId="7C9C537B"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moan</w:t>
            </w:r>
          </w:p>
        </w:tc>
        <w:tc>
          <w:tcPr>
            <w:tcW w:w="2525" w:type="dxa"/>
            <w:vAlign w:val="bottom"/>
          </w:tcPr>
          <w:p w14:paraId="143B9404"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crackle</w:t>
            </w:r>
          </w:p>
        </w:tc>
        <w:tc>
          <w:tcPr>
            <w:tcW w:w="2151" w:type="dxa"/>
            <w:vAlign w:val="bottom"/>
          </w:tcPr>
          <w:p w14:paraId="4CAA1A85"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skip</w:t>
            </w:r>
          </w:p>
        </w:tc>
      </w:tr>
      <w:tr w:rsidR="00173892" w:rsidRPr="00415550" w14:paraId="55F3AF36" w14:textId="77777777" w:rsidTr="00013979">
        <w:tc>
          <w:tcPr>
            <w:tcW w:w="2337" w:type="dxa"/>
            <w:vAlign w:val="bottom"/>
          </w:tcPr>
          <w:p w14:paraId="00A27FC0"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glisten</w:t>
            </w:r>
          </w:p>
        </w:tc>
        <w:tc>
          <w:tcPr>
            <w:tcW w:w="2338" w:type="dxa"/>
            <w:vAlign w:val="bottom"/>
          </w:tcPr>
          <w:p w14:paraId="750B9A33"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mutter</w:t>
            </w:r>
          </w:p>
        </w:tc>
        <w:tc>
          <w:tcPr>
            <w:tcW w:w="2525" w:type="dxa"/>
            <w:vAlign w:val="bottom"/>
          </w:tcPr>
          <w:p w14:paraId="5927923C"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creak</w:t>
            </w:r>
          </w:p>
        </w:tc>
        <w:tc>
          <w:tcPr>
            <w:tcW w:w="2151" w:type="dxa"/>
            <w:vAlign w:val="bottom"/>
          </w:tcPr>
          <w:p w14:paraId="5E21E8FA"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slither</w:t>
            </w:r>
          </w:p>
        </w:tc>
      </w:tr>
      <w:tr w:rsidR="00173892" w:rsidRPr="00415550" w14:paraId="21D01E7C" w14:textId="77777777" w:rsidTr="00013979">
        <w:tc>
          <w:tcPr>
            <w:tcW w:w="2337" w:type="dxa"/>
            <w:vAlign w:val="bottom"/>
          </w:tcPr>
          <w:p w14:paraId="00959625"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glitter</w:t>
            </w:r>
          </w:p>
        </w:tc>
        <w:tc>
          <w:tcPr>
            <w:tcW w:w="2338" w:type="dxa"/>
            <w:vAlign w:val="bottom"/>
          </w:tcPr>
          <w:p w14:paraId="05ADAFA9"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shout</w:t>
            </w:r>
          </w:p>
        </w:tc>
        <w:tc>
          <w:tcPr>
            <w:tcW w:w="2525" w:type="dxa"/>
            <w:vAlign w:val="bottom"/>
          </w:tcPr>
          <w:p w14:paraId="73388BEF"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crunch</w:t>
            </w:r>
          </w:p>
        </w:tc>
        <w:tc>
          <w:tcPr>
            <w:tcW w:w="2151" w:type="dxa"/>
            <w:vAlign w:val="bottom"/>
          </w:tcPr>
          <w:p w14:paraId="5B5D353C"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spin</w:t>
            </w:r>
          </w:p>
        </w:tc>
      </w:tr>
      <w:tr w:rsidR="00173892" w:rsidRPr="00415550" w14:paraId="2E0CDA9C" w14:textId="77777777" w:rsidTr="00013979">
        <w:tc>
          <w:tcPr>
            <w:tcW w:w="2337" w:type="dxa"/>
            <w:vAlign w:val="bottom"/>
          </w:tcPr>
          <w:p w14:paraId="482E2CCD"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glow</w:t>
            </w:r>
          </w:p>
        </w:tc>
        <w:tc>
          <w:tcPr>
            <w:tcW w:w="2338" w:type="dxa"/>
            <w:vAlign w:val="bottom"/>
          </w:tcPr>
          <w:p w14:paraId="2E797F54"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squawk</w:t>
            </w:r>
          </w:p>
        </w:tc>
        <w:tc>
          <w:tcPr>
            <w:tcW w:w="2525" w:type="dxa"/>
            <w:vAlign w:val="bottom"/>
          </w:tcPr>
          <w:p w14:paraId="06167E9A"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gurgle</w:t>
            </w:r>
          </w:p>
        </w:tc>
        <w:tc>
          <w:tcPr>
            <w:tcW w:w="2151" w:type="dxa"/>
            <w:vAlign w:val="bottom"/>
          </w:tcPr>
          <w:p w14:paraId="28039F8E"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strut</w:t>
            </w:r>
          </w:p>
        </w:tc>
      </w:tr>
      <w:tr w:rsidR="00173892" w:rsidRPr="00415550" w14:paraId="59CD3D2C" w14:textId="77777777" w:rsidTr="00013979">
        <w:tc>
          <w:tcPr>
            <w:tcW w:w="2337" w:type="dxa"/>
            <w:vAlign w:val="bottom"/>
          </w:tcPr>
          <w:p w14:paraId="3E2B6C36"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shimmer</w:t>
            </w:r>
          </w:p>
        </w:tc>
        <w:tc>
          <w:tcPr>
            <w:tcW w:w="2338" w:type="dxa"/>
            <w:vAlign w:val="bottom"/>
          </w:tcPr>
          <w:p w14:paraId="22E32FC8"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wail</w:t>
            </w:r>
          </w:p>
        </w:tc>
        <w:tc>
          <w:tcPr>
            <w:tcW w:w="2525" w:type="dxa"/>
            <w:vAlign w:val="bottom"/>
          </w:tcPr>
          <w:p w14:paraId="00ACCF2C"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hiss</w:t>
            </w:r>
          </w:p>
        </w:tc>
        <w:tc>
          <w:tcPr>
            <w:tcW w:w="2151" w:type="dxa"/>
            <w:vAlign w:val="bottom"/>
          </w:tcPr>
          <w:p w14:paraId="0094715A"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trot</w:t>
            </w:r>
          </w:p>
        </w:tc>
      </w:tr>
      <w:tr w:rsidR="00173892" w:rsidRPr="00415550" w14:paraId="3FC503BB" w14:textId="77777777" w:rsidTr="00013979">
        <w:tc>
          <w:tcPr>
            <w:tcW w:w="2337" w:type="dxa"/>
            <w:vAlign w:val="bottom"/>
          </w:tcPr>
          <w:p w14:paraId="31B09E28"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shine</w:t>
            </w:r>
          </w:p>
        </w:tc>
        <w:tc>
          <w:tcPr>
            <w:tcW w:w="2338" w:type="dxa"/>
            <w:vAlign w:val="bottom"/>
          </w:tcPr>
          <w:p w14:paraId="5FB0359A"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whimper</w:t>
            </w:r>
          </w:p>
        </w:tc>
        <w:tc>
          <w:tcPr>
            <w:tcW w:w="2525" w:type="dxa"/>
            <w:vAlign w:val="bottom"/>
          </w:tcPr>
          <w:p w14:paraId="06054352"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sizzle</w:t>
            </w:r>
          </w:p>
        </w:tc>
        <w:tc>
          <w:tcPr>
            <w:tcW w:w="2151" w:type="dxa"/>
            <w:vAlign w:val="bottom"/>
          </w:tcPr>
          <w:p w14:paraId="12F44342"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twirl</w:t>
            </w:r>
          </w:p>
        </w:tc>
      </w:tr>
      <w:tr w:rsidR="00173892" w:rsidRPr="00415550" w14:paraId="5E141FD3" w14:textId="77777777" w:rsidTr="00013979">
        <w:tc>
          <w:tcPr>
            <w:tcW w:w="2337" w:type="dxa"/>
            <w:vAlign w:val="bottom"/>
          </w:tcPr>
          <w:p w14:paraId="042D0517"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sparkle</w:t>
            </w:r>
          </w:p>
        </w:tc>
        <w:tc>
          <w:tcPr>
            <w:tcW w:w="2338" w:type="dxa"/>
            <w:vAlign w:val="bottom"/>
          </w:tcPr>
          <w:p w14:paraId="4E28E2E6"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whisper</w:t>
            </w:r>
          </w:p>
        </w:tc>
        <w:tc>
          <w:tcPr>
            <w:tcW w:w="2525" w:type="dxa"/>
            <w:vAlign w:val="bottom"/>
          </w:tcPr>
          <w:p w14:paraId="11957D74"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squeak</w:t>
            </w:r>
          </w:p>
        </w:tc>
        <w:tc>
          <w:tcPr>
            <w:tcW w:w="2151" w:type="dxa"/>
            <w:vAlign w:val="bottom"/>
          </w:tcPr>
          <w:p w14:paraId="2EFA9432"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twist</w:t>
            </w:r>
          </w:p>
        </w:tc>
      </w:tr>
      <w:tr w:rsidR="00173892" w:rsidRPr="00415550" w14:paraId="709AD207" w14:textId="77777777" w:rsidTr="00013979">
        <w:tc>
          <w:tcPr>
            <w:tcW w:w="2337" w:type="dxa"/>
            <w:tcBorders>
              <w:bottom w:val="single" w:sz="12" w:space="0" w:color="auto"/>
            </w:tcBorders>
            <w:vAlign w:val="bottom"/>
          </w:tcPr>
          <w:p w14:paraId="4515BD71"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twinkle</w:t>
            </w:r>
          </w:p>
        </w:tc>
        <w:tc>
          <w:tcPr>
            <w:tcW w:w="2338" w:type="dxa"/>
            <w:tcBorders>
              <w:bottom w:val="single" w:sz="12" w:space="0" w:color="auto"/>
            </w:tcBorders>
            <w:vAlign w:val="bottom"/>
          </w:tcPr>
          <w:p w14:paraId="6E115F15" w14:textId="6863A880" w:rsidR="00173892" w:rsidRPr="00415550" w:rsidRDefault="00452940" w:rsidP="00013979">
            <w:pPr>
              <w:ind w:left="288"/>
              <w:rPr>
                <w:rFonts w:ascii="Calibri" w:hAnsi="Calibri" w:cs="Calibri"/>
                <w:noProof/>
                <w:color w:val="000000" w:themeColor="text1"/>
              </w:rPr>
            </w:pPr>
            <w:r w:rsidRPr="00415550">
              <w:rPr>
                <w:rFonts w:ascii="Calibri" w:hAnsi="Calibri" w:cs="Calibri"/>
                <w:noProof/>
                <w:color w:val="000000" w:themeColor="text1"/>
              </w:rPr>
              <w:t>Y</w:t>
            </w:r>
            <w:r w:rsidR="00173892" w:rsidRPr="00415550">
              <w:rPr>
                <w:rFonts w:ascii="Calibri" w:hAnsi="Calibri" w:cs="Calibri"/>
                <w:noProof/>
                <w:color w:val="000000" w:themeColor="text1"/>
              </w:rPr>
              <w:t>elp</w:t>
            </w:r>
          </w:p>
        </w:tc>
        <w:tc>
          <w:tcPr>
            <w:tcW w:w="2525" w:type="dxa"/>
            <w:tcBorders>
              <w:bottom w:val="single" w:sz="12" w:space="0" w:color="auto"/>
            </w:tcBorders>
            <w:vAlign w:val="bottom"/>
          </w:tcPr>
          <w:p w14:paraId="2B7989F6"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twang</w:t>
            </w:r>
          </w:p>
        </w:tc>
        <w:tc>
          <w:tcPr>
            <w:tcW w:w="2151" w:type="dxa"/>
            <w:tcBorders>
              <w:bottom w:val="single" w:sz="12" w:space="0" w:color="auto"/>
            </w:tcBorders>
            <w:vAlign w:val="bottom"/>
          </w:tcPr>
          <w:p w14:paraId="70AE7A68" w14:textId="77777777" w:rsidR="00173892" w:rsidRPr="00415550" w:rsidRDefault="00173892" w:rsidP="00013979">
            <w:pPr>
              <w:ind w:left="288"/>
              <w:rPr>
                <w:rFonts w:ascii="Calibri" w:hAnsi="Calibri" w:cs="Calibri"/>
                <w:noProof/>
                <w:color w:val="000000" w:themeColor="text1"/>
              </w:rPr>
            </w:pPr>
            <w:r w:rsidRPr="00415550">
              <w:rPr>
                <w:rFonts w:ascii="Calibri" w:hAnsi="Calibri" w:cs="Calibri"/>
                <w:noProof/>
                <w:color w:val="000000" w:themeColor="text1"/>
              </w:rPr>
              <w:t>waddle</w:t>
            </w:r>
          </w:p>
        </w:tc>
      </w:tr>
    </w:tbl>
    <w:p w14:paraId="7E784642" w14:textId="77777777" w:rsidR="00173892" w:rsidRPr="00415550" w:rsidRDefault="00173892" w:rsidP="00173892">
      <w:pPr>
        <w:rPr>
          <w:rFonts w:ascii="Calibri" w:hAnsi="Calibri" w:cs="Calibri"/>
          <w:i/>
          <w:iCs/>
          <w:noProof/>
          <w:color w:val="000000" w:themeColor="text1"/>
        </w:rPr>
      </w:pPr>
      <w:r w:rsidRPr="00415550">
        <w:rPr>
          <w:rFonts w:ascii="Calibri" w:hAnsi="Calibri" w:cs="Calibri"/>
          <w:b/>
          <w:i/>
          <w:iCs/>
          <w:noProof/>
          <w:color w:val="000000" w:themeColor="text1"/>
        </w:rPr>
        <w:t>*</w:t>
      </w:r>
      <w:r w:rsidRPr="00415550">
        <w:rPr>
          <w:rFonts w:ascii="Calibri" w:hAnsi="Calibri" w:cs="Calibri"/>
          <w:i/>
          <w:iCs/>
          <w:noProof/>
          <w:color w:val="000000" w:themeColor="text1"/>
        </w:rPr>
        <w:t xml:space="preserve"> excluded from analyses as too unfamiliar to participants</w:t>
      </w:r>
    </w:p>
    <w:p w14:paraId="2A5F210A" w14:textId="77777777" w:rsidR="00864755" w:rsidRPr="00415550" w:rsidRDefault="00864755" w:rsidP="005911F6">
      <w:pPr>
        <w:snapToGrid w:val="0"/>
        <w:spacing w:line="360" w:lineRule="auto"/>
        <w:ind w:left="720" w:hanging="720"/>
        <w:rPr>
          <w:rFonts w:ascii="Calibri" w:eastAsia="Arial Unicode MS" w:hAnsi="Calibri" w:cs="Calibri"/>
          <w:color w:val="000000" w:themeColor="text1"/>
        </w:rPr>
      </w:pPr>
    </w:p>
    <w:p w14:paraId="71AE6881" w14:textId="77777777" w:rsidR="00864755" w:rsidRPr="00415550" w:rsidRDefault="00864755" w:rsidP="005911F6">
      <w:pPr>
        <w:snapToGrid w:val="0"/>
        <w:spacing w:line="360" w:lineRule="auto"/>
        <w:ind w:left="720" w:hanging="720"/>
        <w:rPr>
          <w:rFonts w:ascii="Calibri" w:eastAsia="Arial Unicode MS" w:hAnsi="Calibri" w:cs="Calibri"/>
          <w:color w:val="000000" w:themeColor="text1"/>
        </w:rPr>
      </w:pPr>
    </w:p>
    <w:p w14:paraId="58B4F31E" w14:textId="77777777" w:rsidR="00C07335" w:rsidRPr="00415550" w:rsidRDefault="00C07335" w:rsidP="009108F5">
      <w:pPr>
        <w:rPr>
          <w:rFonts w:ascii="Calibri" w:hAnsi="Calibri" w:cs="Calibri"/>
          <w:color w:val="000000" w:themeColor="text1"/>
        </w:rPr>
      </w:pPr>
    </w:p>
    <w:sectPr w:rsidR="00C07335" w:rsidRPr="00415550" w:rsidSect="009935C0">
      <w:headerReference w:type="default" r:id="rId9"/>
      <w:footerReference w:type="even" r:id="rId10"/>
      <w:footerReference w:type="default" r:id="rId11"/>
      <w:pgSz w:w="12240" w:h="15840"/>
      <w:pgMar w:top="1440" w:right="1440" w:bottom="1440" w:left="1440" w:header="720" w:footer="864" w:gutter="0"/>
      <w:lnNumType w:countBy="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694C9" w14:textId="77777777" w:rsidR="00CE1FE3" w:rsidRDefault="00CE1FE3">
      <w:r>
        <w:separator/>
      </w:r>
    </w:p>
  </w:endnote>
  <w:endnote w:type="continuationSeparator" w:id="0">
    <w:p w14:paraId="70174C98" w14:textId="77777777" w:rsidR="00CE1FE3" w:rsidRDefault="00CE1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Italic">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86717665"/>
      <w:docPartObj>
        <w:docPartGallery w:val="Page Numbers (Bottom of Page)"/>
        <w:docPartUnique/>
      </w:docPartObj>
    </w:sdtPr>
    <w:sdtEndPr>
      <w:rPr>
        <w:rStyle w:val="PageNumber"/>
      </w:rPr>
    </w:sdtEndPr>
    <w:sdtContent>
      <w:p w14:paraId="0D7F2EAF" w14:textId="12681669" w:rsidR="00566A3D" w:rsidRDefault="00566A3D" w:rsidP="004868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E0F5FC" w14:textId="77777777" w:rsidR="00566A3D" w:rsidRDefault="00566A3D" w:rsidP="00F0315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39145083"/>
      <w:docPartObj>
        <w:docPartGallery w:val="Page Numbers (Bottom of Page)"/>
        <w:docPartUnique/>
      </w:docPartObj>
    </w:sdtPr>
    <w:sdtEndPr>
      <w:rPr>
        <w:rStyle w:val="PageNumber"/>
      </w:rPr>
    </w:sdtEndPr>
    <w:sdtContent>
      <w:p w14:paraId="64D242D8" w14:textId="38EB4221" w:rsidR="00566A3D" w:rsidRDefault="00566A3D" w:rsidP="004868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06DEE8" w14:textId="77777777" w:rsidR="00566A3D" w:rsidRDefault="00566A3D" w:rsidP="00F0315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CA0D2" w14:textId="77777777" w:rsidR="00CE1FE3" w:rsidRDefault="00CE1FE3">
      <w:r>
        <w:separator/>
      </w:r>
    </w:p>
  </w:footnote>
  <w:footnote w:type="continuationSeparator" w:id="0">
    <w:p w14:paraId="42A75B20" w14:textId="77777777" w:rsidR="00CE1FE3" w:rsidRDefault="00CE1F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F57A2" w14:textId="77777777" w:rsidR="00566A3D" w:rsidRDefault="00566A3D">
    <w:pPr>
      <w:pStyle w:val="HeaderFoot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A619E"/>
    <w:multiLevelType w:val="hybridMultilevel"/>
    <w:tmpl w:val="65306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DA247B"/>
    <w:multiLevelType w:val="hybridMultilevel"/>
    <w:tmpl w:val="527CE9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5649E3"/>
    <w:multiLevelType w:val="multilevel"/>
    <w:tmpl w:val="3176042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95C6C98"/>
    <w:multiLevelType w:val="hybridMultilevel"/>
    <w:tmpl w:val="8676DBC4"/>
    <w:lvl w:ilvl="0" w:tplc="0FC671FE">
      <w:numFmt w:val="bullet"/>
      <w:lvlText w:val="-"/>
      <w:lvlJc w:val="left"/>
      <w:pPr>
        <w:ind w:left="720" w:hanging="360"/>
      </w:pPr>
      <w:rPr>
        <w:rFonts w:ascii="Arial" w:eastAsia="Arial Unicode M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ora Harhen">
    <w15:presenceInfo w15:providerId="None" w15:userId="Nora Harh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4096" w:nlCheck="1" w:checkStyle="0"/>
  <w:activeWritingStyle w:appName="MSWord" w:lang="en-US" w:vendorID="64" w:dllVersion="0" w:nlCheck="1" w:checkStyle="0"/>
  <w:activeWritingStyle w:appName="MSWord" w:lang="en-US" w:vendorID="64" w:dllVersion="6" w:nlCheck="1" w:checkStyle="1"/>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A57"/>
    <w:rsid w:val="00000018"/>
    <w:rsid w:val="00001434"/>
    <w:rsid w:val="00002CD9"/>
    <w:rsid w:val="00002D6C"/>
    <w:rsid w:val="00002FD5"/>
    <w:rsid w:val="000032E4"/>
    <w:rsid w:val="00004662"/>
    <w:rsid w:val="00004C9F"/>
    <w:rsid w:val="00004E55"/>
    <w:rsid w:val="00005607"/>
    <w:rsid w:val="00006247"/>
    <w:rsid w:val="0000763F"/>
    <w:rsid w:val="0001033A"/>
    <w:rsid w:val="000111A1"/>
    <w:rsid w:val="000111A4"/>
    <w:rsid w:val="00011796"/>
    <w:rsid w:val="00011E0D"/>
    <w:rsid w:val="00012B1C"/>
    <w:rsid w:val="000133CE"/>
    <w:rsid w:val="00013979"/>
    <w:rsid w:val="00013A95"/>
    <w:rsid w:val="00013D3F"/>
    <w:rsid w:val="00014019"/>
    <w:rsid w:val="000146BA"/>
    <w:rsid w:val="00014BD6"/>
    <w:rsid w:val="00014F0D"/>
    <w:rsid w:val="00014FA8"/>
    <w:rsid w:val="000150EF"/>
    <w:rsid w:val="0001532E"/>
    <w:rsid w:val="000164BB"/>
    <w:rsid w:val="00016752"/>
    <w:rsid w:val="00017177"/>
    <w:rsid w:val="0001765F"/>
    <w:rsid w:val="0002143A"/>
    <w:rsid w:val="000214CC"/>
    <w:rsid w:val="00021A09"/>
    <w:rsid w:val="00021CBE"/>
    <w:rsid w:val="00021DE1"/>
    <w:rsid w:val="00022009"/>
    <w:rsid w:val="0002229B"/>
    <w:rsid w:val="0002386E"/>
    <w:rsid w:val="00023B4E"/>
    <w:rsid w:val="0002436D"/>
    <w:rsid w:val="00024D75"/>
    <w:rsid w:val="00024E62"/>
    <w:rsid w:val="000254EB"/>
    <w:rsid w:val="00025AC7"/>
    <w:rsid w:val="00025CED"/>
    <w:rsid w:val="00026CE0"/>
    <w:rsid w:val="00026DF5"/>
    <w:rsid w:val="000301D0"/>
    <w:rsid w:val="00030615"/>
    <w:rsid w:val="0003072B"/>
    <w:rsid w:val="000325F3"/>
    <w:rsid w:val="00032C2F"/>
    <w:rsid w:val="000335A1"/>
    <w:rsid w:val="0003492F"/>
    <w:rsid w:val="00035E5E"/>
    <w:rsid w:val="00037DDB"/>
    <w:rsid w:val="00037E64"/>
    <w:rsid w:val="00037F6A"/>
    <w:rsid w:val="0004057B"/>
    <w:rsid w:val="000407D2"/>
    <w:rsid w:val="00040B2F"/>
    <w:rsid w:val="0004304D"/>
    <w:rsid w:val="00043D57"/>
    <w:rsid w:val="00043DD3"/>
    <w:rsid w:val="00043F5B"/>
    <w:rsid w:val="000444E7"/>
    <w:rsid w:val="00045788"/>
    <w:rsid w:val="000467C8"/>
    <w:rsid w:val="00046C24"/>
    <w:rsid w:val="00046DA5"/>
    <w:rsid w:val="00047427"/>
    <w:rsid w:val="00047A5F"/>
    <w:rsid w:val="00047F7D"/>
    <w:rsid w:val="00050365"/>
    <w:rsid w:val="000509A4"/>
    <w:rsid w:val="0005155E"/>
    <w:rsid w:val="00051A30"/>
    <w:rsid w:val="00052396"/>
    <w:rsid w:val="00052431"/>
    <w:rsid w:val="0005290A"/>
    <w:rsid w:val="00052F4E"/>
    <w:rsid w:val="00053405"/>
    <w:rsid w:val="0005439C"/>
    <w:rsid w:val="000556CD"/>
    <w:rsid w:val="0005613B"/>
    <w:rsid w:val="000563DE"/>
    <w:rsid w:val="0005693C"/>
    <w:rsid w:val="00056B99"/>
    <w:rsid w:val="000573C8"/>
    <w:rsid w:val="00057797"/>
    <w:rsid w:val="0005796F"/>
    <w:rsid w:val="00060154"/>
    <w:rsid w:val="00060177"/>
    <w:rsid w:val="000603CA"/>
    <w:rsid w:val="00061A30"/>
    <w:rsid w:val="00066B49"/>
    <w:rsid w:val="0006737F"/>
    <w:rsid w:val="00067422"/>
    <w:rsid w:val="0006742D"/>
    <w:rsid w:val="00067460"/>
    <w:rsid w:val="00070039"/>
    <w:rsid w:val="00072340"/>
    <w:rsid w:val="0007278D"/>
    <w:rsid w:val="00072D31"/>
    <w:rsid w:val="000738ED"/>
    <w:rsid w:val="00073BBE"/>
    <w:rsid w:val="000740E2"/>
    <w:rsid w:val="0007429F"/>
    <w:rsid w:val="00074500"/>
    <w:rsid w:val="000758BF"/>
    <w:rsid w:val="000769D0"/>
    <w:rsid w:val="00076D36"/>
    <w:rsid w:val="00081A5C"/>
    <w:rsid w:val="000823D8"/>
    <w:rsid w:val="00082806"/>
    <w:rsid w:val="00082B08"/>
    <w:rsid w:val="0008323A"/>
    <w:rsid w:val="00083848"/>
    <w:rsid w:val="000843F4"/>
    <w:rsid w:val="00084611"/>
    <w:rsid w:val="00084878"/>
    <w:rsid w:val="00085235"/>
    <w:rsid w:val="00085535"/>
    <w:rsid w:val="00086771"/>
    <w:rsid w:val="000868EC"/>
    <w:rsid w:val="00086B9C"/>
    <w:rsid w:val="00090931"/>
    <w:rsid w:val="00090CC9"/>
    <w:rsid w:val="000921A0"/>
    <w:rsid w:val="000925CE"/>
    <w:rsid w:val="00093A9B"/>
    <w:rsid w:val="000941B5"/>
    <w:rsid w:val="00094AD0"/>
    <w:rsid w:val="00094C86"/>
    <w:rsid w:val="00095654"/>
    <w:rsid w:val="0009592F"/>
    <w:rsid w:val="00095C83"/>
    <w:rsid w:val="000964F4"/>
    <w:rsid w:val="00096EC4"/>
    <w:rsid w:val="00097445"/>
    <w:rsid w:val="000975B4"/>
    <w:rsid w:val="00097A6E"/>
    <w:rsid w:val="000A06B0"/>
    <w:rsid w:val="000A1368"/>
    <w:rsid w:val="000A1B83"/>
    <w:rsid w:val="000A1DD5"/>
    <w:rsid w:val="000A2C35"/>
    <w:rsid w:val="000A2D60"/>
    <w:rsid w:val="000A36DD"/>
    <w:rsid w:val="000A5097"/>
    <w:rsid w:val="000A538F"/>
    <w:rsid w:val="000A5972"/>
    <w:rsid w:val="000A6D2D"/>
    <w:rsid w:val="000A6DD1"/>
    <w:rsid w:val="000A731F"/>
    <w:rsid w:val="000A7CC2"/>
    <w:rsid w:val="000A7DB9"/>
    <w:rsid w:val="000B0B75"/>
    <w:rsid w:val="000B0EB8"/>
    <w:rsid w:val="000B113F"/>
    <w:rsid w:val="000B1A86"/>
    <w:rsid w:val="000B1CFB"/>
    <w:rsid w:val="000B2254"/>
    <w:rsid w:val="000B39C2"/>
    <w:rsid w:val="000B4341"/>
    <w:rsid w:val="000B44D0"/>
    <w:rsid w:val="000B47FB"/>
    <w:rsid w:val="000B4BE6"/>
    <w:rsid w:val="000B4FA2"/>
    <w:rsid w:val="000B5DAF"/>
    <w:rsid w:val="000B6221"/>
    <w:rsid w:val="000B762C"/>
    <w:rsid w:val="000B7ADA"/>
    <w:rsid w:val="000C0199"/>
    <w:rsid w:val="000C098D"/>
    <w:rsid w:val="000C12C9"/>
    <w:rsid w:val="000C293F"/>
    <w:rsid w:val="000C3714"/>
    <w:rsid w:val="000C3A2F"/>
    <w:rsid w:val="000C42BA"/>
    <w:rsid w:val="000C4757"/>
    <w:rsid w:val="000C4890"/>
    <w:rsid w:val="000C498A"/>
    <w:rsid w:val="000C4C4D"/>
    <w:rsid w:val="000C4DE1"/>
    <w:rsid w:val="000C7490"/>
    <w:rsid w:val="000D0761"/>
    <w:rsid w:val="000D083F"/>
    <w:rsid w:val="000D0EE8"/>
    <w:rsid w:val="000D0F2A"/>
    <w:rsid w:val="000D275B"/>
    <w:rsid w:val="000D27E4"/>
    <w:rsid w:val="000D2A46"/>
    <w:rsid w:val="000D2EA1"/>
    <w:rsid w:val="000D2EF8"/>
    <w:rsid w:val="000D2F37"/>
    <w:rsid w:val="000D3245"/>
    <w:rsid w:val="000D370F"/>
    <w:rsid w:val="000D41C9"/>
    <w:rsid w:val="000D438D"/>
    <w:rsid w:val="000D4715"/>
    <w:rsid w:val="000D55B2"/>
    <w:rsid w:val="000D6AF3"/>
    <w:rsid w:val="000E083F"/>
    <w:rsid w:val="000E1063"/>
    <w:rsid w:val="000E11EE"/>
    <w:rsid w:val="000E16A1"/>
    <w:rsid w:val="000E2201"/>
    <w:rsid w:val="000E273B"/>
    <w:rsid w:val="000E2F59"/>
    <w:rsid w:val="000E33B7"/>
    <w:rsid w:val="000E3F69"/>
    <w:rsid w:val="000E4271"/>
    <w:rsid w:val="000E4609"/>
    <w:rsid w:val="000E582F"/>
    <w:rsid w:val="000E639F"/>
    <w:rsid w:val="000F023A"/>
    <w:rsid w:val="000F1456"/>
    <w:rsid w:val="000F15ED"/>
    <w:rsid w:val="000F23B7"/>
    <w:rsid w:val="000F259E"/>
    <w:rsid w:val="000F2BA7"/>
    <w:rsid w:val="000F3522"/>
    <w:rsid w:val="000F41D8"/>
    <w:rsid w:val="000F5407"/>
    <w:rsid w:val="000F5F0A"/>
    <w:rsid w:val="000F6138"/>
    <w:rsid w:val="000F639C"/>
    <w:rsid w:val="000F66DE"/>
    <w:rsid w:val="000F7026"/>
    <w:rsid w:val="000F731E"/>
    <w:rsid w:val="000F744A"/>
    <w:rsid w:val="00100790"/>
    <w:rsid w:val="00100C9A"/>
    <w:rsid w:val="00100E23"/>
    <w:rsid w:val="0010220D"/>
    <w:rsid w:val="00102419"/>
    <w:rsid w:val="00102891"/>
    <w:rsid w:val="00102B49"/>
    <w:rsid w:val="00103EC5"/>
    <w:rsid w:val="00103F6C"/>
    <w:rsid w:val="00104601"/>
    <w:rsid w:val="001052F6"/>
    <w:rsid w:val="0010567F"/>
    <w:rsid w:val="001056D6"/>
    <w:rsid w:val="00105BA9"/>
    <w:rsid w:val="00105D6F"/>
    <w:rsid w:val="00106462"/>
    <w:rsid w:val="00106772"/>
    <w:rsid w:val="00106BDE"/>
    <w:rsid w:val="00106CCD"/>
    <w:rsid w:val="00106CE2"/>
    <w:rsid w:val="001072B1"/>
    <w:rsid w:val="001102F0"/>
    <w:rsid w:val="0011169A"/>
    <w:rsid w:val="00112590"/>
    <w:rsid w:val="00113992"/>
    <w:rsid w:val="00113CAF"/>
    <w:rsid w:val="00113D42"/>
    <w:rsid w:val="00113DFA"/>
    <w:rsid w:val="00113F40"/>
    <w:rsid w:val="001141D6"/>
    <w:rsid w:val="00114BD9"/>
    <w:rsid w:val="001158A4"/>
    <w:rsid w:val="00115AC3"/>
    <w:rsid w:val="00115CC5"/>
    <w:rsid w:val="00115F01"/>
    <w:rsid w:val="0011627C"/>
    <w:rsid w:val="00116796"/>
    <w:rsid w:val="001169E0"/>
    <w:rsid w:val="00116B73"/>
    <w:rsid w:val="00117283"/>
    <w:rsid w:val="00117A0C"/>
    <w:rsid w:val="00117B46"/>
    <w:rsid w:val="00121443"/>
    <w:rsid w:val="00121863"/>
    <w:rsid w:val="00122103"/>
    <w:rsid w:val="001226CF"/>
    <w:rsid w:val="001229CC"/>
    <w:rsid w:val="00122BC4"/>
    <w:rsid w:val="0012338F"/>
    <w:rsid w:val="00123EC1"/>
    <w:rsid w:val="00124FA3"/>
    <w:rsid w:val="001253AB"/>
    <w:rsid w:val="00126345"/>
    <w:rsid w:val="00126979"/>
    <w:rsid w:val="001273A1"/>
    <w:rsid w:val="0012743A"/>
    <w:rsid w:val="00127ADB"/>
    <w:rsid w:val="00130499"/>
    <w:rsid w:val="0013053A"/>
    <w:rsid w:val="00130743"/>
    <w:rsid w:val="0013208C"/>
    <w:rsid w:val="0013291D"/>
    <w:rsid w:val="00132E80"/>
    <w:rsid w:val="0013385C"/>
    <w:rsid w:val="00133890"/>
    <w:rsid w:val="0013409D"/>
    <w:rsid w:val="0013422B"/>
    <w:rsid w:val="00134DB5"/>
    <w:rsid w:val="00135724"/>
    <w:rsid w:val="00136D77"/>
    <w:rsid w:val="0013703E"/>
    <w:rsid w:val="0013783F"/>
    <w:rsid w:val="0014052F"/>
    <w:rsid w:val="001407A4"/>
    <w:rsid w:val="00140A19"/>
    <w:rsid w:val="00140B63"/>
    <w:rsid w:val="00140F71"/>
    <w:rsid w:val="0014112A"/>
    <w:rsid w:val="00142733"/>
    <w:rsid w:val="00142E05"/>
    <w:rsid w:val="0014322F"/>
    <w:rsid w:val="0014352F"/>
    <w:rsid w:val="00143530"/>
    <w:rsid w:val="00143C8D"/>
    <w:rsid w:val="00143F25"/>
    <w:rsid w:val="0014448D"/>
    <w:rsid w:val="001449E9"/>
    <w:rsid w:val="00145D82"/>
    <w:rsid w:val="00146985"/>
    <w:rsid w:val="00146F76"/>
    <w:rsid w:val="00147111"/>
    <w:rsid w:val="0014756E"/>
    <w:rsid w:val="00147AA4"/>
    <w:rsid w:val="00147F87"/>
    <w:rsid w:val="00150AA0"/>
    <w:rsid w:val="00152479"/>
    <w:rsid w:val="00152789"/>
    <w:rsid w:val="00153187"/>
    <w:rsid w:val="001533EA"/>
    <w:rsid w:val="001545A5"/>
    <w:rsid w:val="00154D87"/>
    <w:rsid w:val="0015538A"/>
    <w:rsid w:val="00155EC1"/>
    <w:rsid w:val="001571E9"/>
    <w:rsid w:val="00160091"/>
    <w:rsid w:val="001600E6"/>
    <w:rsid w:val="0016027B"/>
    <w:rsid w:val="00160480"/>
    <w:rsid w:val="001604B1"/>
    <w:rsid w:val="0016117A"/>
    <w:rsid w:val="00161451"/>
    <w:rsid w:val="001626F3"/>
    <w:rsid w:val="0016369F"/>
    <w:rsid w:val="0016496C"/>
    <w:rsid w:val="00164A1B"/>
    <w:rsid w:val="00164E31"/>
    <w:rsid w:val="00165697"/>
    <w:rsid w:val="00167BEC"/>
    <w:rsid w:val="0017024F"/>
    <w:rsid w:val="00170AA7"/>
    <w:rsid w:val="001710BC"/>
    <w:rsid w:val="001710CC"/>
    <w:rsid w:val="001713AF"/>
    <w:rsid w:val="001716A6"/>
    <w:rsid w:val="001719DE"/>
    <w:rsid w:val="00171A8E"/>
    <w:rsid w:val="00171CC5"/>
    <w:rsid w:val="001724CB"/>
    <w:rsid w:val="00172925"/>
    <w:rsid w:val="00173093"/>
    <w:rsid w:val="00173304"/>
    <w:rsid w:val="00173892"/>
    <w:rsid w:val="001740BE"/>
    <w:rsid w:val="00174D67"/>
    <w:rsid w:val="0017556C"/>
    <w:rsid w:val="00175CFC"/>
    <w:rsid w:val="00175D9A"/>
    <w:rsid w:val="00177B23"/>
    <w:rsid w:val="001802B5"/>
    <w:rsid w:val="00180668"/>
    <w:rsid w:val="001807FA"/>
    <w:rsid w:val="00180ADD"/>
    <w:rsid w:val="00180B74"/>
    <w:rsid w:val="00180C75"/>
    <w:rsid w:val="001812F9"/>
    <w:rsid w:val="00182975"/>
    <w:rsid w:val="0018345C"/>
    <w:rsid w:val="00183606"/>
    <w:rsid w:val="00184883"/>
    <w:rsid w:val="001852BE"/>
    <w:rsid w:val="001856AA"/>
    <w:rsid w:val="0018585C"/>
    <w:rsid w:val="00186149"/>
    <w:rsid w:val="00187D94"/>
    <w:rsid w:val="00187F03"/>
    <w:rsid w:val="00190336"/>
    <w:rsid w:val="00190D6D"/>
    <w:rsid w:val="001913CD"/>
    <w:rsid w:val="00192119"/>
    <w:rsid w:val="001925AA"/>
    <w:rsid w:val="001929BE"/>
    <w:rsid w:val="0019302A"/>
    <w:rsid w:val="001933B2"/>
    <w:rsid w:val="001934FD"/>
    <w:rsid w:val="001936DE"/>
    <w:rsid w:val="001936E5"/>
    <w:rsid w:val="00193937"/>
    <w:rsid w:val="00193CD8"/>
    <w:rsid w:val="00193F91"/>
    <w:rsid w:val="00194F92"/>
    <w:rsid w:val="00195725"/>
    <w:rsid w:val="00195879"/>
    <w:rsid w:val="00195A62"/>
    <w:rsid w:val="00197197"/>
    <w:rsid w:val="00197533"/>
    <w:rsid w:val="0019767F"/>
    <w:rsid w:val="0019794A"/>
    <w:rsid w:val="001A0954"/>
    <w:rsid w:val="001A15F1"/>
    <w:rsid w:val="001A32C8"/>
    <w:rsid w:val="001A35DE"/>
    <w:rsid w:val="001A3772"/>
    <w:rsid w:val="001A456E"/>
    <w:rsid w:val="001A4855"/>
    <w:rsid w:val="001A4ACF"/>
    <w:rsid w:val="001A544B"/>
    <w:rsid w:val="001A6241"/>
    <w:rsid w:val="001A6AF4"/>
    <w:rsid w:val="001A712F"/>
    <w:rsid w:val="001A76CD"/>
    <w:rsid w:val="001A7B38"/>
    <w:rsid w:val="001B08F2"/>
    <w:rsid w:val="001B099E"/>
    <w:rsid w:val="001B0A4E"/>
    <w:rsid w:val="001B0EFE"/>
    <w:rsid w:val="001B2A53"/>
    <w:rsid w:val="001B2FCA"/>
    <w:rsid w:val="001B31B8"/>
    <w:rsid w:val="001B33A5"/>
    <w:rsid w:val="001B401D"/>
    <w:rsid w:val="001B4E26"/>
    <w:rsid w:val="001B5B58"/>
    <w:rsid w:val="001B5D57"/>
    <w:rsid w:val="001B5FD8"/>
    <w:rsid w:val="001B62FB"/>
    <w:rsid w:val="001B692E"/>
    <w:rsid w:val="001B6CEB"/>
    <w:rsid w:val="001B71B3"/>
    <w:rsid w:val="001C03EB"/>
    <w:rsid w:val="001C0419"/>
    <w:rsid w:val="001C04CA"/>
    <w:rsid w:val="001C06ED"/>
    <w:rsid w:val="001C13BD"/>
    <w:rsid w:val="001C1659"/>
    <w:rsid w:val="001C1EAF"/>
    <w:rsid w:val="001C25D5"/>
    <w:rsid w:val="001C2809"/>
    <w:rsid w:val="001C36D5"/>
    <w:rsid w:val="001C497F"/>
    <w:rsid w:val="001C5146"/>
    <w:rsid w:val="001C69F7"/>
    <w:rsid w:val="001C6CEF"/>
    <w:rsid w:val="001C6E3B"/>
    <w:rsid w:val="001C7CF5"/>
    <w:rsid w:val="001C7E21"/>
    <w:rsid w:val="001D02C7"/>
    <w:rsid w:val="001D03A8"/>
    <w:rsid w:val="001D057E"/>
    <w:rsid w:val="001D071D"/>
    <w:rsid w:val="001D09BE"/>
    <w:rsid w:val="001D101F"/>
    <w:rsid w:val="001D15F4"/>
    <w:rsid w:val="001D2186"/>
    <w:rsid w:val="001D24F2"/>
    <w:rsid w:val="001D2D9A"/>
    <w:rsid w:val="001D2EA2"/>
    <w:rsid w:val="001D3059"/>
    <w:rsid w:val="001D3AAF"/>
    <w:rsid w:val="001D3ACA"/>
    <w:rsid w:val="001D3F73"/>
    <w:rsid w:val="001D4A9B"/>
    <w:rsid w:val="001D4F5E"/>
    <w:rsid w:val="001D5B6E"/>
    <w:rsid w:val="001D65F6"/>
    <w:rsid w:val="001D711C"/>
    <w:rsid w:val="001D7489"/>
    <w:rsid w:val="001D7FBB"/>
    <w:rsid w:val="001E0338"/>
    <w:rsid w:val="001E10D3"/>
    <w:rsid w:val="001E152B"/>
    <w:rsid w:val="001E5033"/>
    <w:rsid w:val="001E543A"/>
    <w:rsid w:val="001E5D5D"/>
    <w:rsid w:val="001E6120"/>
    <w:rsid w:val="001E6FA1"/>
    <w:rsid w:val="001E7366"/>
    <w:rsid w:val="001E7909"/>
    <w:rsid w:val="001F045E"/>
    <w:rsid w:val="001F07D5"/>
    <w:rsid w:val="001F17AB"/>
    <w:rsid w:val="001F1B30"/>
    <w:rsid w:val="001F1F3F"/>
    <w:rsid w:val="001F2463"/>
    <w:rsid w:val="001F2AE9"/>
    <w:rsid w:val="001F39FF"/>
    <w:rsid w:val="001F3FE7"/>
    <w:rsid w:val="001F416E"/>
    <w:rsid w:val="001F41B6"/>
    <w:rsid w:val="001F42B1"/>
    <w:rsid w:val="001F48E6"/>
    <w:rsid w:val="001F51CC"/>
    <w:rsid w:val="001F58D6"/>
    <w:rsid w:val="001F6A0F"/>
    <w:rsid w:val="001F7539"/>
    <w:rsid w:val="002005B0"/>
    <w:rsid w:val="0020134C"/>
    <w:rsid w:val="00202606"/>
    <w:rsid w:val="0020308B"/>
    <w:rsid w:val="00203119"/>
    <w:rsid w:val="002033F3"/>
    <w:rsid w:val="00203A3D"/>
    <w:rsid w:val="00204BEF"/>
    <w:rsid w:val="0020607A"/>
    <w:rsid w:val="00206991"/>
    <w:rsid w:val="00206EB9"/>
    <w:rsid w:val="00206EFE"/>
    <w:rsid w:val="002109C1"/>
    <w:rsid w:val="00210FB1"/>
    <w:rsid w:val="00211400"/>
    <w:rsid w:val="002117F1"/>
    <w:rsid w:val="00211C32"/>
    <w:rsid w:val="002120DB"/>
    <w:rsid w:val="00212D9B"/>
    <w:rsid w:val="00212DD7"/>
    <w:rsid w:val="00213922"/>
    <w:rsid w:val="00213CFE"/>
    <w:rsid w:val="0021459B"/>
    <w:rsid w:val="00214CE6"/>
    <w:rsid w:val="00215229"/>
    <w:rsid w:val="00215390"/>
    <w:rsid w:val="00215E31"/>
    <w:rsid w:val="00216FBD"/>
    <w:rsid w:val="00217C19"/>
    <w:rsid w:val="00220238"/>
    <w:rsid w:val="002204BE"/>
    <w:rsid w:val="00220AC1"/>
    <w:rsid w:val="00220CBD"/>
    <w:rsid w:val="002211C9"/>
    <w:rsid w:val="0022161D"/>
    <w:rsid w:val="00221629"/>
    <w:rsid w:val="00222600"/>
    <w:rsid w:val="00222739"/>
    <w:rsid w:val="00222836"/>
    <w:rsid w:val="00222866"/>
    <w:rsid w:val="00222CDC"/>
    <w:rsid w:val="00222F6D"/>
    <w:rsid w:val="00223143"/>
    <w:rsid w:val="0022447D"/>
    <w:rsid w:val="0022481D"/>
    <w:rsid w:val="002249F4"/>
    <w:rsid w:val="00224B39"/>
    <w:rsid w:val="00224F9B"/>
    <w:rsid w:val="00225647"/>
    <w:rsid w:val="002265D2"/>
    <w:rsid w:val="0022713B"/>
    <w:rsid w:val="00227CB7"/>
    <w:rsid w:val="0023015F"/>
    <w:rsid w:val="00230F46"/>
    <w:rsid w:val="0023103F"/>
    <w:rsid w:val="00231965"/>
    <w:rsid w:val="00231C98"/>
    <w:rsid w:val="00232B95"/>
    <w:rsid w:val="00233090"/>
    <w:rsid w:val="00233357"/>
    <w:rsid w:val="002336E9"/>
    <w:rsid w:val="00233BCE"/>
    <w:rsid w:val="00233D8F"/>
    <w:rsid w:val="00233EEA"/>
    <w:rsid w:val="00234E1C"/>
    <w:rsid w:val="00237177"/>
    <w:rsid w:val="00240141"/>
    <w:rsid w:val="00241122"/>
    <w:rsid w:val="0024149C"/>
    <w:rsid w:val="002414B2"/>
    <w:rsid w:val="002430A5"/>
    <w:rsid w:val="00243AC5"/>
    <w:rsid w:val="00243BD1"/>
    <w:rsid w:val="00243D9E"/>
    <w:rsid w:val="00245876"/>
    <w:rsid w:val="00245EC1"/>
    <w:rsid w:val="002460F2"/>
    <w:rsid w:val="00246D4C"/>
    <w:rsid w:val="00246F28"/>
    <w:rsid w:val="002472E8"/>
    <w:rsid w:val="0024731F"/>
    <w:rsid w:val="002474A0"/>
    <w:rsid w:val="00247D25"/>
    <w:rsid w:val="00250046"/>
    <w:rsid w:val="00250828"/>
    <w:rsid w:val="00250A4C"/>
    <w:rsid w:val="0025167E"/>
    <w:rsid w:val="00251F7A"/>
    <w:rsid w:val="0025249A"/>
    <w:rsid w:val="002525B5"/>
    <w:rsid w:val="00252826"/>
    <w:rsid w:val="00252A72"/>
    <w:rsid w:val="002537C6"/>
    <w:rsid w:val="00253BA6"/>
    <w:rsid w:val="00254B6C"/>
    <w:rsid w:val="00255CCD"/>
    <w:rsid w:val="0025695B"/>
    <w:rsid w:val="002600B7"/>
    <w:rsid w:val="00260344"/>
    <w:rsid w:val="0026043F"/>
    <w:rsid w:val="0026053C"/>
    <w:rsid w:val="00260D65"/>
    <w:rsid w:val="00262531"/>
    <w:rsid w:val="0026265D"/>
    <w:rsid w:val="00262939"/>
    <w:rsid w:val="0026360B"/>
    <w:rsid w:val="002642F1"/>
    <w:rsid w:val="00266327"/>
    <w:rsid w:val="0026635E"/>
    <w:rsid w:val="002671F2"/>
    <w:rsid w:val="00270314"/>
    <w:rsid w:val="0027066D"/>
    <w:rsid w:val="00270AB2"/>
    <w:rsid w:val="00270AD4"/>
    <w:rsid w:val="0027282C"/>
    <w:rsid w:val="00272CE1"/>
    <w:rsid w:val="00273B9B"/>
    <w:rsid w:val="00273E54"/>
    <w:rsid w:val="002741CE"/>
    <w:rsid w:val="00274383"/>
    <w:rsid w:val="00274593"/>
    <w:rsid w:val="0027596E"/>
    <w:rsid w:val="002766FE"/>
    <w:rsid w:val="00277D70"/>
    <w:rsid w:val="00280C66"/>
    <w:rsid w:val="002815D5"/>
    <w:rsid w:val="00281DE3"/>
    <w:rsid w:val="00282696"/>
    <w:rsid w:val="0028272E"/>
    <w:rsid w:val="002828AE"/>
    <w:rsid w:val="0028293A"/>
    <w:rsid w:val="00282B60"/>
    <w:rsid w:val="00282C4E"/>
    <w:rsid w:val="00282C94"/>
    <w:rsid w:val="0028387A"/>
    <w:rsid w:val="00283C13"/>
    <w:rsid w:val="00283C57"/>
    <w:rsid w:val="00283F53"/>
    <w:rsid w:val="00283F91"/>
    <w:rsid w:val="0028413E"/>
    <w:rsid w:val="00284B52"/>
    <w:rsid w:val="00285496"/>
    <w:rsid w:val="00286054"/>
    <w:rsid w:val="00286619"/>
    <w:rsid w:val="0028728C"/>
    <w:rsid w:val="00290316"/>
    <w:rsid w:val="0029095D"/>
    <w:rsid w:val="00291729"/>
    <w:rsid w:val="0029180F"/>
    <w:rsid w:val="002919FE"/>
    <w:rsid w:val="00291A64"/>
    <w:rsid w:val="002921AA"/>
    <w:rsid w:val="002929F5"/>
    <w:rsid w:val="0029320C"/>
    <w:rsid w:val="002939B6"/>
    <w:rsid w:val="00293F87"/>
    <w:rsid w:val="0029426A"/>
    <w:rsid w:val="002942BD"/>
    <w:rsid w:val="0029453D"/>
    <w:rsid w:val="00294EDA"/>
    <w:rsid w:val="002958B0"/>
    <w:rsid w:val="00295E4E"/>
    <w:rsid w:val="0029628B"/>
    <w:rsid w:val="002971C2"/>
    <w:rsid w:val="00297D9D"/>
    <w:rsid w:val="002A06AD"/>
    <w:rsid w:val="002A103A"/>
    <w:rsid w:val="002A10FC"/>
    <w:rsid w:val="002A12A3"/>
    <w:rsid w:val="002A13CB"/>
    <w:rsid w:val="002A17EA"/>
    <w:rsid w:val="002A2844"/>
    <w:rsid w:val="002A35A1"/>
    <w:rsid w:val="002A49BF"/>
    <w:rsid w:val="002A5B17"/>
    <w:rsid w:val="002A5BD3"/>
    <w:rsid w:val="002A6547"/>
    <w:rsid w:val="002A758F"/>
    <w:rsid w:val="002A78D7"/>
    <w:rsid w:val="002A7906"/>
    <w:rsid w:val="002A7946"/>
    <w:rsid w:val="002B0340"/>
    <w:rsid w:val="002B12F7"/>
    <w:rsid w:val="002B296F"/>
    <w:rsid w:val="002B2E2E"/>
    <w:rsid w:val="002B39A5"/>
    <w:rsid w:val="002B3B72"/>
    <w:rsid w:val="002B428F"/>
    <w:rsid w:val="002B4B56"/>
    <w:rsid w:val="002B4E93"/>
    <w:rsid w:val="002B5648"/>
    <w:rsid w:val="002B5A50"/>
    <w:rsid w:val="002B5FF2"/>
    <w:rsid w:val="002B6F1C"/>
    <w:rsid w:val="002B7EB3"/>
    <w:rsid w:val="002C0488"/>
    <w:rsid w:val="002C0D64"/>
    <w:rsid w:val="002C1DFD"/>
    <w:rsid w:val="002C2712"/>
    <w:rsid w:val="002C2916"/>
    <w:rsid w:val="002C2DE2"/>
    <w:rsid w:val="002C318A"/>
    <w:rsid w:val="002C31EF"/>
    <w:rsid w:val="002C333B"/>
    <w:rsid w:val="002C343C"/>
    <w:rsid w:val="002C3811"/>
    <w:rsid w:val="002C4CAD"/>
    <w:rsid w:val="002C4F50"/>
    <w:rsid w:val="002C5536"/>
    <w:rsid w:val="002C60A8"/>
    <w:rsid w:val="002C653F"/>
    <w:rsid w:val="002C69B5"/>
    <w:rsid w:val="002C7935"/>
    <w:rsid w:val="002C7A29"/>
    <w:rsid w:val="002D09B9"/>
    <w:rsid w:val="002D0E8B"/>
    <w:rsid w:val="002D2730"/>
    <w:rsid w:val="002D2990"/>
    <w:rsid w:val="002D2A98"/>
    <w:rsid w:val="002D32A8"/>
    <w:rsid w:val="002D3C29"/>
    <w:rsid w:val="002D49FB"/>
    <w:rsid w:val="002D50FE"/>
    <w:rsid w:val="002D53AA"/>
    <w:rsid w:val="002D53E0"/>
    <w:rsid w:val="002D5BD0"/>
    <w:rsid w:val="002D5DDD"/>
    <w:rsid w:val="002D6BB0"/>
    <w:rsid w:val="002D6CBB"/>
    <w:rsid w:val="002D70AA"/>
    <w:rsid w:val="002D72E0"/>
    <w:rsid w:val="002D75D5"/>
    <w:rsid w:val="002E123E"/>
    <w:rsid w:val="002E194F"/>
    <w:rsid w:val="002E1A7A"/>
    <w:rsid w:val="002E1CB9"/>
    <w:rsid w:val="002E2A65"/>
    <w:rsid w:val="002E2BB2"/>
    <w:rsid w:val="002E2DA9"/>
    <w:rsid w:val="002E3196"/>
    <w:rsid w:val="002E344B"/>
    <w:rsid w:val="002E3697"/>
    <w:rsid w:val="002E454F"/>
    <w:rsid w:val="002E466E"/>
    <w:rsid w:val="002E498C"/>
    <w:rsid w:val="002E531D"/>
    <w:rsid w:val="002E577F"/>
    <w:rsid w:val="002E5B63"/>
    <w:rsid w:val="002E5DC1"/>
    <w:rsid w:val="002E6DCD"/>
    <w:rsid w:val="002E7411"/>
    <w:rsid w:val="002E7C24"/>
    <w:rsid w:val="002F0192"/>
    <w:rsid w:val="002F0302"/>
    <w:rsid w:val="002F07F0"/>
    <w:rsid w:val="002F100F"/>
    <w:rsid w:val="002F12AA"/>
    <w:rsid w:val="002F3417"/>
    <w:rsid w:val="002F371A"/>
    <w:rsid w:val="002F3ECA"/>
    <w:rsid w:val="002F45A2"/>
    <w:rsid w:val="002F47A6"/>
    <w:rsid w:val="002F4F23"/>
    <w:rsid w:val="002F5128"/>
    <w:rsid w:val="002F5143"/>
    <w:rsid w:val="002F5A53"/>
    <w:rsid w:val="002F5F64"/>
    <w:rsid w:val="002F65CE"/>
    <w:rsid w:val="002F7BB1"/>
    <w:rsid w:val="00301442"/>
    <w:rsid w:val="003014EA"/>
    <w:rsid w:val="0030279A"/>
    <w:rsid w:val="00302B2A"/>
    <w:rsid w:val="00304264"/>
    <w:rsid w:val="00304A6C"/>
    <w:rsid w:val="00304E9E"/>
    <w:rsid w:val="00306529"/>
    <w:rsid w:val="00306A17"/>
    <w:rsid w:val="00306F18"/>
    <w:rsid w:val="00310AEC"/>
    <w:rsid w:val="00311095"/>
    <w:rsid w:val="00311D53"/>
    <w:rsid w:val="00312408"/>
    <w:rsid w:val="003125A8"/>
    <w:rsid w:val="00312E1E"/>
    <w:rsid w:val="003132B8"/>
    <w:rsid w:val="00314182"/>
    <w:rsid w:val="003142B8"/>
    <w:rsid w:val="00314611"/>
    <w:rsid w:val="003146B8"/>
    <w:rsid w:val="00314FA0"/>
    <w:rsid w:val="00315045"/>
    <w:rsid w:val="00315815"/>
    <w:rsid w:val="00315954"/>
    <w:rsid w:val="00315B6D"/>
    <w:rsid w:val="00315CB5"/>
    <w:rsid w:val="003164E0"/>
    <w:rsid w:val="00316D8A"/>
    <w:rsid w:val="003179D8"/>
    <w:rsid w:val="00317B8E"/>
    <w:rsid w:val="0032064B"/>
    <w:rsid w:val="003207E8"/>
    <w:rsid w:val="00320E80"/>
    <w:rsid w:val="003210CE"/>
    <w:rsid w:val="003212AF"/>
    <w:rsid w:val="00321AFA"/>
    <w:rsid w:val="0032304D"/>
    <w:rsid w:val="003231F9"/>
    <w:rsid w:val="00323BFA"/>
    <w:rsid w:val="00323D4E"/>
    <w:rsid w:val="00326A60"/>
    <w:rsid w:val="003273D5"/>
    <w:rsid w:val="00331178"/>
    <w:rsid w:val="00331F09"/>
    <w:rsid w:val="003328FE"/>
    <w:rsid w:val="0033291F"/>
    <w:rsid w:val="00333DC6"/>
    <w:rsid w:val="00334175"/>
    <w:rsid w:val="00335782"/>
    <w:rsid w:val="00336113"/>
    <w:rsid w:val="00336117"/>
    <w:rsid w:val="00336B43"/>
    <w:rsid w:val="00336B68"/>
    <w:rsid w:val="003374C3"/>
    <w:rsid w:val="00340142"/>
    <w:rsid w:val="00340E3E"/>
    <w:rsid w:val="003410AD"/>
    <w:rsid w:val="003428D8"/>
    <w:rsid w:val="00342EFD"/>
    <w:rsid w:val="00343069"/>
    <w:rsid w:val="00344754"/>
    <w:rsid w:val="00346844"/>
    <w:rsid w:val="0035082E"/>
    <w:rsid w:val="00351161"/>
    <w:rsid w:val="003511C9"/>
    <w:rsid w:val="003525C1"/>
    <w:rsid w:val="00352906"/>
    <w:rsid w:val="00353463"/>
    <w:rsid w:val="003541FA"/>
    <w:rsid w:val="00354275"/>
    <w:rsid w:val="00355504"/>
    <w:rsid w:val="00356611"/>
    <w:rsid w:val="003566E8"/>
    <w:rsid w:val="00356BC2"/>
    <w:rsid w:val="00356BEE"/>
    <w:rsid w:val="00356F82"/>
    <w:rsid w:val="00357590"/>
    <w:rsid w:val="003577E4"/>
    <w:rsid w:val="00360EB0"/>
    <w:rsid w:val="003618B1"/>
    <w:rsid w:val="00361B5D"/>
    <w:rsid w:val="00362015"/>
    <w:rsid w:val="00363255"/>
    <w:rsid w:val="00363D4D"/>
    <w:rsid w:val="003640AD"/>
    <w:rsid w:val="003642AC"/>
    <w:rsid w:val="003645A6"/>
    <w:rsid w:val="00364D1F"/>
    <w:rsid w:val="00364F04"/>
    <w:rsid w:val="00365436"/>
    <w:rsid w:val="003656D9"/>
    <w:rsid w:val="00365B3B"/>
    <w:rsid w:val="00365E7C"/>
    <w:rsid w:val="0036722C"/>
    <w:rsid w:val="003678CB"/>
    <w:rsid w:val="00367A41"/>
    <w:rsid w:val="003709B2"/>
    <w:rsid w:val="00371A4D"/>
    <w:rsid w:val="0037254A"/>
    <w:rsid w:val="003759EB"/>
    <w:rsid w:val="00375A25"/>
    <w:rsid w:val="00375D09"/>
    <w:rsid w:val="00375D45"/>
    <w:rsid w:val="003761DC"/>
    <w:rsid w:val="00376221"/>
    <w:rsid w:val="003768D8"/>
    <w:rsid w:val="00377689"/>
    <w:rsid w:val="00377B9E"/>
    <w:rsid w:val="00380228"/>
    <w:rsid w:val="003808F4"/>
    <w:rsid w:val="00381583"/>
    <w:rsid w:val="0038231F"/>
    <w:rsid w:val="00382A97"/>
    <w:rsid w:val="00382CB5"/>
    <w:rsid w:val="00382F42"/>
    <w:rsid w:val="003830EE"/>
    <w:rsid w:val="00383735"/>
    <w:rsid w:val="00383D44"/>
    <w:rsid w:val="00385917"/>
    <w:rsid w:val="00385CAD"/>
    <w:rsid w:val="00385DBB"/>
    <w:rsid w:val="00386805"/>
    <w:rsid w:val="00386C75"/>
    <w:rsid w:val="003901D0"/>
    <w:rsid w:val="00390515"/>
    <w:rsid w:val="00390C98"/>
    <w:rsid w:val="00390F25"/>
    <w:rsid w:val="003921C2"/>
    <w:rsid w:val="00393212"/>
    <w:rsid w:val="00393E1B"/>
    <w:rsid w:val="003945D0"/>
    <w:rsid w:val="003945F2"/>
    <w:rsid w:val="00394BFE"/>
    <w:rsid w:val="00394D1B"/>
    <w:rsid w:val="003954CD"/>
    <w:rsid w:val="003954E0"/>
    <w:rsid w:val="00395BD9"/>
    <w:rsid w:val="00395DD4"/>
    <w:rsid w:val="00396278"/>
    <w:rsid w:val="00396D34"/>
    <w:rsid w:val="003A1B56"/>
    <w:rsid w:val="003A1D4D"/>
    <w:rsid w:val="003A2A68"/>
    <w:rsid w:val="003A3EB1"/>
    <w:rsid w:val="003A3FF9"/>
    <w:rsid w:val="003A40D6"/>
    <w:rsid w:val="003A412E"/>
    <w:rsid w:val="003A44E0"/>
    <w:rsid w:val="003A4933"/>
    <w:rsid w:val="003A49AC"/>
    <w:rsid w:val="003A5306"/>
    <w:rsid w:val="003A5434"/>
    <w:rsid w:val="003A5B99"/>
    <w:rsid w:val="003A61D4"/>
    <w:rsid w:val="003B1F25"/>
    <w:rsid w:val="003B2906"/>
    <w:rsid w:val="003B2C31"/>
    <w:rsid w:val="003B2E4E"/>
    <w:rsid w:val="003B3578"/>
    <w:rsid w:val="003B395F"/>
    <w:rsid w:val="003B3D55"/>
    <w:rsid w:val="003B3F96"/>
    <w:rsid w:val="003B40AC"/>
    <w:rsid w:val="003B40EB"/>
    <w:rsid w:val="003B52D7"/>
    <w:rsid w:val="003B53A9"/>
    <w:rsid w:val="003B599A"/>
    <w:rsid w:val="003B5AC4"/>
    <w:rsid w:val="003B68D9"/>
    <w:rsid w:val="003B73FC"/>
    <w:rsid w:val="003B7ADC"/>
    <w:rsid w:val="003B7F92"/>
    <w:rsid w:val="003C0519"/>
    <w:rsid w:val="003C1A74"/>
    <w:rsid w:val="003C20CF"/>
    <w:rsid w:val="003C2B1A"/>
    <w:rsid w:val="003C2D32"/>
    <w:rsid w:val="003C2F45"/>
    <w:rsid w:val="003C36BD"/>
    <w:rsid w:val="003C3B2B"/>
    <w:rsid w:val="003C3DBD"/>
    <w:rsid w:val="003C412A"/>
    <w:rsid w:val="003C4728"/>
    <w:rsid w:val="003C4A25"/>
    <w:rsid w:val="003C5188"/>
    <w:rsid w:val="003C56E4"/>
    <w:rsid w:val="003C626F"/>
    <w:rsid w:val="003C6305"/>
    <w:rsid w:val="003C74A1"/>
    <w:rsid w:val="003C7DC4"/>
    <w:rsid w:val="003D0746"/>
    <w:rsid w:val="003D1655"/>
    <w:rsid w:val="003D194F"/>
    <w:rsid w:val="003D1E64"/>
    <w:rsid w:val="003D1FFC"/>
    <w:rsid w:val="003D21A1"/>
    <w:rsid w:val="003D2BDF"/>
    <w:rsid w:val="003D2CE5"/>
    <w:rsid w:val="003D2FB7"/>
    <w:rsid w:val="003D35D7"/>
    <w:rsid w:val="003D38BE"/>
    <w:rsid w:val="003D3FE7"/>
    <w:rsid w:val="003D46E4"/>
    <w:rsid w:val="003D50D0"/>
    <w:rsid w:val="003D5680"/>
    <w:rsid w:val="003D59A1"/>
    <w:rsid w:val="003D6BFE"/>
    <w:rsid w:val="003D73D0"/>
    <w:rsid w:val="003D7B29"/>
    <w:rsid w:val="003E0708"/>
    <w:rsid w:val="003E0828"/>
    <w:rsid w:val="003E0D82"/>
    <w:rsid w:val="003E142F"/>
    <w:rsid w:val="003E1D79"/>
    <w:rsid w:val="003E23A8"/>
    <w:rsid w:val="003E2543"/>
    <w:rsid w:val="003E4CA7"/>
    <w:rsid w:val="003E5B40"/>
    <w:rsid w:val="003E5D3D"/>
    <w:rsid w:val="003F02B5"/>
    <w:rsid w:val="003F0935"/>
    <w:rsid w:val="003F1CD3"/>
    <w:rsid w:val="003F1F2C"/>
    <w:rsid w:val="003F44C9"/>
    <w:rsid w:val="003F4998"/>
    <w:rsid w:val="003F4AE7"/>
    <w:rsid w:val="003F4F97"/>
    <w:rsid w:val="003F5759"/>
    <w:rsid w:val="003F5DDF"/>
    <w:rsid w:val="003F75BA"/>
    <w:rsid w:val="003F7D52"/>
    <w:rsid w:val="004000A1"/>
    <w:rsid w:val="00400149"/>
    <w:rsid w:val="00400D5A"/>
    <w:rsid w:val="00401245"/>
    <w:rsid w:val="004017D4"/>
    <w:rsid w:val="00401899"/>
    <w:rsid w:val="004019BB"/>
    <w:rsid w:val="00401F06"/>
    <w:rsid w:val="00404B15"/>
    <w:rsid w:val="00405A41"/>
    <w:rsid w:val="00406874"/>
    <w:rsid w:val="004076EC"/>
    <w:rsid w:val="00407927"/>
    <w:rsid w:val="0040797E"/>
    <w:rsid w:val="00407AFD"/>
    <w:rsid w:val="00410736"/>
    <w:rsid w:val="004109CA"/>
    <w:rsid w:val="00411D18"/>
    <w:rsid w:val="00414029"/>
    <w:rsid w:val="00414A03"/>
    <w:rsid w:val="00415254"/>
    <w:rsid w:val="00415550"/>
    <w:rsid w:val="00415C1A"/>
    <w:rsid w:val="00416121"/>
    <w:rsid w:val="00416AF0"/>
    <w:rsid w:val="00416C37"/>
    <w:rsid w:val="0041730E"/>
    <w:rsid w:val="00417869"/>
    <w:rsid w:val="00420681"/>
    <w:rsid w:val="0042086C"/>
    <w:rsid w:val="004208A3"/>
    <w:rsid w:val="00421A69"/>
    <w:rsid w:val="004221FD"/>
    <w:rsid w:val="00422DBB"/>
    <w:rsid w:val="00424178"/>
    <w:rsid w:val="00424D1F"/>
    <w:rsid w:val="0042535D"/>
    <w:rsid w:val="004253A5"/>
    <w:rsid w:val="004256D8"/>
    <w:rsid w:val="0042639D"/>
    <w:rsid w:val="00426D70"/>
    <w:rsid w:val="00427EC1"/>
    <w:rsid w:val="00430307"/>
    <w:rsid w:val="00430B85"/>
    <w:rsid w:val="00431934"/>
    <w:rsid w:val="00431B86"/>
    <w:rsid w:val="00431E58"/>
    <w:rsid w:val="0043314D"/>
    <w:rsid w:val="004336B5"/>
    <w:rsid w:val="00433853"/>
    <w:rsid w:val="004338E4"/>
    <w:rsid w:val="0043553B"/>
    <w:rsid w:val="00435D4D"/>
    <w:rsid w:val="00435F0F"/>
    <w:rsid w:val="00436627"/>
    <w:rsid w:val="00436E23"/>
    <w:rsid w:val="004371C1"/>
    <w:rsid w:val="0043772D"/>
    <w:rsid w:val="0043782C"/>
    <w:rsid w:val="00442E30"/>
    <w:rsid w:val="0044324A"/>
    <w:rsid w:val="004445B9"/>
    <w:rsid w:val="00444C2F"/>
    <w:rsid w:val="00444D08"/>
    <w:rsid w:val="00445643"/>
    <w:rsid w:val="004457AB"/>
    <w:rsid w:val="004459F3"/>
    <w:rsid w:val="00446B76"/>
    <w:rsid w:val="00447131"/>
    <w:rsid w:val="004475F0"/>
    <w:rsid w:val="00450963"/>
    <w:rsid w:val="00450F84"/>
    <w:rsid w:val="0045178E"/>
    <w:rsid w:val="00452315"/>
    <w:rsid w:val="00452940"/>
    <w:rsid w:val="004540CB"/>
    <w:rsid w:val="0045430E"/>
    <w:rsid w:val="00454A38"/>
    <w:rsid w:val="00454AAD"/>
    <w:rsid w:val="00454E7F"/>
    <w:rsid w:val="00454F06"/>
    <w:rsid w:val="00455027"/>
    <w:rsid w:val="00455858"/>
    <w:rsid w:val="0045628E"/>
    <w:rsid w:val="00456587"/>
    <w:rsid w:val="00456FF1"/>
    <w:rsid w:val="00457C26"/>
    <w:rsid w:val="004601FE"/>
    <w:rsid w:val="00460348"/>
    <w:rsid w:val="00461290"/>
    <w:rsid w:val="00461CF8"/>
    <w:rsid w:val="004621F2"/>
    <w:rsid w:val="00462713"/>
    <w:rsid w:val="00462E32"/>
    <w:rsid w:val="004644BF"/>
    <w:rsid w:val="00464A80"/>
    <w:rsid w:val="00464E14"/>
    <w:rsid w:val="00465442"/>
    <w:rsid w:val="004655CA"/>
    <w:rsid w:val="0046560F"/>
    <w:rsid w:val="00465BF9"/>
    <w:rsid w:val="004661A4"/>
    <w:rsid w:val="00466ED0"/>
    <w:rsid w:val="00467278"/>
    <w:rsid w:val="00470581"/>
    <w:rsid w:val="004706AF"/>
    <w:rsid w:val="00470EEA"/>
    <w:rsid w:val="00471369"/>
    <w:rsid w:val="00471B68"/>
    <w:rsid w:val="00474011"/>
    <w:rsid w:val="0047423B"/>
    <w:rsid w:val="004747C7"/>
    <w:rsid w:val="004750BA"/>
    <w:rsid w:val="004752CA"/>
    <w:rsid w:val="004756EC"/>
    <w:rsid w:val="004757BF"/>
    <w:rsid w:val="00475EFB"/>
    <w:rsid w:val="004765B3"/>
    <w:rsid w:val="00477AF0"/>
    <w:rsid w:val="0048069A"/>
    <w:rsid w:val="00480E96"/>
    <w:rsid w:val="00480FDE"/>
    <w:rsid w:val="0048172C"/>
    <w:rsid w:val="0048182D"/>
    <w:rsid w:val="00481B58"/>
    <w:rsid w:val="00481E07"/>
    <w:rsid w:val="004820FD"/>
    <w:rsid w:val="004827B0"/>
    <w:rsid w:val="0048298D"/>
    <w:rsid w:val="004834B4"/>
    <w:rsid w:val="004835C5"/>
    <w:rsid w:val="0048370D"/>
    <w:rsid w:val="00484DC4"/>
    <w:rsid w:val="00485061"/>
    <w:rsid w:val="00485D09"/>
    <w:rsid w:val="00486620"/>
    <w:rsid w:val="00486815"/>
    <w:rsid w:val="00487139"/>
    <w:rsid w:val="00487ED9"/>
    <w:rsid w:val="004900E8"/>
    <w:rsid w:val="004918DB"/>
    <w:rsid w:val="00493946"/>
    <w:rsid w:val="00493A53"/>
    <w:rsid w:val="00493E67"/>
    <w:rsid w:val="0049495A"/>
    <w:rsid w:val="00495891"/>
    <w:rsid w:val="004963B0"/>
    <w:rsid w:val="004967FB"/>
    <w:rsid w:val="00496EBB"/>
    <w:rsid w:val="00497903"/>
    <w:rsid w:val="004A0886"/>
    <w:rsid w:val="004A0933"/>
    <w:rsid w:val="004A15D8"/>
    <w:rsid w:val="004A2C4F"/>
    <w:rsid w:val="004A2CE9"/>
    <w:rsid w:val="004A3E0E"/>
    <w:rsid w:val="004A3E81"/>
    <w:rsid w:val="004A41B8"/>
    <w:rsid w:val="004A4A1B"/>
    <w:rsid w:val="004A4D34"/>
    <w:rsid w:val="004A4D7E"/>
    <w:rsid w:val="004A5010"/>
    <w:rsid w:val="004A56A2"/>
    <w:rsid w:val="004A5884"/>
    <w:rsid w:val="004A6CD7"/>
    <w:rsid w:val="004A7EA3"/>
    <w:rsid w:val="004B01A4"/>
    <w:rsid w:val="004B0E59"/>
    <w:rsid w:val="004B0F12"/>
    <w:rsid w:val="004B1E95"/>
    <w:rsid w:val="004B1F06"/>
    <w:rsid w:val="004B27B9"/>
    <w:rsid w:val="004B2D24"/>
    <w:rsid w:val="004B3BF6"/>
    <w:rsid w:val="004B4221"/>
    <w:rsid w:val="004B4B69"/>
    <w:rsid w:val="004B4E24"/>
    <w:rsid w:val="004B55CD"/>
    <w:rsid w:val="004B55E6"/>
    <w:rsid w:val="004B5A67"/>
    <w:rsid w:val="004B5F50"/>
    <w:rsid w:val="004B5FF6"/>
    <w:rsid w:val="004B626C"/>
    <w:rsid w:val="004B68B6"/>
    <w:rsid w:val="004B68FF"/>
    <w:rsid w:val="004B6AA8"/>
    <w:rsid w:val="004B6C04"/>
    <w:rsid w:val="004B71B7"/>
    <w:rsid w:val="004B7A54"/>
    <w:rsid w:val="004C0096"/>
    <w:rsid w:val="004C046D"/>
    <w:rsid w:val="004C04BB"/>
    <w:rsid w:val="004C054A"/>
    <w:rsid w:val="004C0A1B"/>
    <w:rsid w:val="004C0AA6"/>
    <w:rsid w:val="004C11DC"/>
    <w:rsid w:val="004C13AD"/>
    <w:rsid w:val="004C1500"/>
    <w:rsid w:val="004C19F5"/>
    <w:rsid w:val="004C1A51"/>
    <w:rsid w:val="004C1C60"/>
    <w:rsid w:val="004C2530"/>
    <w:rsid w:val="004C2B93"/>
    <w:rsid w:val="004C2BC0"/>
    <w:rsid w:val="004C3ADD"/>
    <w:rsid w:val="004C3D98"/>
    <w:rsid w:val="004C4942"/>
    <w:rsid w:val="004C4962"/>
    <w:rsid w:val="004C4D15"/>
    <w:rsid w:val="004C4E56"/>
    <w:rsid w:val="004C63A9"/>
    <w:rsid w:val="004C6646"/>
    <w:rsid w:val="004C6B34"/>
    <w:rsid w:val="004C6B54"/>
    <w:rsid w:val="004C7475"/>
    <w:rsid w:val="004C74EE"/>
    <w:rsid w:val="004C78C4"/>
    <w:rsid w:val="004C7FC4"/>
    <w:rsid w:val="004D018F"/>
    <w:rsid w:val="004D021B"/>
    <w:rsid w:val="004D0324"/>
    <w:rsid w:val="004D058E"/>
    <w:rsid w:val="004D08C7"/>
    <w:rsid w:val="004D215A"/>
    <w:rsid w:val="004D2481"/>
    <w:rsid w:val="004D33E2"/>
    <w:rsid w:val="004D3D92"/>
    <w:rsid w:val="004D42B9"/>
    <w:rsid w:val="004D508A"/>
    <w:rsid w:val="004D597D"/>
    <w:rsid w:val="004D5B30"/>
    <w:rsid w:val="004D600E"/>
    <w:rsid w:val="004D6377"/>
    <w:rsid w:val="004D6769"/>
    <w:rsid w:val="004D70A6"/>
    <w:rsid w:val="004D725B"/>
    <w:rsid w:val="004D7487"/>
    <w:rsid w:val="004D7734"/>
    <w:rsid w:val="004E02B3"/>
    <w:rsid w:val="004E07D2"/>
    <w:rsid w:val="004E14D7"/>
    <w:rsid w:val="004E15BA"/>
    <w:rsid w:val="004E178B"/>
    <w:rsid w:val="004E1AFB"/>
    <w:rsid w:val="004E20F6"/>
    <w:rsid w:val="004E247F"/>
    <w:rsid w:val="004E2DCD"/>
    <w:rsid w:val="004E448F"/>
    <w:rsid w:val="004E5567"/>
    <w:rsid w:val="004E5DA3"/>
    <w:rsid w:val="004E5DAF"/>
    <w:rsid w:val="004E6AAF"/>
    <w:rsid w:val="004E6DF3"/>
    <w:rsid w:val="004E7439"/>
    <w:rsid w:val="004E7D05"/>
    <w:rsid w:val="004E7D81"/>
    <w:rsid w:val="004F0A81"/>
    <w:rsid w:val="004F12F8"/>
    <w:rsid w:val="004F23EF"/>
    <w:rsid w:val="004F30A5"/>
    <w:rsid w:val="004F3C1C"/>
    <w:rsid w:val="004F3CEB"/>
    <w:rsid w:val="004F417A"/>
    <w:rsid w:val="004F5A7C"/>
    <w:rsid w:val="004F685E"/>
    <w:rsid w:val="004F6AAE"/>
    <w:rsid w:val="004F75AA"/>
    <w:rsid w:val="004F7D9D"/>
    <w:rsid w:val="004F7E40"/>
    <w:rsid w:val="00500FE4"/>
    <w:rsid w:val="0050126E"/>
    <w:rsid w:val="00501D35"/>
    <w:rsid w:val="005023BA"/>
    <w:rsid w:val="005024CB"/>
    <w:rsid w:val="005026DB"/>
    <w:rsid w:val="00502E52"/>
    <w:rsid w:val="00503204"/>
    <w:rsid w:val="00503410"/>
    <w:rsid w:val="0050365F"/>
    <w:rsid w:val="00504892"/>
    <w:rsid w:val="00504A88"/>
    <w:rsid w:val="00504A8A"/>
    <w:rsid w:val="00504ED8"/>
    <w:rsid w:val="00504FB9"/>
    <w:rsid w:val="005050A3"/>
    <w:rsid w:val="00505469"/>
    <w:rsid w:val="005064D3"/>
    <w:rsid w:val="00507B8C"/>
    <w:rsid w:val="00507BB8"/>
    <w:rsid w:val="00510689"/>
    <w:rsid w:val="0051079F"/>
    <w:rsid w:val="00511BF1"/>
    <w:rsid w:val="00512998"/>
    <w:rsid w:val="00512FDE"/>
    <w:rsid w:val="005135EB"/>
    <w:rsid w:val="0051469A"/>
    <w:rsid w:val="00514D10"/>
    <w:rsid w:val="0051658F"/>
    <w:rsid w:val="00516E1B"/>
    <w:rsid w:val="005170FD"/>
    <w:rsid w:val="005200FB"/>
    <w:rsid w:val="005204CF"/>
    <w:rsid w:val="005210D7"/>
    <w:rsid w:val="00521A38"/>
    <w:rsid w:val="00521AC6"/>
    <w:rsid w:val="005220A6"/>
    <w:rsid w:val="00523AE9"/>
    <w:rsid w:val="00523F65"/>
    <w:rsid w:val="0052472D"/>
    <w:rsid w:val="00525F8C"/>
    <w:rsid w:val="00526CB6"/>
    <w:rsid w:val="00526E52"/>
    <w:rsid w:val="00527FCF"/>
    <w:rsid w:val="00530E9B"/>
    <w:rsid w:val="00531837"/>
    <w:rsid w:val="00532E3E"/>
    <w:rsid w:val="00532F63"/>
    <w:rsid w:val="00533731"/>
    <w:rsid w:val="005339C9"/>
    <w:rsid w:val="005341CA"/>
    <w:rsid w:val="00534616"/>
    <w:rsid w:val="00535216"/>
    <w:rsid w:val="00535776"/>
    <w:rsid w:val="00535D15"/>
    <w:rsid w:val="00536058"/>
    <w:rsid w:val="00536A8B"/>
    <w:rsid w:val="00536BF6"/>
    <w:rsid w:val="0053745E"/>
    <w:rsid w:val="00537702"/>
    <w:rsid w:val="00537900"/>
    <w:rsid w:val="00540ED9"/>
    <w:rsid w:val="00540F26"/>
    <w:rsid w:val="00541052"/>
    <w:rsid w:val="00541CA8"/>
    <w:rsid w:val="00541DC6"/>
    <w:rsid w:val="005420B8"/>
    <w:rsid w:val="0054238C"/>
    <w:rsid w:val="005425E1"/>
    <w:rsid w:val="00542B35"/>
    <w:rsid w:val="00542EDA"/>
    <w:rsid w:val="0054315F"/>
    <w:rsid w:val="00543BF8"/>
    <w:rsid w:val="00543F82"/>
    <w:rsid w:val="005440F5"/>
    <w:rsid w:val="005449D7"/>
    <w:rsid w:val="00544E92"/>
    <w:rsid w:val="0054583D"/>
    <w:rsid w:val="005476D9"/>
    <w:rsid w:val="005500D7"/>
    <w:rsid w:val="00550873"/>
    <w:rsid w:val="00551590"/>
    <w:rsid w:val="00552399"/>
    <w:rsid w:val="00553AEC"/>
    <w:rsid w:val="0055419E"/>
    <w:rsid w:val="005541E0"/>
    <w:rsid w:val="0055440A"/>
    <w:rsid w:val="005552B0"/>
    <w:rsid w:val="005558BE"/>
    <w:rsid w:val="00555D6F"/>
    <w:rsid w:val="00556880"/>
    <w:rsid w:val="00556A49"/>
    <w:rsid w:val="00556FCB"/>
    <w:rsid w:val="005570C7"/>
    <w:rsid w:val="00557445"/>
    <w:rsid w:val="00557867"/>
    <w:rsid w:val="005601EE"/>
    <w:rsid w:val="00560D7F"/>
    <w:rsid w:val="00561D67"/>
    <w:rsid w:val="00561FBC"/>
    <w:rsid w:val="0056375F"/>
    <w:rsid w:val="005637EA"/>
    <w:rsid w:val="00564156"/>
    <w:rsid w:val="00565496"/>
    <w:rsid w:val="00565C85"/>
    <w:rsid w:val="00566A3D"/>
    <w:rsid w:val="00566A4C"/>
    <w:rsid w:val="00567C07"/>
    <w:rsid w:val="00567C86"/>
    <w:rsid w:val="005711E8"/>
    <w:rsid w:val="005713EA"/>
    <w:rsid w:val="00572045"/>
    <w:rsid w:val="00572324"/>
    <w:rsid w:val="0057234F"/>
    <w:rsid w:val="005729AA"/>
    <w:rsid w:val="00572C86"/>
    <w:rsid w:val="0057314C"/>
    <w:rsid w:val="00573238"/>
    <w:rsid w:val="00575D41"/>
    <w:rsid w:val="005762D8"/>
    <w:rsid w:val="00576696"/>
    <w:rsid w:val="00576712"/>
    <w:rsid w:val="005769F4"/>
    <w:rsid w:val="00576F43"/>
    <w:rsid w:val="005772F8"/>
    <w:rsid w:val="00577594"/>
    <w:rsid w:val="00577EB8"/>
    <w:rsid w:val="0058018A"/>
    <w:rsid w:val="00580889"/>
    <w:rsid w:val="00580CEC"/>
    <w:rsid w:val="00580D33"/>
    <w:rsid w:val="00580DCB"/>
    <w:rsid w:val="00580F6F"/>
    <w:rsid w:val="0058123D"/>
    <w:rsid w:val="0058153C"/>
    <w:rsid w:val="00581C69"/>
    <w:rsid w:val="00581FDD"/>
    <w:rsid w:val="00582615"/>
    <w:rsid w:val="00582D67"/>
    <w:rsid w:val="00582F74"/>
    <w:rsid w:val="005844F5"/>
    <w:rsid w:val="0058488C"/>
    <w:rsid w:val="005852CD"/>
    <w:rsid w:val="00586818"/>
    <w:rsid w:val="0058698B"/>
    <w:rsid w:val="005869B7"/>
    <w:rsid w:val="005911F6"/>
    <w:rsid w:val="00591644"/>
    <w:rsid w:val="00591DF2"/>
    <w:rsid w:val="00592577"/>
    <w:rsid w:val="0059433D"/>
    <w:rsid w:val="00594A17"/>
    <w:rsid w:val="00594CC6"/>
    <w:rsid w:val="00594F79"/>
    <w:rsid w:val="00595169"/>
    <w:rsid w:val="00595A88"/>
    <w:rsid w:val="005962DC"/>
    <w:rsid w:val="00596962"/>
    <w:rsid w:val="005A160E"/>
    <w:rsid w:val="005A19B5"/>
    <w:rsid w:val="005A19D2"/>
    <w:rsid w:val="005A1C5B"/>
    <w:rsid w:val="005A3362"/>
    <w:rsid w:val="005A3427"/>
    <w:rsid w:val="005A4098"/>
    <w:rsid w:val="005A4CCF"/>
    <w:rsid w:val="005A4F8C"/>
    <w:rsid w:val="005A55EA"/>
    <w:rsid w:val="005A672A"/>
    <w:rsid w:val="005A6D63"/>
    <w:rsid w:val="005A6DBD"/>
    <w:rsid w:val="005A71DA"/>
    <w:rsid w:val="005A7896"/>
    <w:rsid w:val="005A7F27"/>
    <w:rsid w:val="005B03FA"/>
    <w:rsid w:val="005B0CF3"/>
    <w:rsid w:val="005B16B1"/>
    <w:rsid w:val="005B1E10"/>
    <w:rsid w:val="005B20A1"/>
    <w:rsid w:val="005B20CE"/>
    <w:rsid w:val="005B26A5"/>
    <w:rsid w:val="005B2ABB"/>
    <w:rsid w:val="005B3405"/>
    <w:rsid w:val="005B3733"/>
    <w:rsid w:val="005B3CBB"/>
    <w:rsid w:val="005B3EC5"/>
    <w:rsid w:val="005B4963"/>
    <w:rsid w:val="005B4B64"/>
    <w:rsid w:val="005B4BBC"/>
    <w:rsid w:val="005B529D"/>
    <w:rsid w:val="005B58D4"/>
    <w:rsid w:val="005B5A54"/>
    <w:rsid w:val="005B5CA4"/>
    <w:rsid w:val="005B6637"/>
    <w:rsid w:val="005B68C0"/>
    <w:rsid w:val="005B6B06"/>
    <w:rsid w:val="005B7103"/>
    <w:rsid w:val="005B7196"/>
    <w:rsid w:val="005C0A19"/>
    <w:rsid w:val="005C0D59"/>
    <w:rsid w:val="005C1029"/>
    <w:rsid w:val="005C1032"/>
    <w:rsid w:val="005C1241"/>
    <w:rsid w:val="005C15AB"/>
    <w:rsid w:val="005C17B0"/>
    <w:rsid w:val="005C194D"/>
    <w:rsid w:val="005C1F39"/>
    <w:rsid w:val="005C224F"/>
    <w:rsid w:val="005C2CA5"/>
    <w:rsid w:val="005C2D3E"/>
    <w:rsid w:val="005C443A"/>
    <w:rsid w:val="005C4614"/>
    <w:rsid w:val="005C48F8"/>
    <w:rsid w:val="005C4CAD"/>
    <w:rsid w:val="005C4E91"/>
    <w:rsid w:val="005C6B24"/>
    <w:rsid w:val="005D010A"/>
    <w:rsid w:val="005D1469"/>
    <w:rsid w:val="005D23B3"/>
    <w:rsid w:val="005D27BF"/>
    <w:rsid w:val="005D34E8"/>
    <w:rsid w:val="005D3BC8"/>
    <w:rsid w:val="005D436E"/>
    <w:rsid w:val="005D5A42"/>
    <w:rsid w:val="005D5E53"/>
    <w:rsid w:val="005D5F68"/>
    <w:rsid w:val="005D653B"/>
    <w:rsid w:val="005D7577"/>
    <w:rsid w:val="005D7B27"/>
    <w:rsid w:val="005D7D21"/>
    <w:rsid w:val="005E0068"/>
    <w:rsid w:val="005E0353"/>
    <w:rsid w:val="005E0DC4"/>
    <w:rsid w:val="005E1252"/>
    <w:rsid w:val="005E1E19"/>
    <w:rsid w:val="005E241B"/>
    <w:rsid w:val="005E29C2"/>
    <w:rsid w:val="005E30A5"/>
    <w:rsid w:val="005E339A"/>
    <w:rsid w:val="005E375E"/>
    <w:rsid w:val="005E3DA6"/>
    <w:rsid w:val="005E3DD2"/>
    <w:rsid w:val="005E429A"/>
    <w:rsid w:val="005E46D4"/>
    <w:rsid w:val="005E4860"/>
    <w:rsid w:val="005E4915"/>
    <w:rsid w:val="005E4C2F"/>
    <w:rsid w:val="005E4CA1"/>
    <w:rsid w:val="005E540C"/>
    <w:rsid w:val="005E63FC"/>
    <w:rsid w:val="005E7456"/>
    <w:rsid w:val="005E7527"/>
    <w:rsid w:val="005E7862"/>
    <w:rsid w:val="005E7D5C"/>
    <w:rsid w:val="005F0E3B"/>
    <w:rsid w:val="005F2BFA"/>
    <w:rsid w:val="005F2E60"/>
    <w:rsid w:val="005F2F4A"/>
    <w:rsid w:val="005F334B"/>
    <w:rsid w:val="005F3D80"/>
    <w:rsid w:val="005F405C"/>
    <w:rsid w:val="005F4978"/>
    <w:rsid w:val="005F4F58"/>
    <w:rsid w:val="005F5EEA"/>
    <w:rsid w:val="005F66DF"/>
    <w:rsid w:val="005F67DA"/>
    <w:rsid w:val="005F6D92"/>
    <w:rsid w:val="005F6FF4"/>
    <w:rsid w:val="005F738D"/>
    <w:rsid w:val="005F78C7"/>
    <w:rsid w:val="005F7D8A"/>
    <w:rsid w:val="00600317"/>
    <w:rsid w:val="00600529"/>
    <w:rsid w:val="00600DB4"/>
    <w:rsid w:val="00602B34"/>
    <w:rsid w:val="00602D58"/>
    <w:rsid w:val="00602EDD"/>
    <w:rsid w:val="006037D9"/>
    <w:rsid w:val="00603F1A"/>
    <w:rsid w:val="00604F21"/>
    <w:rsid w:val="006062B7"/>
    <w:rsid w:val="006069A8"/>
    <w:rsid w:val="00606AAD"/>
    <w:rsid w:val="006073FC"/>
    <w:rsid w:val="00607BB3"/>
    <w:rsid w:val="006103BB"/>
    <w:rsid w:val="006103D6"/>
    <w:rsid w:val="00610419"/>
    <w:rsid w:val="00611CA4"/>
    <w:rsid w:val="00611DD6"/>
    <w:rsid w:val="00612039"/>
    <w:rsid w:val="006131ED"/>
    <w:rsid w:val="00613C87"/>
    <w:rsid w:val="006140D7"/>
    <w:rsid w:val="006142E0"/>
    <w:rsid w:val="00614321"/>
    <w:rsid w:val="00614503"/>
    <w:rsid w:val="006147CE"/>
    <w:rsid w:val="006158D8"/>
    <w:rsid w:val="00616EB6"/>
    <w:rsid w:val="00616FAE"/>
    <w:rsid w:val="0061734C"/>
    <w:rsid w:val="00617B3C"/>
    <w:rsid w:val="0062131E"/>
    <w:rsid w:val="0062258D"/>
    <w:rsid w:val="006225ED"/>
    <w:rsid w:val="00622B56"/>
    <w:rsid w:val="0062364E"/>
    <w:rsid w:val="00624BEB"/>
    <w:rsid w:val="00625E10"/>
    <w:rsid w:val="0062618C"/>
    <w:rsid w:val="006264A8"/>
    <w:rsid w:val="00626A2D"/>
    <w:rsid w:val="006275D9"/>
    <w:rsid w:val="006277EC"/>
    <w:rsid w:val="006305A6"/>
    <w:rsid w:val="006305BF"/>
    <w:rsid w:val="00630819"/>
    <w:rsid w:val="00630B7B"/>
    <w:rsid w:val="00631DB7"/>
    <w:rsid w:val="00633705"/>
    <w:rsid w:val="006338AA"/>
    <w:rsid w:val="00633E54"/>
    <w:rsid w:val="006352D9"/>
    <w:rsid w:val="006357C8"/>
    <w:rsid w:val="00635F34"/>
    <w:rsid w:val="006361CC"/>
    <w:rsid w:val="00636507"/>
    <w:rsid w:val="006366C0"/>
    <w:rsid w:val="00636780"/>
    <w:rsid w:val="00636B4A"/>
    <w:rsid w:val="0063709D"/>
    <w:rsid w:val="006377D3"/>
    <w:rsid w:val="006378CA"/>
    <w:rsid w:val="00637AA5"/>
    <w:rsid w:val="00637C8B"/>
    <w:rsid w:val="006409E5"/>
    <w:rsid w:val="00640A72"/>
    <w:rsid w:val="00641241"/>
    <w:rsid w:val="00642042"/>
    <w:rsid w:val="00642EF5"/>
    <w:rsid w:val="00643813"/>
    <w:rsid w:val="006446DB"/>
    <w:rsid w:val="0064621A"/>
    <w:rsid w:val="00646403"/>
    <w:rsid w:val="006464D0"/>
    <w:rsid w:val="0064656B"/>
    <w:rsid w:val="00646D80"/>
    <w:rsid w:val="00647C81"/>
    <w:rsid w:val="006504C6"/>
    <w:rsid w:val="006507FE"/>
    <w:rsid w:val="00650869"/>
    <w:rsid w:val="00650934"/>
    <w:rsid w:val="0065155A"/>
    <w:rsid w:val="006520C0"/>
    <w:rsid w:val="0065342B"/>
    <w:rsid w:val="006539DA"/>
    <w:rsid w:val="00653BE8"/>
    <w:rsid w:val="0065474C"/>
    <w:rsid w:val="00654B47"/>
    <w:rsid w:val="00654D5E"/>
    <w:rsid w:val="006550E0"/>
    <w:rsid w:val="00655929"/>
    <w:rsid w:val="00655C01"/>
    <w:rsid w:val="00655FAB"/>
    <w:rsid w:val="00656097"/>
    <w:rsid w:val="0065671A"/>
    <w:rsid w:val="00656D84"/>
    <w:rsid w:val="006571AE"/>
    <w:rsid w:val="006627F8"/>
    <w:rsid w:val="00662B0F"/>
    <w:rsid w:val="006634BB"/>
    <w:rsid w:val="00663CD8"/>
    <w:rsid w:val="006641AA"/>
    <w:rsid w:val="00664C3D"/>
    <w:rsid w:val="00664F81"/>
    <w:rsid w:val="00664FC2"/>
    <w:rsid w:val="0066579A"/>
    <w:rsid w:val="006659A0"/>
    <w:rsid w:val="00665BE8"/>
    <w:rsid w:val="00666189"/>
    <w:rsid w:val="006666BD"/>
    <w:rsid w:val="006666D3"/>
    <w:rsid w:val="0066757E"/>
    <w:rsid w:val="006675B5"/>
    <w:rsid w:val="00671111"/>
    <w:rsid w:val="00671AA1"/>
    <w:rsid w:val="00671AE2"/>
    <w:rsid w:val="00673817"/>
    <w:rsid w:val="00673B27"/>
    <w:rsid w:val="00673D7D"/>
    <w:rsid w:val="00674F76"/>
    <w:rsid w:val="00675510"/>
    <w:rsid w:val="00677856"/>
    <w:rsid w:val="0068044C"/>
    <w:rsid w:val="0068114E"/>
    <w:rsid w:val="00681386"/>
    <w:rsid w:val="00681AD9"/>
    <w:rsid w:val="00681CD3"/>
    <w:rsid w:val="00681CD8"/>
    <w:rsid w:val="00682301"/>
    <w:rsid w:val="0068243E"/>
    <w:rsid w:val="00682DCB"/>
    <w:rsid w:val="00682F08"/>
    <w:rsid w:val="00682F40"/>
    <w:rsid w:val="00683562"/>
    <w:rsid w:val="00683709"/>
    <w:rsid w:val="0068375F"/>
    <w:rsid w:val="006838C7"/>
    <w:rsid w:val="00684197"/>
    <w:rsid w:val="006841D0"/>
    <w:rsid w:val="00684258"/>
    <w:rsid w:val="0068442E"/>
    <w:rsid w:val="00684AA0"/>
    <w:rsid w:val="00684CE4"/>
    <w:rsid w:val="006853A2"/>
    <w:rsid w:val="006866A2"/>
    <w:rsid w:val="00686CF2"/>
    <w:rsid w:val="00686DCA"/>
    <w:rsid w:val="00687114"/>
    <w:rsid w:val="006902F5"/>
    <w:rsid w:val="00690349"/>
    <w:rsid w:val="0069114A"/>
    <w:rsid w:val="006915F4"/>
    <w:rsid w:val="006917D6"/>
    <w:rsid w:val="00691D17"/>
    <w:rsid w:val="0069227B"/>
    <w:rsid w:val="006929ED"/>
    <w:rsid w:val="00693CA0"/>
    <w:rsid w:val="00694E1B"/>
    <w:rsid w:val="0069517D"/>
    <w:rsid w:val="00695292"/>
    <w:rsid w:val="0069651D"/>
    <w:rsid w:val="00696BFE"/>
    <w:rsid w:val="00697118"/>
    <w:rsid w:val="0069735B"/>
    <w:rsid w:val="006A0014"/>
    <w:rsid w:val="006A01AD"/>
    <w:rsid w:val="006A0D22"/>
    <w:rsid w:val="006A1233"/>
    <w:rsid w:val="006A1D96"/>
    <w:rsid w:val="006A3127"/>
    <w:rsid w:val="006A4158"/>
    <w:rsid w:val="006A5334"/>
    <w:rsid w:val="006A55F2"/>
    <w:rsid w:val="006A67AE"/>
    <w:rsid w:val="006A6BF4"/>
    <w:rsid w:val="006A7092"/>
    <w:rsid w:val="006A7626"/>
    <w:rsid w:val="006A76DC"/>
    <w:rsid w:val="006A79F3"/>
    <w:rsid w:val="006A7C9A"/>
    <w:rsid w:val="006B0155"/>
    <w:rsid w:val="006B1DF8"/>
    <w:rsid w:val="006B1FC1"/>
    <w:rsid w:val="006B21BE"/>
    <w:rsid w:val="006B2971"/>
    <w:rsid w:val="006B3EBD"/>
    <w:rsid w:val="006B42B2"/>
    <w:rsid w:val="006B5032"/>
    <w:rsid w:val="006B5427"/>
    <w:rsid w:val="006B5519"/>
    <w:rsid w:val="006B61E4"/>
    <w:rsid w:val="006B67B8"/>
    <w:rsid w:val="006B6A50"/>
    <w:rsid w:val="006B6CF3"/>
    <w:rsid w:val="006B72A2"/>
    <w:rsid w:val="006C0225"/>
    <w:rsid w:val="006C0226"/>
    <w:rsid w:val="006C0600"/>
    <w:rsid w:val="006C062B"/>
    <w:rsid w:val="006C0926"/>
    <w:rsid w:val="006C09D7"/>
    <w:rsid w:val="006C0AAE"/>
    <w:rsid w:val="006C1D45"/>
    <w:rsid w:val="006C2614"/>
    <w:rsid w:val="006C295F"/>
    <w:rsid w:val="006C2B2E"/>
    <w:rsid w:val="006C36C3"/>
    <w:rsid w:val="006C3ED0"/>
    <w:rsid w:val="006C56AF"/>
    <w:rsid w:val="006C605F"/>
    <w:rsid w:val="006C7395"/>
    <w:rsid w:val="006C73F5"/>
    <w:rsid w:val="006C7784"/>
    <w:rsid w:val="006C7C21"/>
    <w:rsid w:val="006C7EB3"/>
    <w:rsid w:val="006C7EB9"/>
    <w:rsid w:val="006D0643"/>
    <w:rsid w:val="006D065E"/>
    <w:rsid w:val="006D092C"/>
    <w:rsid w:val="006D0FC2"/>
    <w:rsid w:val="006D161D"/>
    <w:rsid w:val="006D162C"/>
    <w:rsid w:val="006D16CD"/>
    <w:rsid w:val="006D19E0"/>
    <w:rsid w:val="006D1A0D"/>
    <w:rsid w:val="006D1C91"/>
    <w:rsid w:val="006D21F0"/>
    <w:rsid w:val="006D26DF"/>
    <w:rsid w:val="006D276D"/>
    <w:rsid w:val="006D3F7A"/>
    <w:rsid w:val="006D4257"/>
    <w:rsid w:val="006D46C8"/>
    <w:rsid w:val="006D56C8"/>
    <w:rsid w:val="006D5EB6"/>
    <w:rsid w:val="006D6F6B"/>
    <w:rsid w:val="006E00A6"/>
    <w:rsid w:val="006E0496"/>
    <w:rsid w:val="006E063D"/>
    <w:rsid w:val="006E1915"/>
    <w:rsid w:val="006E1CBC"/>
    <w:rsid w:val="006E2347"/>
    <w:rsid w:val="006E2488"/>
    <w:rsid w:val="006E293A"/>
    <w:rsid w:val="006E2B3E"/>
    <w:rsid w:val="006E318B"/>
    <w:rsid w:val="006E3C73"/>
    <w:rsid w:val="006E3CB3"/>
    <w:rsid w:val="006E42A1"/>
    <w:rsid w:val="006E4600"/>
    <w:rsid w:val="006E53B2"/>
    <w:rsid w:val="006E53F1"/>
    <w:rsid w:val="006E5EE6"/>
    <w:rsid w:val="006E6406"/>
    <w:rsid w:val="006E6484"/>
    <w:rsid w:val="006E681D"/>
    <w:rsid w:val="006E73EF"/>
    <w:rsid w:val="006E74EA"/>
    <w:rsid w:val="006E76EA"/>
    <w:rsid w:val="006E77EB"/>
    <w:rsid w:val="006E7C82"/>
    <w:rsid w:val="006F0D33"/>
    <w:rsid w:val="006F1263"/>
    <w:rsid w:val="006F17B7"/>
    <w:rsid w:val="006F1B2C"/>
    <w:rsid w:val="006F31A9"/>
    <w:rsid w:val="006F387F"/>
    <w:rsid w:val="006F478B"/>
    <w:rsid w:val="006F48DE"/>
    <w:rsid w:val="006F58AE"/>
    <w:rsid w:val="006F5D75"/>
    <w:rsid w:val="006F6E75"/>
    <w:rsid w:val="006F6FE8"/>
    <w:rsid w:val="006F7D22"/>
    <w:rsid w:val="006F7F22"/>
    <w:rsid w:val="006F7F24"/>
    <w:rsid w:val="007015C7"/>
    <w:rsid w:val="007017F1"/>
    <w:rsid w:val="007021E3"/>
    <w:rsid w:val="007023A8"/>
    <w:rsid w:val="007039AA"/>
    <w:rsid w:val="00703C9B"/>
    <w:rsid w:val="00704061"/>
    <w:rsid w:val="00704374"/>
    <w:rsid w:val="00705F62"/>
    <w:rsid w:val="0070648B"/>
    <w:rsid w:val="00707692"/>
    <w:rsid w:val="00707B5E"/>
    <w:rsid w:val="00707DEF"/>
    <w:rsid w:val="007115E2"/>
    <w:rsid w:val="007123E3"/>
    <w:rsid w:val="0071261B"/>
    <w:rsid w:val="00713044"/>
    <w:rsid w:val="00713258"/>
    <w:rsid w:val="00714B6D"/>
    <w:rsid w:val="00716265"/>
    <w:rsid w:val="0071724C"/>
    <w:rsid w:val="0071760A"/>
    <w:rsid w:val="0071772B"/>
    <w:rsid w:val="00717A0E"/>
    <w:rsid w:val="00717B75"/>
    <w:rsid w:val="00717E5C"/>
    <w:rsid w:val="0072036A"/>
    <w:rsid w:val="00720F6E"/>
    <w:rsid w:val="0072105C"/>
    <w:rsid w:val="00721DA5"/>
    <w:rsid w:val="0072228F"/>
    <w:rsid w:val="00722310"/>
    <w:rsid w:val="00722DBB"/>
    <w:rsid w:val="00723202"/>
    <w:rsid w:val="007233E1"/>
    <w:rsid w:val="007234C2"/>
    <w:rsid w:val="00723C87"/>
    <w:rsid w:val="00724DDE"/>
    <w:rsid w:val="007250F0"/>
    <w:rsid w:val="0072698D"/>
    <w:rsid w:val="00726C5A"/>
    <w:rsid w:val="007271F5"/>
    <w:rsid w:val="00730164"/>
    <w:rsid w:val="00730679"/>
    <w:rsid w:val="00730BF7"/>
    <w:rsid w:val="00730F4A"/>
    <w:rsid w:val="00731B35"/>
    <w:rsid w:val="00731BCC"/>
    <w:rsid w:val="00731C92"/>
    <w:rsid w:val="007322E9"/>
    <w:rsid w:val="00732401"/>
    <w:rsid w:val="007325A1"/>
    <w:rsid w:val="00732E9E"/>
    <w:rsid w:val="00733B63"/>
    <w:rsid w:val="00733E3D"/>
    <w:rsid w:val="00734853"/>
    <w:rsid w:val="00735676"/>
    <w:rsid w:val="00736D2A"/>
    <w:rsid w:val="007374D1"/>
    <w:rsid w:val="0073750C"/>
    <w:rsid w:val="0074077D"/>
    <w:rsid w:val="00740C63"/>
    <w:rsid w:val="00740F59"/>
    <w:rsid w:val="0074182C"/>
    <w:rsid w:val="00743894"/>
    <w:rsid w:val="0074577C"/>
    <w:rsid w:val="0074587C"/>
    <w:rsid w:val="00745A2D"/>
    <w:rsid w:val="00745E1D"/>
    <w:rsid w:val="00745E3C"/>
    <w:rsid w:val="007462CB"/>
    <w:rsid w:val="00746B82"/>
    <w:rsid w:val="00747627"/>
    <w:rsid w:val="007477CE"/>
    <w:rsid w:val="00750625"/>
    <w:rsid w:val="00750C5A"/>
    <w:rsid w:val="007511B4"/>
    <w:rsid w:val="00751D9A"/>
    <w:rsid w:val="00751EFF"/>
    <w:rsid w:val="007529DC"/>
    <w:rsid w:val="00753717"/>
    <w:rsid w:val="00753A23"/>
    <w:rsid w:val="00753D59"/>
    <w:rsid w:val="00754123"/>
    <w:rsid w:val="00754F31"/>
    <w:rsid w:val="00755052"/>
    <w:rsid w:val="00756171"/>
    <w:rsid w:val="0075629C"/>
    <w:rsid w:val="007574A0"/>
    <w:rsid w:val="0075768E"/>
    <w:rsid w:val="0075777B"/>
    <w:rsid w:val="007638C6"/>
    <w:rsid w:val="00763B7F"/>
    <w:rsid w:val="00764B0B"/>
    <w:rsid w:val="00764F2C"/>
    <w:rsid w:val="00765458"/>
    <w:rsid w:val="00765F99"/>
    <w:rsid w:val="007665B8"/>
    <w:rsid w:val="007666CD"/>
    <w:rsid w:val="00766F45"/>
    <w:rsid w:val="0076700F"/>
    <w:rsid w:val="007677BE"/>
    <w:rsid w:val="00767E97"/>
    <w:rsid w:val="00770BDA"/>
    <w:rsid w:val="0077115C"/>
    <w:rsid w:val="007711B9"/>
    <w:rsid w:val="00771418"/>
    <w:rsid w:val="0077181F"/>
    <w:rsid w:val="007718B6"/>
    <w:rsid w:val="00771E22"/>
    <w:rsid w:val="0077223A"/>
    <w:rsid w:val="00772C97"/>
    <w:rsid w:val="007744DE"/>
    <w:rsid w:val="007766BC"/>
    <w:rsid w:val="00776E20"/>
    <w:rsid w:val="007773EB"/>
    <w:rsid w:val="0077745B"/>
    <w:rsid w:val="0077749C"/>
    <w:rsid w:val="00777857"/>
    <w:rsid w:val="00777A8C"/>
    <w:rsid w:val="00777CFF"/>
    <w:rsid w:val="00780760"/>
    <w:rsid w:val="007811E1"/>
    <w:rsid w:val="00781AA6"/>
    <w:rsid w:val="00781E0E"/>
    <w:rsid w:val="007821C5"/>
    <w:rsid w:val="00782439"/>
    <w:rsid w:val="007836D3"/>
    <w:rsid w:val="007839EE"/>
    <w:rsid w:val="00784C91"/>
    <w:rsid w:val="00784F89"/>
    <w:rsid w:val="007850FD"/>
    <w:rsid w:val="0078579E"/>
    <w:rsid w:val="0078592C"/>
    <w:rsid w:val="00785B6D"/>
    <w:rsid w:val="00787594"/>
    <w:rsid w:val="00787936"/>
    <w:rsid w:val="0079072C"/>
    <w:rsid w:val="00790940"/>
    <w:rsid w:val="00790F8A"/>
    <w:rsid w:val="00790FA6"/>
    <w:rsid w:val="007912E4"/>
    <w:rsid w:val="00791AA0"/>
    <w:rsid w:val="00792453"/>
    <w:rsid w:val="0079280D"/>
    <w:rsid w:val="00792979"/>
    <w:rsid w:val="00792BFA"/>
    <w:rsid w:val="00793439"/>
    <w:rsid w:val="00793ACB"/>
    <w:rsid w:val="0079468B"/>
    <w:rsid w:val="00794E26"/>
    <w:rsid w:val="007964AC"/>
    <w:rsid w:val="007967C1"/>
    <w:rsid w:val="007968DD"/>
    <w:rsid w:val="00797207"/>
    <w:rsid w:val="007977B1"/>
    <w:rsid w:val="007977F6"/>
    <w:rsid w:val="00797F20"/>
    <w:rsid w:val="007A1960"/>
    <w:rsid w:val="007A207E"/>
    <w:rsid w:val="007A3C9D"/>
    <w:rsid w:val="007A40F8"/>
    <w:rsid w:val="007A42F5"/>
    <w:rsid w:val="007A45F0"/>
    <w:rsid w:val="007A4A22"/>
    <w:rsid w:val="007A609F"/>
    <w:rsid w:val="007A660D"/>
    <w:rsid w:val="007A665F"/>
    <w:rsid w:val="007A6919"/>
    <w:rsid w:val="007B0271"/>
    <w:rsid w:val="007B0A5D"/>
    <w:rsid w:val="007B1474"/>
    <w:rsid w:val="007B1C75"/>
    <w:rsid w:val="007B1FE0"/>
    <w:rsid w:val="007B2010"/>
    <w:rsid w:val="007B2328"/>
    <w:rsid w:val="007B2D0B"/>
    <w:rsid w:val="007B3F96"/>
    <w:rsid w:val="007B4C10"/>
    <w:rsid w:val="007B50D4"/>
    <w:rsid w:val="007B5C31"/>
    <w:rsid w:val="007B63B8"/>
    <w:rsid w:val="007B6418"/>
    <w:rsid w:val="007B6AD9"/>
    <w:rsid w:val="007B6EB4"/>
    <w:rsid w:val="007C010B"/>
    <w:rsid w:val="007C0DE8"/>
    <w:rsid w:val="007C15E1"/>
    <w:rsid w:val="007C1854"/>
    <w:rsid w:val="007C2A57"/>
    <w:rsid w:val="007C2B3D"/>
    <w:rsid w:val="007C2FE3"/>
    <w:rsid w:val="007C3ABA"/>
    <w:rsid w:val="007C42CE"/>
    <w:rsid w:val="007C449E"/>
    <w:rsid w:val="007C49C7"/>
    <w:rsid w:val="007C689B"/>
    <w:rsid w:val="007C69D0"/>
    <w:rsid w:val="007C6AD8"/>
    <w:rsid w:val="007C6D54"/>
    <w:rsid w:val="007C7588"/>
    <w:rsid w:val="007C79FA"/>
    <w:rsid w:val="007C7CFB"/>
    <w:rsid w:val="007D0705"/>
    <w:rsid w:val="007D2CFF"/>
    <w:rsid w:val="007D3214"/>
    <w:rsid w:val="007D33FE"/>
    <w:rsid w:val="007D373F"/>
    <w:rsid w:val="007D4442"/>
    <w:rsid w:val="007D4505"/>
    <w:rsid w:val="007D62F0"/>
    <w:rsid w:val="007D63BC"/>
    <w:rsid w:val="007D6AA3"/>
    <w:rsid w:val="007E10E7"/>
    <w:rsid w:val="007E11C6"/>
    <w:rsid w:val="007E19AC"/>
    <w:rsid w:val="007E1C39"/>
    <w:rsid w:val="007E1C48"/>
    <w:rsid w:val="007E1E62"/>
    <w:rsid w:val="007E1EA5"/>
    <w:rsid w:val="007E1F9B"/>
    <w:rsid w:val="007E2ABD"/>
    <w:rsid w:val="007E2FB8"/>
    <w:rsid w:val="007E3258"/>
    <w:rsid w:val="007E3BAA"/>
    <w:rsid w:val="007E40A2"/>
    <w:rsid w:val="007E4A1F"/>
    <w:rsid w:val="007E50EE"/>
    <w:rsid w:val="007E538D"/>
    <w:rsid w:val="007E607E"/>
    <w:rsid w:val="007E6EED"/>
    <w:rsid w:val="007F004C"/>
    <w:rsid w:val="007F287F"/>
    <w:rsid w:val="007F3313"/>
    <w:rsid w:val="007F3E52"/>
    <w:rsid w:val="007F4429"/>
    <w:rsid w:val="007F59D4"/>
    <w:rsid w:val="007F5E30"/>
    <w:rsid w:val="007F5FC1"/>
    <w:rsid w:val="007F605A"/>
    <w:rsid w:val="007F66EE"/>
    <w:rsid w:val="007F7304"/>
    <w:rsid w:val="007F78A7"/>
    <w:rsid w:val="00801258"/>
    <w:rsid w:val="00801AD4"/>
    <w:rsid w:val="00801EAB"/>
    <w:rsid w:val="00801FA6"/>
    <w:rsid w:val="00802420"/>
    <w:rsid w:val="00802EFA"/>
    <w:rsid w:val="008033AB"/>
    <w:rsid w:val="00803732"/>
    <w:rsid w:val="00803F60"/>
    <w:rsid w:val="00804E62"/>
    <w:rsid w:val="00805BA5"/>
    <w:rsid w:val="008067B1"/>
    <w:rsid w:val="00807920"/>
    <w:rsid w:val="00810871"/>
    <w:rsid w:val="008117E2"/>
    <w:rsid w:val="008125CE"/>
    <w:rsid w:val="0081277A"/>
    <w:rsid w:val="00812E06"/>
    <w:rsid w:val="0081406A"/>
    <w:rsid w:val="00814E4F"/>
    <w:rsid w:val="008152AA"/>
    <w:rsid w:val="00815BDF"/>
    <w:rsid w:val="00816D76"/>
    <w:rsid w:val="008171F9"/>
    <w:rsid w:val="00820B51"/>
    <w:rsid w:val="00821497"/>
    <w:rsid w:val="00822379"/>
    <w:rsid w:val="00822522"/>
    <w:rsid w:val="00822ADD"/>
    <w:rsid w:val="00823D1D"/>
    <w:rsid w:val="0082506A"/>
    <w:rsid w:val="0082543E"/>
    <w:rsid w:val="00825958"/>
    <w:rsid w:val="00825EEB"/>
    <w:rsid w:val="0082726F"/>
    <w:rsid w:val="00827705"/>
    <w:rsid w:val="00827FD6"/>
    <w:rsid w:val="00830832"/>
    <w:rsid w:val="008313D9"/>
    <w:rsid w:val="00831495"/>
    <w:rsid w:val="0083176F"/>
    <w:rsid w:val="008322BF"/>
    <w:rsid w:val="0083252B"/>
    <w:rsid w:val="008329B1"/>
    <w:rsid w:val="0083334A"/>
    <w:rsid w:val="0083412F"/>
    <w:rsid w:val="00834591"/>
    <w:rsid w:val="008345E1"/>
    <w:rsid w:val="0083489E"/>
    <w:rsid w:val="00835441"/>
    <w:rsid w:val="00835591"/>
    <w:rsid w:val="008357E2"/>
    <w:rsid w:val="00835BEA"/>
    <w:rsid w:val="00836152"/>
    <w:rsid w:val="0083647E"/>
    <w:rsid w:val="0083667B"/>
    <w:rsid w:val="00836CC2"/>
    <w:rsid w:val="0084095C"/>
    <w:rsid w:val="0084099F"/>
    <w:rsid w:val="008409FE"/>
    <w:rsid w:val="00840C28"/>
    <w:rsid w:val="00841630"/>
    <w:rsid w:val="00841A65"/>
    <w:rsid w:val="00841CF4"/>
    <w:rsid w:val="0084269D"/>
    <w:rsid w:val="00844475"/>
    <w:rsid w:val="008448ED"/>
    <w:rsid w:val="008450E6"/>
    <w:rsid w:val="00845635"/>
    <w:rsid w:val="00845B02"/>
    <w:rsid w:val="00846492"/>
    <w:rsid w:val="0084676A"/>
    <w:rsid w:val="00847760"/>
    <w:rsid w:val="008479A5"/>
    <w:rsid w:val="008504ED"/>
    <w:rsid w:val="00850584"/>
    <w:rsid w:val="008507B7"/>
    <w:rsid w:val="00850A9D"/>
    <w:rsid w:val="00850AA9"/>
    <w:rsid w:val="00851EBC"/>
    <w:rsid w:val="00852442"/>
    <w:rsid w:val="0085263C"/>
    <w:rsid w:val="008527FF"/>
    <w:rsid w:val="00853286"/>
    <w:rsid w:val="008533F0"/>
    <w:rsid w:val="008539E2"/>
    <w:rsid w:val="00853CB0"/>
    <w:rsid w:val="00854583"/>
    <w:rsid w:val="008547C8"/>
    <w:rsid w:val="00854AC9"/>
    <w:rsid w:val="00856C54"/>
    <w:rsid w:val="008576C5"/>
    <w:rsid w:val="00857B76"/>
    <w:rsid w:val="0086016E"/>
    <w:rsid w:val="00860657"/>
    <w:rsid w:val="00860658"/>
    <w:rsid w:val="008610EB"/>
    <w:rsid w:val="008619A5"/>
    <w:rsid w:val="00861D74"/>
    <w:rsid w:val="00862BB2"/>
    <w:rsid w:val="00863773"/>
    <w:rsid w:val="008643B3"/>
    <w:rsid w:val="00864474"/>
    <w:rsid w:val="00864755"/>
    <w:rsid w:val="00864F12"/>
    <w:rsid w:val="0086549B"/>
    <w:rsid w:val="0086551B"/>
    <w:rsid w:val="00866C63"/>
    <w:rsid w:val="008678D5"/>
    <w:rsid w:val="008679C8"/>
    <w:rsid w:val="008706BF"/>
    <w:rsid w:val="00870A6E"/>
    <w:rsid w:val="00870B96"/>
    <w:rsid w:val="008711A8"/>
    <w:rsid w:val="00871897"/>
    <w:rsid w:val="00872365"/>
    <w:rsid w:val="00872390"/>
    <w:rsid w:val="0087332A"/>
    <w:rsid w:val="00873657"/>
    <w:rsid w:val="00873E98"/>
    <w:rsid w:val="00874284"/>
    <w:rsid w:val="00874DF6"/>
    <w:rsid w:val="00876102"/>
    <w:rsid w:val="008769B9"/>
    <w:rsid w:val="00876E1A"/>
    <w:rsid w:val="00877A22"/>
    <w:rsid w:val="00877B70"/>
    <w:rsid w:val="00877F45"/>
    <w:rsid w:val="0088094A"/>
    <w:rsid w:val="0088185F"/>
    <w:rsid w:val="00881920"/>
    <w:rsid w:val="0088281D"/>
    <w:rsid w:val="008830AC"/>
    <w:rsid w:val="00883C1D"/>
    <w:rsid w:val="00883C9F"/>
    <w:rsid w:val="008840AB"/>
    <w:rsid w:val="00884518"/>
    <w:rsid w:val="00884900"/>
    <w:rsid w:val="00884B89"/>
    <w:rsid w:val="00886563"/>
    <w:rsid w:val="00886874"/>
    <w:rsid w:val="00887295"/>
    <w:rsid w:val="00887EEF"/>
    <w:rsid w:val="00890121"/>
    <w:rsid w:val="00890E2D"/>
    <w:rsid w:val="00890E3C"/>
    <w:rsid w:val="00891231"/>
    <w:rsid w:val="008918A7"/>
    <w:rsid w:val="008919D4"/>
    <w:rsid w:val="00891BAD"/>
    <w:rsid w:val="00891DD9"/>
    <w:rsid w:val="00892BDD"/>
    <w:rsid w:val="00893ECA"/>
    <w:rsid w:val="00895063"/>
    <w:rsid w:val="008970A9"/>
    <w:rsid w:val="00897808"/>
    <w:rsid w:val="008A0202"/>
    <w:rsid w:val="008A09AC"/>
    <w:rsid w:val="008A17E0"/>
    <w:rsid w:val="008A2A28"/>
    <w:rsid w:val="008A398F"/>
    <w:rsid w:val="008A3BC5"/>
    <w:rsid w:val="008A3F5D"/>
    <w:rsid w:val="008A4320"/>
    <w:rsid w:val="008A447D"/>
    <w:rsid w:val="008A47D4"/>
    <w:rsid w:val="008A4805"/>
    <w:rsid w:val="008A4FA1"/>
    <w:rsid w:val="008A54AF"/>
    <w:rsid w:val="008A5A47"/>
    <w:rsid w:val="008A7304"/>
    <w:rsid w:val="008A73E3"/>
    <w:rsid w:val="008A76B0"/>
    <w:rsid w:val="008B161A"/>
    <w:rsid w:val="008B1661"/>
    <w:rsid w:val="008B1DCE"/>
    <w:rsid w:val="008B325D"/>
    <w:rsid w:val="008B44BB"/>
    <w:rsid w:val="008B4565"/>
    <w:rsid w:val="008B6C1F"/>
    <w:rsid w:val="008B6C99"/>
    <w:rsid w:val="008B6CBC"/>
    <w:rsid w:val="008B6D82"/>
    <w:rsid w:val="008B70E3"/>
    <w:rsid w:val="008B7E68"/>
    <w:rsid w:val="008C0202"/>
    <w:rsid w:val="008C1364"/>
    <w:rsid w:val="008C2681"/>
    <w:rsid w:val="008C2C11"/>
    <w:rsid w:val="008C30E4"/>
    <w:rsid w:val="008C34D8"/>
    <w:rsid w:val="008C4161"/>
    <w:rsid w:val="008C448C"/>
    <w:rsid w:val="008C46C8"/>
    <w:rsid w:val="008C5384"/>
    <w:rsid w:val="008C7BAC"/>
    <w:rsid w:val="008C7D3B"/>
    <w:rsid w:val="008C7F06"/>
    <w:rsid w:val="008D0729"/>
    <w:rsid w:val="008D17AF"/>
    <w:rsid w:val="008D1988"/>
    <w:rsid w:val="008D25B1"/>
    <w:rsid w:val="008D2649"/>
    <w:rsid w:val="008D27A5"/>
    <w:rsid w:val="008D2AF4"/>
    <w:rsid w:val="008D36C7"/>
    <w:rsid w:val="008D53EC"/>
    <w:rsid w:val="008D5F4E"/>
    <w:rsid w:val="008E077E"/>
    <w:rsid w:val="008E0BED"/>
    <w:rsid w:val="008E0D1D"/>
    <w:rsid w:val="008E11EA"/>
    <w:rsid w:val="008E1D88"/>
    <w:rsid w:val="008E41B8"/>
    <w:rsid w:val="008E4A3F"/>
    <w:rsid w:val="008E4EB2"/>
    <w:rsid w:val="008E5B95"/>
    <w:rsid w:val="008E6432"/>
    <w:rsid w:val="008E6700"/>
    <w:rsid w:val="008E6E3C"/>
    <w:rsid w:val="008E71DB"/>
    <w:rsid w:val="008F0417"/>
    <w:rsid w:val="008F0EEA"/>
    <w:rsid w:val="008F0F34"/>
    <w:rsid w:val="008F1D0F"/>
    <w:rsid w:val="008F2449"/>
    <w:rsid w:val="008F2AC7"/>
    <w:rsid w:val="008F2F7C"/>
    <w:rsid w:val="008F32A6"/>
    <w:rsid w:val="008F3834"/>
    <w:rsid w:val="008F4473"/>
    <w:rsid w:val="008F45D8"/>
    <w:rsid w:val="008F4FE0"/>
    <w:rsid w:val="008F7044"/>
    <w:rsid w:val="008F7EDA"/>
    <w:rsid w:val="009000EC"/>
    <w:rsid w:val="009001E8"/>
    <w:rsid w:val="0090103B"/>
    <w:rsid w:val="0090110D"/>
    <w:rsid w:val="00901301"/>
    <w:rsid w:val="0090139A"/>
    <w:rsid w:val="00901C6A"/>
    <w:rsid w:val="00902A91"/>
    <w:rsid w:val="009039A4"/>
    <w:rsid w:val="009042C5"/>
    <w:rsid w:val="00904BF4"/>
    <w:rsid w:val="0090505B"/>
    <w:rsid w:val="00905A67"/>
    <w:rsid w:val="00905E15"/>
    <w:rsid w:val="009069FA"/>
    <w:rsid w:val="009071E1"/>
    <w:rsid w:val="0090773D"/>
    <w:rsid w:val="00907E5B"/>
    <w:rsid w:val="0091065E"/>
    <w:rsid w:val="009108F5"/>
    <w:rsid w:val="00910A00"/>
    <w:rsid w:val="009116F5"/>
    <w:rsid w:val="00912860"/>
    <w:rsid w:val="009135D4"/>
    <w:rsid w:val="00913C32"/>
    <w:rsid w:val="00914774"/>
    <w:rsid w:val="00914B4E"/>
    <w:rsid w:val="00914EDB"/>
    <w:rsid w:val="00915020"/>
    <w:rsid w:val="00915B3B"/>
    <w:rsid w:val="00915D6D"/>
    <w:rsid w:val="00917848"/>
    <w:rsid w:val="009179C7"/>
    <w:rsid w:val="00920133"/>
    <w:rsid w:val="009201B9"/>
    <w:rsid w:val="009206AB"/>
    <w:rsid w:val="0092183D"/>
    <w:rsid w:val="00922B57"/>
    <w:rsid w:val="00922E77"/>
    <w:rsid w:val="00922E9F"/>
    <w:rsid w:val="00923302"/>
    <w:rsid w:val="0092338C"/>
    <w:rsid w:val="00923D85"/>
    <w:rsid w:val="0092410C"/>
    <w:rsid w:val="00924A0B"/>
    <w:rsid w:val="0092508F"/>
    <w:rsid w:val="00925675"/>
    <w:rsid w:val="00925A71"/>
    <w:rsid w:val="0092658C"/>
    <w:rsid w:val="00926845"/>
    <w:rsid w:val="00926982"/>
    <w:rsid w:val="0092710C"/>
    <w:rsid w:val="00927D6B"/>
    <w:rsid w:val="00930033"/>
    <w:rsid w:val="00930DA4"/>
    <w:rsid w:val="009312A6"/>
    <w:rsid w:val="009321A5"/>
    <w:rsid w:val="009321D9"/>
    <w:rsid w:val="00932D64"/>
    <w:rsid w:val="00932E85"/>
    <w:rsid w:val="00933B44"/>
    <w:rsid w:val="00933BB3"/>
    <w:rsid w:val="009345DE"/>
    <w:rsid w:val="00934899"/>
    <w:rsid w:val="00934FEF"/>
    <w:rsid w:val="0093594E"/>
    <w:rsid w:val="00935C4D"/>
    <w:rsid w:val="00935FD1"/>
    <w:rsid w:val="0093614E"/>
    <w:rsid w:val="0093633D"/>
    <w:rsid w:val="00936421"/>
    <w:rsid w:val="00936F85"/>
    <w:rsid w:val="00937834"/>
    <w:rsid w:val="00940A5E"/>
    <w:rsid w:val="00940D29"/>
    <w:rsid w:val="009414F2"/>
    <w:rsid w:val="00941902"/>
    <w:rsid w:val="00941951"/>
    <w:rsid w:val="00941CD8"/>
    <w:rsid w:val="00941D06"/>
    <w:rsid w:val="00941D81"/>
    <w:rsid w:val="00941DDD"/>
    <w:rsid w:val="0094277C"/>
    <w:rsid w:val="009431CB"/>
    <w:rsid w:val="00943800"/>
    <w:rsid w:val="00944581"/>
    <w:rsid w:val="00944766"/>
    <w:rsid w:val="00945388"/>
    <w:rsid w:val="00945668"/>
    <w:rsid w:val="009459E3"/>
    <w:rsid w:val="00950727"/>
    <w:rsid w:val="00951946"/>
    <w:rsid w:val="00951E3B"/>
    <w:rsid w:val="00952046"/>
    <w:rsid w:val="009539C7"/>
    <w:rsid w:val="009543DB"/>
    <w:rsid w:val="009544C8"/>
    <w:rsid w:val="009544F9"/>
    <w:rsid w:val="00954792"/>
    <w:rsid w:val="00955AA2"/>
    <w:rsid w:val="0095675C"/>
    <w:rsid w:val="00956946"/>
    <w:rsid w:val="0095787B"/>
    <w:rsid w:val="00957CF6"/>
    <w:rsid w:val="00960120"/>
    <w:rsid w:val="009603EF"/>
    <w:rsid w:val="00961EAC"/>
    <w:rsid w:val="00962D3A"/>
    <w:rsid w:val="009631F8"/>
    <w:rsid w:val="0096340B"/>
    <w:rsid w:val="0096396A"/>
    <w:rsid w:val="00964290"/>
    <w:rsid w:val="00964AFB"/>
    <w:rsid w:val="0096616D"/>
    <w:rsid w:val="009663B5"/>
    <w:rsid w:val="00966866"/>
    <w:rsid w:val="00966A57"/>
    <w:rsid w:val="00966F6D"/>
    <w:rsid w:val="0096749B"/>
    <w:rsid w:val="00967AB4"/>
    <w:rsid w:val="00970296"/>
    <w:rsid w:val="009705F6"/>
    <w:rsid w:val="00970757"/>
    <w:rsid w:val="00970887"/>
    <w:rsid w:val="00971704"/>
    <w:rsid w:val="00971F68"/>
    <w:rsid w:val="00971FE0"/>
    <w:rsid w:val="0097223A"/>
    <w:rsid w:val="00972535"/>
    <w:rsid w:val="00973027"/>
    <w:rsid w:val="00973034"/>
    <w:rsid w:val="009730A0"/>
    <w:rsid w:val="00973F05"/>
    <w:rsid w:val="0097417E"/>
    <w:rsid w:val="00974A07"/>
    <w:rsid w:val="00976351"/>
    <w:rsid w:val="00976ECB"/>
    <w:rsid w:val="009771EE"/>
    <w:rsid w:val="009773A9"/>
    <w:rsid w:val="00977F92"/>
    <w:rsid w:val="00980780"/>
    <w:rsid w:val="009810D6"/>
    <w:rsid w:val="0098116F"/>
    <w:rsid w:val="0098129B"/>
    <w:rsid w:val="009815AC"/>
    <w:rsid w:val="00981986"/>
    <w:rsid w:val="009826C3"/>
    <w:rsid w:val="00982C19"/>
    <w:rsid w:val="009836F0"/>
    <w:rsid w:val="0098370D"/>
    <w:rsid w:val="00983881"/>
    <w:rsid w:val="00983D70"/>
    <w:rsid w:val="00983EC8"/>
    <w:rsid w:val="00985815"/>
    <w:rsid w:val="00985C71"/>
    <w:rsid w:val="00986592"/>
    <w:rsid w:val="0098758D"/>
    <w:rsid w:val="009903B4"/>
    <w:rsid w:val="009907AE"/>
    <w:rsid w:val="00990E1C"/>
    <w:rsid w:val="00991960"/>
    <w:rsid w:val="0099198B"/>
    <w:rsid w:val="009935C0"/>
    <w:rsid w:val="009956FA"/>
    <w:rsid w:val="00995827"/>
    <w:rsid w:val="0099678F"/>
    <w:rsid w:val="00996B91"/>
    <w:rsid w:val="0099723A"/>
    <w:rsid w:val="009975EF"/>
    <w:rsid w:val="009A00DF"/>
    <w:rsid w:val="009A04D3"/>
    <w:rsid w:val="009A0A9E"/>
    <w:rsid w:val="009A0DD3"/>
    <w:rsid w:val="009A0DFE"/>
    <w:rsid w:val="009A0E69"/>
    <w:rsid w:val="009A1850"/>
    <w:rsid w:val="009A3743"/>
    <w:rsid w:val="009A3877"/>
    <w:rsid w:val="009A3D07"/>
    <w:rsid w:val="009A3E0B"/>
    <w:rsid w:val="009A4C4C"/>
    <w:rsid w:val="009A4F14"/>
    <w:rsid w:val="009A56B3"/>
    <w:rsid w:val="009A5EBD"/>
    <w:rsid w:val="009A6075"/>
    <w:rsid w:val="009A6AED"/>
    <w:rsid w:val="009A6C39"/>
    <w:rsid w:val="009A6FB8"/>
    <w:rsid w:val="009A7C7B"/>
    <w:rsid w:val="009B02BE"/>
    <w:rsid w:val="009B1021"/>
    <w:rsid w:val="009B1ED1"/>
    <w:rsid w:val="009B20C5"/>
    <w:rsid w:val="009B2433"/>
    <w:rsid w:val="009B32FF"/>
    <w:rsid w:val="009B3459"/>
    <w:rsid w:val="009B3725"/>
    <w:rsid w:val="009B3B08"/>
    <w:rsid w:val="009B4A90"/>
    <w:rsid w:val="009B4C50"/>
    <w:rsid w:val="009B511C"/>
    <w:rsid w:val="009B5215"/>
    <w:rsid w:val="009B532B"/>
    <w:rsid w:val="009B57F2"/>
    <w:rsid w:val="009B6209"/>
    <w:rsid w:val="009B6689"/>
    <w:rsid w:val="009B66BB"/>
    <w:rsid w:val="009B68E5"/>
    <w:rsid w:val="009B7A9F"/>
    <w:rsid w:val="009B7C6E"/>
    <w:rsid w:val="009B7CB9"/>
    <w:rsid w:val="009B7F22"/>
    <w:rsid w:val="009C0D84"/>
    <w:rsid w:val="009C174C"/>
    <w:rsid w:val="009C39B2"/>
    <w:rsid w:val="009C3AE4"/>
    <w:rsid w:val="009C45E2"/>
    <w:rsid w:val="009C4615"/>
    <w:rsid w:val="009C4D6C"/>
    <w:rsid w:val="009C4F99"/>
    <w:rsid w:val="009C53B3"/>
    <w:rsid w:val="009C54BA"/>
    <w:rsid w:val="009C551E"/>
    <w:rsid w:val="009C681D"/>
    <w:rsid w:val="009C68CB"/>
    <w:rsid w:val="009C6DD3"/>
    <w:rsid w:val="009C76A5"/>
    <w:rsid w:val="009D171A"/>
    <w:rsid w:val="009D1A6E"/>
    <w:rsid w:val="009D1F25"/>
    <w:rsid w:val="009D2BDF"/>
    <w:rsid w:val="009D2DB3"/>
    <w:rsid w:val="009D3A1C"/>
    <w:rsid w:val="009D4C0B"/>
    <w:rsid w:val="009D4D1D"/>
    <w:rsid w:val="009D578B"/>
    <w:rsid w:val="009D75E6"/>
    <w:rsid w:val="009D7F95"/>
    <w:rsid w:val="009E020B"/>
    <w:rsid w:val="009E03A1"/>
    <w:rsid w:val="009E06E0"/>
    <w:rsid w:val="009E1331"/>
    <w:rsid w:val="009E18D0"/>
    <w:rsid w:val="009E20C6"/>
    <w:rsid w:val="009E212E"/>
    <w:rsid w:val="009E260B"/>
    <w:rsid w:val="009E2ED7"/>
    <w:rsid w:val="009E2F97"/>
    <w:rsid w:val="009E343D"/>
    <w:rsid w:val="009E46EB"/>
    <w:rsid w:val="009E5F5C"/>
    <w:rsid w:val="009E63B0"/>
    <w:rsid w:val="009E663D"/>
    <w:rsid w:val="009E780A"/>
    <w:rsid w:val="009E7D78"/>
    <w:rsid w:val="009E7FCB"/>
    <w:rsid w:val="009F04AC"/>
    <w:rsid w:val="009F0EE7"/>
    <w:rsid w:val="009F0EF9"/>
    <w:rsid w:val="009F1837"/>
    <w:rsid w:val="009F2435"/>
    <w:rsid w:val="009F29AB"/>
    <w:rsid w:val="009F31CF"/>
    <w:rsid w:val="009F3385"/>
    <w:rsid w:val="009F35A0"/>
    <w:rsid w:val="009F3907"/>
    <w:rsid w:val="009F439D"/>
    <w:rsid w:val="009F4584"/>
    <w:rsid w:val="009F644C"/>
    <w:rsid w:val="009F6529"/>
    <w:rsid w:val="009F72AF"/>
    <w:rsid w:val="009F73DE"/>
    <w:rsid w:val="009F7590"/>
    <w:rsid w:val="009F761F"/>
    <w:rsid w:val="009F79A2"/>
    <w:rsid w:val="00A0022B"/>
    <w:rsid w:val="00A00400"/>
    <w:rsid w:val="00A00B3B"/>
    <w:rsid w:val="00A01C10"/>
    <w:rsid w:val="00A01DBD"/>
    <w:rsid w:val="00A01E56"/>
    <w:rsid w:val="00A0298D"/>
    <w:rsid w:val="00A03C3B"/>
    <w:rsid w:val="00A0403D"/>
    <w:rsid w:val="00A042B0"/>
    <w:rsid w:val="00A04604"/>
    <w:rsid w:val="00A06A0D"/>
    <w:rsid w:val="00A06AFF"/>
    <w:rsid w:val="00A06D9F"/>
    <w:rsid w:val="00A075E3"/>
    <w:rsid w:val="00A07EA9"/>
    <w:rsid w:val="00A1055C"/>
    <w:rsid w:val="00A108B2"/>
    <w:rsid w:val="00A10A76"/>
    <w:rsid w:val="00A12A6A"/>
    <w:rsid w:val="00A12B7D"/>
    <w:rsid w:val="00A12EBD"/>
    <w:rsid w:val="00A13BC2"/>
    <w:rsid w:val="00A14591"/>
    <w:rsid w:val="00A146A7"/>
    <w:rsid w:val="00A1497E"/>
    <w:rsid w:val="00A14C2D"/>
    <w:rsid w:val="00A15FCF"/>
    <w:rsid w:val="00A160E3"/>
    <w:rsid w:val="00A1794A"/>
    <w:rsid w:val="00A2003E"/>
    <w:rsid w:val="00A20B58"/>
    <w:rsid w:val="00A22967"/>
    <w:rsid w:val="00A22C45"/>
    <w:rsid w:val="00A22C8C"/>
    <w:rsid w:val="00A24989"/>
    <w:rsid w:val="00A249EE"/>
    <w:rsid w:val="00A24D62"/>
    <w:rsid w:val="00A24F49"/>
    <w:rsid w:val="00A250A5"/>
    <w:rsid w:val="00A255C0"/>
    <w:rsid w:val="00A257A6"/>
    <w:rsid w:val="00A26019"/>
    <w:rsid w:val="00A260DF"/>
    <w:rsid w:val="00A2641C"/>
    <w:rsid w:val="00A26C1E"/>
    <w:rsid w:val="00A276A2"/>
    <w:rsid w:val="00A27F7E"/>
    <w:rsid w:val="00A3056A"/>
    <w:rsid w:val="00A315DB"/>
    <w:rsid w:val="00A32123"/>
    <w:rsid w:val="00A32F0D"/>
    <w:rsid w:val="00A33CF1"/>
    <w:rsid w:val="00A34C1D"/>
    <w:rsid w:val="00A34E82"/>
    <w:rsid w:val="00A35B4B"/>
    <w:rsid w:val="00A35F74"/>
    <w:rsid w:val="00A36310"/>
    <w:rsid w:val="00A37298"/>
    <w:rsid w:val="00A37EA7"/>
    <w:rsid w:val="00A4013E"/>
    <w:rsid w:val="00A40F09"/>
    <w:rsid w:val="00A41BD1"/>
    <w:rsid w:val="00A41F48"/>
    <w:rsid w:val="00A41F9A"/>
    <w:rsid w:val="00A42F56"/>
    <w:rsid w:val="00A459C0"/>
    <w:rsid w:val="00A465D4"/>
    <w:rsid w:val="00A465E4"/>
    <w:rsid w:val="00A46AD9"/>
    <w:rsid w:val="00A4762F"/>
    <w:rsid w:val="00A47C12"/>
    <w:rsid w:val="00A47FCA"/>
    <w:rsid w:val="00A500C9"/>
    <w:rsid w:val="00A50A77"/>
    <w:rsid w:val="00A51233"/>
    <w:rsid w:val="00A51910"/>
    <w:rsid w:val="00A519CA"/>
    <w:rsid w:val="00A53BBD"/>
    <w:rsid w:val="00A542E9"/>
    <w:rsid w:val="00A55635"/>
    <w:rsid w:val="00A562E1"/>
    <w:rsid w:val="00A571AE"/>
    <w:rsid w:val="00A57873"/>
    <w:rsid w:val="00A57D6D"/>
    <w:rsid w:val="00A60497"/>
    <w:rsid w:val="00A61DFA"/>
    <w:rsid w:val="00A621AE"/>
    <w:rsid w:val="00A62A4B"/>
    <w:rsid w:val="00A640A4"/>
    <w:rsid w:val="00A64101"/>
    <w:rsid w:val="00A64478"/>
    <w:rsid w:val="00A65546"/>
    <w:rsid w:val="00A65C75"/>
    <w:rsid w:val="00A66474"/>
    <w:rsid w:val="00A66959"/>
    <w:rsid w:val="00A6741C"/>
    <w:rsid w:val="00A70C44"/>
    <w:rsid w:val="00A713D7"/>
    <w:rsid w:val="00A71E35"/>
    <w:rsid w:val="00A72389"/>
    <w:rsid w:val="00A73824"/>
    <w:rsid w:val="00A7387D"/>
    <w:rsid w:val="00A73EF3"/>
    <w:rsid w:val="00A755B1"/>
    <w:rsid w:val="00A7703B"/>
    <w:rsid w:val="00A779A7"/>
    <w:rsid w:val="00A80D43"/>
    <w:rsid w:val="00A8231E"/>
    <w:rsid w:val="00A82339"/>
    <w:rsid w:val="00A826FF"/>
    <w:rsid w:val="00A82858"/>
    <w:rsid w:val="00A82C2E"/>
    <w:rsid w:val="00A8303E"/>
    <w:rsid w:val="00A83248"/>
    <w:rsid w:val="00A836BE"/>
    <w:rsid w:val="00A836DF"/>
    <w:rsid w:val="00A8379B"/>
    <w:rsid w:val="00A849E8"/>
    <w:rsid w:val="00A84AB6"/>
    <w:rsid w:val="00A85188"/>
    <w:rsid w:val="00A857AD"/>
    <w:rsid w:val="00A85DF5"/>
    <w:rsid w:val="00A86030"/>
    <w:rsid w:val="00A8669A"/>
    <w:rsid w:val="00A86719"/>
    <w:rsid w:val="00A90917"/>
    <w:rsid w:val="00A90AC3"/>
    <w:rsid w:val="00A90C57"/>
    <w:rsid w:val="00A9118E"/>
    <w:rsid w:val="00A9231F"/>
    <w:rsid w:val="00A92A60"/>
    <w:rsid w:val="00A93C9F"/>
    <w:rsid w:val="00A9439F"/>
    <w:rsid w:val="00A94532"/>
    <w:rsid w:val="00A94BB2"/>
    <w:rsid w:val="00A94D89"/>
    <w:rsid w:val="00A952DA"/>
    <w:rsid w:val="00A95534"/>
    <w:rsid w:val="00A96015"/>
    <w:rsid w:val="00A968AC"/>
    <w:rsid w:val="00A9773D"/>
    <w:rsid w:val="00A977D9"/>
    <w:rsid w:val="00A97C9C"/>
    <w:rsid w:val="00AA01CD"/>
    <w:rsid w:val="00AA031E"/>
    <w:rsid w:val="00AA04E6"/>
    <w:rsid w:val="00AA05DF"/>
    <w:rsid w:val="00AA0E06"/>
    <w:rsid w:val="00AA0FA2"/>
    <w:rsid w:val="00AA1EB7"/>
    <w:rsid w:val="00AA34DD"/>
    <w:rsid w:val="00AA3FE6"/>
    <w:rsid w:val="00AA4898"/>
    <w:rsid w:val="00AA79BE"/>
    <w:rsid w:val="00AA7A9A"/>
    <w:rsid w:val="00AB00EC"/>
    <w:rsid w:val="00AB0C61"/>
    <w:rsid w:val="00AB0D5C"/>
    <w:rsid w:val="00AB1D77"/>
    <w:rsid w:val="00AB1D82"/>
    <w:rsid w:val="00AB2BB6"/>
    <w:rsid w:val="00AB2F1C"/>
    <w:rsid w:val="00AB366D"/>
    <w:rsid w:val="00AB38CA"/>
    <w:rsid w:val="00AB3B95"/>
    <w:rsid w:val="00AB3D99"/>
    <w:rsid w:val="00AB41EA"/>
    <w:rsid w:val="00AB4274"/>
    <w:rsid w:val="00AB4344"/>
    <w:rsid w:val="00AB4349"/>
    <w:rsid w:val="00AB44D6"/>
    <w:rsid w:val="00AB45DE"/>
    <w:rsid w:val="00AB4724"/>
    <w:rsid w:val="00AB6AAE"/>
    <w:rsid w:val="00AB7AAF"/>
    <w:rsid w:val="00AC03F1"/>
    <w:rsid w:val="00AC051E"/>
    <w:rsid w:val="00AC0A50"/>
    <w:rsid w:val="00AC1D11"/>
    <w:rsid w:val="00AC251C"/>
    <w:rsid w:val="00AC275D"/>
    <w:rsid w:val="00AC2768"/>
    <w:rsid w:val="00AC2C32"/>
    <w:rsid w:val="00AC39A7"/>
    <w:rsid w:val="00AC3B8E"/>
    <w:rsid w:val="00AC4FF0"/>
    <w:rsid w:val="00AC5736"/>
    <w:rsid w:val="00AC5869"/>
    <w:rsid w:val="00AC67E1"/>
    <w:rsid w:val="00AC6863"/>
    <w:rsid w:val="00AC6FB0"/>
    <w:rsid w:val="00AC740F"/>
    <w:rsid w:val="00AC7770"/>
    <w:rsid w:val="00AC7A1E"/>
    <w:rsid w:val="00AD06A1"/>
    <w:rsid w:val="00AD09A3"/>
    <w:rsid w:val="00AD19E3"/>
    <w:rsid w:val="00AD32C1"/>
    <w:rsid w:val="00AD3A8C"/>
    <w:rsid w:val="00AD429C"/>
    <w:rsid w:val="00AD42B6"/>
    <w:rsid w:val="00AD468B"/>
    <w:rsid w:val="00AD5B87"/>
    <w:rsid w:val="00AD5CA4"/>
    <w:rsid w:val="00AD6F75"/>
    <w:rsid w:val="00AD76B3"/>
    <w:rsid w:val="00AD76CE"/>
    <w:rsid w:val="00AE02D2"/>
    <w:rsid w:val="00AE15D8"/>
    <w:rsid w:val="00AE1CDA"/>
    <w:rsid w:val="00AE1EBA"/>
    <w:rsid w:val="00AE218F"/>
    <w:rsid w:val="00AE38DA"/>
    <w:rsid w:val="00AE3C2E"/>
    <w:rsid w:val="00AE4513"/>
    <w:rsid w:val="00AE4820"/>
    <w:rsid w:val="00AE4A64"/>
    <w:rsid w:val="00AE517F"/>
    <w:rsid w:val="00AE5CEC"/>
    <w:rsid w:val="00AE67AC"/>
    <w:rsid w:val="00AE7FBE"/>
    <w:rsid w:val="00AF15F4"/>
    <w:rsid w:val="00AF2FA2"/>
    <w:rsid w:val="00AF35BA"/>
    <w:rsid w:val="00AF4325"/>
    <w:rsid w:val="00AF434B"/>
    <w:rsid w:val="00AF4A17"/>
    <w:rsid w:val="00AF50E9"/>
    <w:rsid w:val="00AF5694"/>
    <w:rsid w:val="00AF5859"/>
    <w:rsid w:val="00AF7471"/>
    <w:rsid w:val="00AF7A39"/>
    <w:rsid w:val="00AF7D43"/>
    <w:rsid w:val="00AF7E9F"/>
    <w:rsid w:val="00B00067"/>
    <w:rsid w:val="00B0011E"/>
    <w:rsid w:val="00B007A7"/>
    <w:rsid w:val="00B016F1"/>
    <w:rsid w:val="00B01C4C"/>
    <w:rsid w:val="00B0258E"/>
    <w:rsid w:val="00B02A23"/>
    <w:rsid w:val="00B03C06"/>
    <w:rsid w:val="00B047E4"/>
    <w:rsid w:val="00B05013"/>
    <w:rsid w:val="00B0536D"/>
    <w:rsid w:val="00B0582C"/>
    <w:rsid w:val="00B05DAC"/>
    <w:rsid w:val="00B0605B"/>
    <w:rsid w:val="00B06BB3"/>
    <w:rsid w:val="00B07102"/>
    <w:rsid w:val="00B07452"/>
    <w:rsid w:val="00B07AC7"/>
    <w:rsid w:val="00B07FCF"/>
    <w:rsid w:val="00B10969"/>
    <w:rsid w:val="00B1097B"/>
    <w:rsid w:val="00B10F07"/>
    <w:rsid w:val="00B11711"/>
    <w:rsid w:val="00B11B58"/>
    <w:rsid w:val="00B11F89"/>
    <w:rsid w:val="00B13819"/>
    <w:rsid w:val="00B13B77"/>
    <w:rsid w:val="00B14B04"/>
    <w:rsid w:val="00B14E1D"/>
    <w:rsid w:val="00B153F2"/>
    <w:rsid w:val="00B17301"/>
    <w:rsid w:val="00B17AC7"/>
    <w:rsid w:val="00B20830"/>
    <w:rsid w:val="00B20FFB"/>
    <w:rsid w:val="00B21AF4"/>
    <w:rsid w:val="00B220A6"/>
    <w:rsid w:val="00B22424"/>
    <w:rsid w:val="00B23117"/>
    <w:rsid w:val="00B24341"/>
    <w:rsid w:val="00B24409"/>
    <w:rsid w:val="00B2463D"/>
    <w:rsid w:val="00B24AD4"/>
    <w:rsid w:val="00B24C93"/>
    <w:rsid w:val="00B25A8D"/>
    <w:rsid w:val="00B25ADD"/>
    <w:rsid w:val="00B25E22"/>
    <w:rsid w:val="00B26637"/>
    <w:rsid w:val="00B269EA"/>
    <w:rsid w:val="00B26FAB"/>
    <w:rsid w:val="00B27C8E"/>
    <w:rsid w:val="00B27EB9"/>
    <w:rsid w:val="00B300BD"/>
    <w:rsid w:val="00B30673"/>
    <w:rsid w:val="00B30E74"/>
    <w:rsid w:val="00B330E4"/>
    <w:rsid w:val="00B33153"/>
    <w:rsid w:val="00B33545"/>
    <w:rsid w:val="00B336A1"/>
    <w:rsid w:val="00B33843"/>
    <w:rsid w:val="00B33C47"/>
    <w:rsid w:val="00B33EE4"/>
    <w:rsid w:val="00B33FE6"/>
    <w:rsid w:val="00B34EFC"/>
    <w:rsid w:val="00B35182"/>
    <w:rsid w:val="00B351B7"/>
    <w:rsid w:val="00B35F9F"/>
    <w:rsid w:val="00B362A9"/>
    <w:rsid w:val="00B36601"/>
    <w:rsid w:val="00B36FA6"/>
    <w:rsid w:val="00B375E3"/>
    <w:rsid w:val="00B37AF5"/>
    <w:rsid w:val="00B37D0E"/>
    <w:rsid w:val="00B37F0D"/>
    <w:rsid w:val="00B4243A"/>
    <w:rsid w:val="00B43B34"/>
    <w:rsid w:val="00B4477F"/>
    <w:rsid w:val="00B44D08"/>
    <w:rsid w:val="00B4545D"/>
    <w:rsid w:val="00B455EB"/>
    <w:rsid w:val="00B45C04"/>
    <w:rsid w:val="00B4626C"/>
    <w:rsid w:val="00B4653B"/>
    <w:rsid w:val="00B46F14"/>
    <w:rsid w:val="00B47633"/>
    <w:rsid w:val="00B47732"/>
    <w:rsid w:val="00B50479"/>
    <w:rsid w:val="00B506FB"/>
    <w:rsid w:val="00B5095F"/>
    <w:rsid w:val="00B523FA"/>
    <w:rsid w:val="00B52488"/>
    <w:rsid w:val="00B524DE"/>
    <w:rsid w:val="00B527EA"/>
    <w:rsid w:val="00B5282D"/>
    <w:rsid w:val="00B52FFD"/>
    <w:rsid w:val="00B53DA4"/>
    <w:rsid w:val="00B54414"/>
    <w:rsid w:val="00B5454C"/>
    <w:rsid w:val="00B54B8F"/>
    <w:rsid w:val="00B54BA3"/>
    <w:rsid w:val="00B552D3"/>
    <w:rsid w:val="00B557F3"/>
    <w:rsid w:val="00B55EAB"/>
    <w:rsid w:val="00B5695C"/>
    <w:rsid w:val="00B56CA3"/>
    <w:rsid w:val="00B57041"/>
    <w:rsid w:val="00B5777D"/>
    <w:rsid w:val="00B57F38"/>
    <w:rsid w:val="00B600BE"/>
    <w:rsid w:val="00B602D5"/>
    <w:rsid w:val="00B60508"/>
    <w:rsid w:val="00B620E2"/>
    <w:rsid w:val="00B623D3"/>
    <w:rsid w:val="00B62A75"/>
    <w:rsid w:val="00B63371"/>
    <w:rsid w:val="00B63947"/>
    <w:rsid w:val="00B63C2D"/>
    <w:rsid w:val="00B6481D"/>
    <w:rsid w:val="00B648D0"/>
    <w:rsid w:val="00B65564"/>
    <w:rsid w:val="00B6576E"/>
    <w:rsid w:val="00B6611F"/>
    <w:rsid w:val="00B6623E"/>
    <w:rsid w:val="00B6688C"/>
    <w:rsid w:val="00B67882"/>
    <w:rsid w:val="00B72305"/>
    <w:rsid w:val="00B72F29"/>
    <w:rsid w:val="00B735A1"/>
    <w:rsid w:val="00B7380B"/>
    <w:rsid w:val="00B73AC1"/>
    <w:rsid w:val="00B73ADF"/>
    <w:rsid w:val="00B73B9B"/>
    <w:rsid w:val="00B73EF4"/>
    <w:rsid w:val="00B74074"/>
    <w:rsid w:val="00B74B73"/>
    <w:rsid w:val="00B75B33"/>
    <w:rsid w:val="00B75DA4"/>
    <w:rsid w:val="00B7675A"/>
    <w:rsid w:val="00B76C50"/>
    <w:rsid w:val="00B7722A"/>
    <w:rsid w:val="00B77C4E"/>
    <w:rsid w:val="00B807E0"/>
    <w:rsid w:val="00B807E3"/>
    <w:rsid w:val="00B815BD"/>
    <w:rsid w:val="00B81783"/>
    <w:rsid w:val="00B81B8D"/>
    <w:rsid w:val="00B81FE5"/>
    <w:rsid w:val="00B82492"/>
    <w:rsid w:val="00B836D4"/>
    <w:rsid w:val="00B837A0"/>
    <w:rsid w:val="00B8398C"/>
    <w:rsid w:val="00B83EE7"/>
    <w:rsid w:val="00B84D11"/>
    <w:rsid w:val="00B8535D"/>
    <w:rsid w:val="00B85BA0"/>
    <w:rsid w:val="00B86831"/>
    <w:rsid w:val="00B86915"/>
    <w:rsid w:val="00B871E7"/>
    <w:rsid w:val="00B874C7"/>
    <w:rsid w:val="00B90D28"/>
    <w:rsid w:val="00B90EED"/>
    <w:rsid w:val="00B92134"/>
    <w:rsid w:val="00B9251B"/>
    <w:rsid w:val="00B92610"/>
    <w:rsid w:val="00B930E6"/>
    <w:rsid w:val="00B939EC"/>
    <w:rsid w:val="00B93CA1"/>
    <w:rsid w:val="00B93E37"/>
    <w:rsid w:val="00B93EB0"/>
    <w:rsid w:val="00B942A8"/>
    <w:rsid w:val="00B944CE"/>
    <w:rsid w:val="00B94FAF"/>
    <w:rsid w:val="00B9571F"/>
    <w:rsid w:val="00B959E6"/>
    <w:rsid w:val="00B95C78"/>
    <w:rsid w:val="00B97047"/>
    <w:rsid w:val="00B97581"/>
    <w:rsid w:val="00B979A6"/>
    <w:rsid w:val="00BA0038"/>
    <w:rsid w:val="00BA02A8"/>
    <w:rsid w:val="00BA1203"/>
    <w:rsid w:val="00BA1CA5"/>
    <w:rsid w:val="00BA2077"/>
    <w:rsid w:val="00BA2D30"/>
    <w:rsid w:val="00BA345E"/>
    <w:rsid w:val="00BA4419"/>
    <w:rsid w:val="00BA500A"/>
    <w:rsid w:val="00BA6103"/>
    <w:rsid w:val="00BA6367"/>
    <w:rsid w:val="00BA6793"/>
    <w:rsid w:val="00BA6A2A"/>
    <w:rsid w:val="00BA6A3B"/>
    <w:rsid w:val="00BB056E"/>
    <w:rsid w:val="00BB0B49"/>
    <w:rsid w:val="00BB1615"/>
    <w:rsid w:val="00BB17F6"/>
    <w:rsid w:val="00BB2A01"/>
    <w:rsid w:val="00BB2A99"/>
    <w:rsid w:val="00BB338A"/>
    <w:rsid w:val="00BB33C9"/>
    <w:rsid w:val="00BB3D4B"/>
    <w:rsid w:val="00BB3E81"/>
    <w:rsid w:val="00BB46C0"/>
    <w:rsid w:val="00BB4B1C"/>
    <w:rsid w:val="00BB4B7B"/>
    <w:rsid w:val="00BB4E28"/>
    <w:rsid w:val="00BB576C"/>
    <w:rsid w:val="00BB59A4"/>
    <w:rsid w:val="00BB5DA4"/>
    <w:rsid w:val="00BB5F73"/>
    <w:rsid w:val="00BB6B5A"/>
    <w:rsid w:val="00BB7430"/>
    <w:rsid w:val="00BB747B"/>
    <w:rsid w:val="00BB7A2D"/>
    <w:rsid w:val="00BC01F2"/>
    <w:rsid w:val="00BC0E21"/>
    <w:rsid w:val="00BC15D1"/>
    <w:rsid w:val="00BC1C27"/>
    <w:rsid w:val="00BC2D2F"/>
    <w:rsid w:val="00BC4039"/>
    <w:rsid w:val="00BC409F"/>
    <w:rsid w:val="00BC418C"/>
    <w:rsid w:val="00BC466F"/>
    <w:rsid w:val="00BC49E5"/>
    <w:rsid w:val="00BC5018"/>
    <w:rsid w:val="00BC52CC"/>
    <w:rsid w:val="00BC6220"/>
    <w:rsid w:val="00BC625C"/>
    <w:rsid w:val="00BC6F82"/>
    <w:rsid w:val="00BC7A42"/>
    <w:rsid w:val="00BD0E49"/>
    <w:rsid w:val="00BD0EB3"/>
    <w:rsid w:val="00BD1944"/>
    <w:rsid w:val="00BD1FA0"/>
    <w:rsid w:val="00BD249C"/>
    <w:rsid w:val="00BD2DFE"/>
    <w:rsid w:val="00BD38EE"/>
    <w:rsid w:val="00BD445C"/>
    <w:rsid w:val="00BD467C"/>
    <w:rsid w:val="00BD46FB"/>
    <w:rsid w:val="00BD55A2"/>
    <w:rsid w:val="00BD597B"/>
    <w:rsid w:val="00BD61E3"/>
    <w:rsid w:val="00BD6BD3"/>
    <w:rsid w:val="00BD720C"/>
    <w:rsid w:val="00BD7580"/>
    <w:rsid w:val="00BD7708"/>
    <w:rsid w:val="00BE0E0D"/>
    <w:rsid w:val="00BE0E71"/>
    <w:rsid w:val="00BE10C1"/>
    <w:rsid w:val="00BE1515"/>
    <w:rsid w:val="00BE1FA4"/>
    <w:rsid w:val="00BE2AF6"/>
    <w:rsid w:val="00BE2EAD"/>
    <w:rsid w:val="00BE3E81"/>
    <w:rsid w:val="00BE431F"/>
    <w:rsid w:val="00BE4539"/>
    <w:rsid w:val="00BE5124"/>
    <w:rsid w:val="00BE5395"/>
    <w:rsid w:val="00BE5409"/>
    <w:rsid w:val="00BE5444"/>
    <w:rsid w:val="00BE5C61"/>
    <w:rsid w:val="00BE60BD"/>
    <w:rsid w:val="00BE60CD"/>
    <w:rsid w:val="00BE679D"/>
    <w:rsid w:val="00BE69E2"/>
    <w:rsid w:val="00BE6F74"/>
    <w:rsid w:val="00BF031E"/>
    <w:rsid w:val="00BF06B9"/>
    <w:rsid w:val="00BF11DD"/>
    <w:rsid w:val="00BF18C3"/>
    <w:rsid w:val="00BF20C1"/>
    <w:rsid w:val="00BF211B"/>
    <w:rsid w:val="00BF22AA"/>
    <w:rsid w:val="00BF2714"/>
    <w:rsid w:val="00BF2B2E"/>
    <w:rsid w:val="00BF2DA1"/>
    <w:rsid w:val="00BF31F4"/>
    <w:rsid w:val="00BF3A05"/>
    <w:rsid w:val="00BF6BDB"/>
    <w:rsid w:val="00BF73D3"/>
    <w:rsid w:val="00BF741D"/>
    <w:rsid w:val="00C0058D"/>
    <w:rsid w:val="00C00909"/>
    <w:rsid w:val="00C01270"/>
    <w:rsid w:val="00C0245E"/>
    <w:rsid w:val="00C029EF"/>
    <w:rsid w:val="00C02AE1"/>
    <w:rsid w:val="00C03927"/>
    <w:rsid w:val="00C04163"/>
    <w:rsid w:val="00C0567E"/>
    <w:rsid w:val="00C05798"/>
    <w:rsid w:val="00C0591E"/>
    <w:rsid w:val="00C05975"/>
    <w:rsid w:val="00C059BC"/>
    <w:rsid w:val="00C05F7C"/>
    <w:rsid w:val="00C07335"/>
    <w:rsid w:val="00C0759C"/>
    <w:rsid w:val="00C076A7"/>
    <w:rsid w:val="00C07796"/>
    <w:rsid w:val="00C100E9"/>
    <w:rsid w:val="00C101A0"/>
    <w:rsid w:val="00C125DA"/>
    <w:rsid w:val="00C129B8"/>
    <w:rsid w:val="00C12D87"/>
    <w:rsid w:val="00C143BB"/>
    <w:rsid w:val="00C14AD9"/>
    <w:rsid w:val="00C14B7C"/>
    <w:rsid w:val="00C14C8A"/>
    <w:rsid w:val="00C15186"/>
    <w:rsid w:val="00C1559D"/>
    <w:rsid w:val="00C15EB3"/>
    <w:rsid w:val="00C16D5C"/>
    <w:rsid w:val="00C16D5D"/>
    <w:rsid w:val="00C203A7"/>
    <w:rsid w:val="00C20537"/>
    <w:rsid w:val="00C209D3"/>
    <w:rsid w:val="00C2103D"/>
    <w:rsid w:val="00C2114F"/>
    <w:rsid w:val="00C212D6"/>
    <w:rsid w:val="00C219A9"/>
    <w:rsid w:val="00C21AD3"/>
    <w:rsid w:val="00C22B36"/>
    <w:rsid w:val="00C24124"/>
    <w:rsid w:val="00C2437F"/>
    <w:rsid w:val="00C248E6"/>
    <w:rsid w:val="00C24B03"/>
    <w:rsid w:val="00C2664F"/>
    <w:rsid w:val="00C26CDC"/>
    <w:rsid w:val="00C2758F"/>
    <w:rsid w:val="00C276F6"/>
    <w:rsid w:val="00C27C58"/>
    <w:rsid w:val="00C27E30"/>
    <w:rsid w:val="00C309C3"/>
    <w:rsid w:val="00C30BA6"/>
    <w:rsid w:val="00C32FA5"/>
    <w:rsid w:val="00C33054"/>
    <w:rsid w:val="00C34934"/>
    <w:rsid w:val="00C3557D"/>
    <w:rsid w:val="00C3612F"/>
    <w:rsid w:val="00C36F84"/>
    <w:rsid w:val="00C3747F"/>
    <w:rsid w:val="00C376A0"/>
    <w:rsid w:val="00C40D4B"/>
    <w:rsid w:val="00C40F9C"/>
    <w:rsid w:val="00C41122"/>
    <w:rsid w:val="00C413B6"/>
    <w:rsid w:val="00C41CD0"/>
    <w:rsid w:val="00C4252E"/>
    <w:rsid w:val="00C4256A"/>
    <w:rsid w:val="00C42D84"/>
    <w:rsid w:val="00C444C1"/>
    <w:rsid w:val="00C44753"/>
    <w:rsid w:val="00C449D2"/>
    <w:rsid w:val="00C44C09"/>
    <w:rsid w:val="00C44F17"/>
    <w:rsid w:val="00C4614D"/>
    <w:rsid w:val="00C47310"/>
    <w:rsid w:val="00C47329"/>
    <w:rsid w:val="00C47468"/>
    <w:rsid w:val="00C474F2"/>
    <w:rsid w:val="00C50099"/>
    <w:rsid w:val="00C50165"/>
    <w:rsid w:val="00C50AC8"/>
    <w:rsid w:val="00C516C7"/>
    <w:rsid w:val="00C51B5D"/>
    <w:rsid w:val="00C521F2"/>
    <w:rsid w:val="00C52264"/>
    <w:rsid w:val="00C52EA7"/>
    <w:rsid w:val="00C5335B"/>
    <w:rsid w:val="00C5407A"/>
    <w:rsid w:val="00C5412D"/>
    <w:rsid w:val="00C54180"/>
    <w:rsid w:val="00C54532"/>
    <w:rsid w:val="00C557D1"/>
    <w:rsid w:val="00C55C1B"/>
    <w:rsid w:val="00C56406"/>
    <w:rsid w:val="00C565D3"/>
    <w:rsid w:val="00C565F8"/>
    <w:rsid w:val="00C567D1"/>
    <w:rsid w:val="00C56F3D"/>
    <w:rsid w:val="00C57379"/>
    <w:rsid w:val="00C6034D"/>
    <w:rsid w:val="00C60C04"/>
    <w:rsid w:val="00C61539"/>
    <w:rsid w:val="00C61B40"/>
    <w:rsid w:val="00C62512"/>
    <w:rsid w:val="00C63990"/>
    <w:rsid w:val="00C63C6E"/>
    <w:rsid w:val="00C6447A"/>
    <w:rsid w:val="00C64990"/>
    <w:rsid w:val="00C64FA9"/>
    <w:rsid w:val="00C65A56"/>
    <w:rsid w:val="00C65FBE"/>
    <w:rsid w:val="00C668BF"/>
    <w:rsid w:val="00C674AD"/>
    <w:rsid w:val="00C67DFD"/>
    <w:rsid w:val="00C70649"/>
    <w:rsid w:val="00C706A9"/>
    <w:rsid w:val="00C708AD"/>
    <w:rsid w:val="00C70931"/>
    <w:rsid w:val="00C70B15"/>
    <w:rsid w:val="00C713DE"/>
    <w:rsid w:val="00C7152A"/>
    <w:rsid w:val="00C71665"/>
    <w:rsid w:val="00C71F9D"/>
    <w:rsid w:val="00C7352B"/>
    <w:rsid w:val="00C73DEE"/>
    <w:rsid w:val="00C74B79"/>
    <w:rsid w:val="00C75071"/>
    <w:rsid w:val="00C7627E"/>
    <w:rsid w:val="00C768BA"/>
    <w:rsid w:val="00C769F0"/>
    <w:rsid w:val="00C76C0B"/>
    <w:rsid w:val="00C77573"/>
    <w:rsid w:val="00C77943"/>
    <w:rsid w:val="00C77B1F"/>
    <w:rsid w:val="00C77C15"/>
    <w:rsid w:val="00C77D57"/>
    <w:rsid w:val="00C80A2F"/>
    <w:rsid w:val="00C80AC4"/>
    <w:rsid w:val="00C80C06"/>
    <w:rsid w:val="00C80C33"/>
    <w:rsid w:val="00C811DF"/>
    <w:rsid w:val="00C823C4"/>
    <w:rsid w:val="00C8285F"/>
    <w:rsid w:val="00C82C3B"/>
    <w:rsid w:val="00C82C5A"/>
    <w:rsid w:val="00C82D0B"/>
    <w:rsid w:val="00C82D3A"/>
    <w:rsid w:val="00C82FA7"/>
    <w:rsid w:val="00C83AB0"/>
    <w:rsid w:val="00C840F7"/>
    <w:rsid w:val="00C84675"/>
    <w:rsid w:val="00C84760"/>
    <w:rsid w:val="00C86519"/>
    <w:rsid w:val="00C869C0"/>
    <w:rsid w:val="00C86CF0"/>
    <w:rsid w:val="00C86CF9"/>
    <w:rsid w:val="00C87D3E"/>
    <w:rsid w:val="00C9062C"/>
    <w:rsid w:val="00C91152"/>
    <w:rsid w:val="00C928B2"/>
    <w:rsid w:val="00C92904"/>
    <w:rsid w:val="00C931C8"/>
    <w:rsid w:val="00C93451"/>
    <w:rsid w:val="00C94976"/>
    <w:rsid w:val="00C94D24"/>
    <w:rsid w:val="00C959FE"/>
    <w:rsid w:val="00C97C70"/>
    <w:rsid w:val="00CA07DA"/>
    <w:rsid w:val="00CA184E"/>
    <w:rsid w:val="00CA229A"/>
    <w:rsid w:val="00CA26B7"/>
    <w:rsid w:val="00CA3B6E"/>
    <w:rsid w:val="00CA3F9E"/>
    <w:rsid w:val="00CA408A"/>
    <w:rsid w:val="00CA457F"/>
    <w:rsid w:val="00CA5062"/>
    <w:rsid w:val="00CA586C"/>
    <w:rsid w:val="00CA6B83"/>
    <w:rsid w:val="00CA749A"/>
    <w:rsid w:val="00CA7BFD"/>
    <w:rsid w:val="00CB03BD"/>
    <w:rsid w:val="00CB18D1"/>
    <w:rsid w:val="00CB1AA6"/>
    <w:rsid w:val="00CB365B"/>
    <w:rsid w:val="00CB38BC"/>
    <w:rsid w:val="00CB3FC2"/>
    <w:rsid w:val="00CB51DB"/>
    <w:rsid w:val="00CB53BB"/>
    <w:rsid w:val="00CB54F0"/>
    <w:rsid w:val="00CB61D8"/>
    <w:rsid w:val="00CB6919"/>
    <w:rsid w:val="00CB6A8B"/>
    <w:rsid w:val="00CB6BF5"/>
    <w:rsid w:val="00CB7F61"/>
    <w:rsid w:val="00CC0086"/>
    <w:rsid w:val="00CC0223"/>
    <w:rsid w:val="00CC0777"/>
    <w:rsid w:val="00CC1864"/>
    <w:rsid w:val="00CC1CDE"/>
    <w:rsid w:val="00CC1F5F"/>
    <w:rsid w:val="00CC27CA"/>
    <w:rsid w:val="00CC2940"/>
    <w:rsid w:val="00CC2CA2"/>
    <w:rsid w:val="00CC3853"/>
    <w:rsid w:val="00CC3CA1"/>
    <w:rsid w:val="00CC45F3"/>
    <w:rsid w:val="00CC4957"/>
    <w:rsid w:val="00CC4F4E"/>
    <w:rsid w:val="00CC58A1"/>
    <w:rsid w:val="00CC5E0B"/>
    <w:rsid w:val="00CC6BB7"/>
    <w:rsid w:val="00CC78F1"/>
    <w:rsid w:val="00CD142B"/>
    <w:rsid w:val="00CD20AD"/>
    <w:rsid w:val="00CD2591"/>
    <w:rsid w:val="00CD2B44"/>
    <w:rsid w:val="00CD3E9E"/>
    <w:rsid w:val="00CD3ECD"/>
    <w:rsid w:val="00CD428C"/>
    <w:rsid w:val="00CD47E5"/>
    <w:rsid w:val="00CD4C93"/>
    <w:rsid w:val="00CD4F13"/>
    <w:rsid w:val="00CD54DA"/>
    <w:rsid w:val="00CD5FEE"/>
    <w:rsid w:val="00CD65FD"/>
    <w:rsid w:val="00CD69A0"/>
    <w:rsid w:val="00CD6DEA"/>
    <w:rsid w:val="00CD7DFE"/>
    <w:rsid w:val="00CE0325"/>
    <w:rsid w:val="00CE0EA3"/>
    <w:rsid w:val="00CE1537"/>
    <w:rsid w:val="00CE1FE3"/>
    <w:rsid w:val="00CE20A9"/>
    <w:rsid w:val="00CE2352"/>
    <w:rsid w:val="00CE2ADC"/>
    <w:rsid w:val="00CE2EA1"/>
    <w:rsid w:val="00CE3AC8"/>
    <w:rsid w:val="00CE410A"/>
    <w:rsid w:val="00CE4661"/>
    <w:rsid w:val="00CE516B"/>
    <w:rsid w:val="00CE56D4"/>
    <w:rsid w:val="00CE5CBC"/>
    <w:rsid w:val="00CE63D1"/>
    <w:rsid w:val="00CE66F4"/>
    <w:rsid w:val="00CE6B88"/>
    <w:rsid w:val="00CE6D66"/>
    <w:rsid w:val="00CE743B"/>
    <w:rsid w:val="00CF0591"/>
    <w:rsid w:val="00CF05BF"/>
    <w:rsid w:val="00CF0B5F"/>
    <w:rsid w:val="00CF0B87"/>
    <w:rsid w:val="00CF1746"/>
    <w:rsid w:val="00CF2532"/>
    <w:rsid w:val="00CF276A"/>
    <w:rsid w:val="00CF2F02"/>
    <w:rsid w:val="00CF4341"/>
    <w:rsid w:val="00CF4C85"/>
    <w:rsid w:val="00CF4D16"/>
    <w:rsid w:val="00CF4FFB"/>
    <w:rsid w:val="00CF51BE"/>
    <w:rsid w:val="00CF530D"/>
    <w:rsid w:val="00CF5C2A"/>
    <w:rsid w:val="00CF638D"/>
    <w:rsid w:val="00CF6555"/>
    <w:rsid w:val="00CF6BA7"/>
    <w:rsid w:val="00CF71F6"/>
    <w:rsid w:val="00CF71F7"/>
    <w:rsid w:val="00CF75D2"/>
    <w:rsid w:val="00CF7851"/>
    <w:rsid w:val="00D000F7"/>
    <w:rsid w:val="00D00A9A"/>
    <w:rsid w:val="00D0200E"/>
    <w:rsid w:val="00D02703"/>
    <w:rsid w:val="00D0339C"/>
    <w:rsid w:val="00D03D92"/>
    <w:rsid w:val="00D045B4"/>
    <w:rsid w:val="00D04A55"/>
    <w:rsid w:val="00D05828"/>
    <w:rsid w:val="00D05871"/>
    <w:rsid w:val="00D06734"/>
    <w:rsid w:val="00D076EB"/>
    <w:rsid w:val="00D10822"/>
    <w:rsid w:val="00D10C2D"/>
    <w:rsid w:val="00D1102A"/>
    <w:rsid w:val="00D11238"/>
    <w:rsid w:val="00D11543"/>
    <w:rsid w:val="00D11BAE"/>
    <w:rsid w:val="00D11E7F"/>
    <w:rsid w:val="00D120A3"/>
    <w:rsid w:val="00D126E1"/>
    <w:rsid w:val="00D12BDD"/>
    <w:rsid w:val="00D13F86"/>
    <w:rsid w:val="00D13FF6"/>
    <w:rsid w:val="00D15603"/>
    <w:rsid w:val="00D15C8E"/>
    <w:rsid w:val="00D1679B"/>
    <w:rsid w:val="00D16CCE"/>
    <w:rsid w:val="00D1717C"/>
    <w:rsid w:val="00D1786C"/>
    <w:rsid w:val="00D17D97"/>
    <w:rsid w:val="00D17EFB"/>
    <w:rsid w:val="00D20108"/>
    <w:rsid w:val="00D20B79"/>
    <w:rsid w:val="00D21E55"/>
    <w:rsid w:val="00D22154"/>
    <w:rsid w:val="00D226B2"/>
    <w:rsid w:val="00D22CEF"/>
    <w:rsid w:val="00D2308A"/>
    <w:rsid w:val="00D23B66"/>
    <w:rsid w:val="00D25662"/>
    <w:rsid w:val="00D25B85"/>
    <w:rsid w:val="00D25E30"/>
    <w:rsid w:val="00D25F0B"/>
    <w:rsid w:val="00D26035"/>
    <w:rsid w:val="00D266E0"/>
    <w:rsid w:val="00D26972"/>
    <w:rsid w:val="00D27A23"/>
    <w:rsid w:val="00D314EB"/>
    <w:rsid w:val="00D31CDF"/>
    <w:rsid w:val="00D3217C"/>
    <w:rsid w:val="00D328EC"/>
    <w:rsid w:val="00D33048"/>
    <w:rsid w:val="00D33090"/>
    <w:rsid w:val="00D3315B"/>
    <w:rsid w:val="00D331E8"/>
    <w:rsid w:val="00D33BB0"/>
    <w:rsid w:val="00D33C4B"/>
    <w:rsid w:val="00D34331"/>
    <w:rsid w:val="00D34D5C"/>
    <w:rsid w:val="00D34D61"/>
    <w:rsid w:val="00D3506C"/>
    <w:rsid w:val="00D35245"/>
    <w:rsid w:val="00D352B5"/>
    <w:rsid w:val="00D37B65"/>
    <w:rsid w:val="00D37C3C"/>
    <w:rsid w:val="00D37FA3"/>
    <w:rsid w:val="00D40043"/>
    <w:rsid w:val="00D4007B"/>
    <w:rsid w:val="00D40616"/>
    <w:rsid w:val="00D40D30"/>
    <w:rsid w:val="00D41ABF"/>
    <w:rsid w:val="00D42730"/>
    <w:rsid w:val="00D4296B"/>
    <w:rsid w:val="00D42A74"/>
    <w:rsid w:val="00D437EE"/>
    <w:rsid w:val="00D43967"/>
    <w:rsid w:val="00D43A7D"/>
    <w:rsid w:val="00D44AD9"/>
    <w:rsid w:val="00D44DA3"/>
    <w:rsid w:val="00D4508E"/>
    <w:rsid w:val="00D4558B"/>
    <w:rsid w:val="00D45DDB"/>
    <w:rsid w:val="00D460C5"/>
    <w:rsid w:val="00D46184"/>
    <w:rsid w:val="00D4620E"/>
    <w:rsid w:val="00D46F52"/>
    <w:rsid w:val="00D470A9"/>
    <w:rsid w:val="00D4780D"/>
    <w:rsid w:val="00D47DC8"/>
    <w:rsid w:val="00D5256E"/>
    <w:rsid w:val="00D52DC7"/>
    <w:rsid w:val="00D52E24"/>
    <w:rsid w:val="00D54686"/>
    <w:rsid w:val="00D55032"/>
    <w:rsid w:val="00D551CF"/>
    <w:rsid w:val="00D55757"/>
    <w:rsid w:val="00D55E1A"/>
    <w:rsid w:val="00D56EFD"/>
    <w:rsid w:val="00D570B7"/>
    <w:rsid w:val="00D57C42"/>
    <w:rsid w:val="00D57C49"/>
    <w:rsid w:val="00D60407"/>
    <w:rsid w:val="00D6163D"/>
    <w:rsid w:val="00D61717"/>
    <w:rsid w:val="00D6180B"/>
    <w:rsid w:val="00D62489"/>
    <w:rsid w:val="00D62503"/>
    <w:rsid w:val="00D625F7"/>
    <w:rsid w:val="00D63023"/>
    <w:rsid w:val="00D63426"/>
    <w:rsid w:val="00D63751"/>
    <w:rsid w:val="00D63826"/>
    <w:rsid w:val="00D63975"/>
    <w:rsid w:val="00D64ED9"/>
    <w:rsid w:val="00D65D7D"/>
    <w:rsid w:val="00D678BD"/>
    <w:rsid w:val="00D701E2"/>
    <w:rsid w:val="00D70654"/>
    <w:rsid w:val="00D70781"/>
    <w:rsid w:val="00D70E1E"/>
    <w:rsid w:val="00D71324"/>
    <w:rsid w:val="00D72007"/>
    <w:rsid w:val="00D72160"/>
    <w:rsid w:val="00D721C6"/>
    <w:rsid w:val="00D72BE7"/>
    <w:rsid w:val="00D7436A"/>
    <w:rsid w:val="00D74633"/>
    <w:rsid w:val="00D74769"/>
    <w:rsid w:val="00D74F89"/>
    <w:rsid w:val="00D751C0"/>
    <w:rsid w:val="00D75268"/>
    <w:rsid w:val="00D75926"/>
    <w:rsid w:val="00D75E60"/>
    <w:rsid w:val="00D765B8"/>
    <w:rsid w:val="00D769E9"/>
    <w:rsid w:val="00D76BFA"/>
    <w:rsid w:val="00D76C13"/>
    <w:rsid w:val="00D772E6"/>
    <w:rsid w:val="00D776A1"/>
    <w:rsid w:val="00D77A1B"/>
    <w:rsid w:val="00D80795"/>
    <w:rsid w:val="00D80860"/>
    <w:rsid w:val="00D80C62"/>
    <w:rsid w:val="00D81428"/>
    <w:rsid w:val="00D8306B"/>
    <w:rsid w:val="00D8391D"/>
    <w:rsid w:val="00D84FD2"/>
    <w:rsid w:val="00D8614B"/>
    <w:rsid w:val="00D86285"/>
    <w:rsid w:val="00D867BB"/>
    <w:rsid w:val="00D871EA"/>
    <w:rsid w:val="00D87273"/>
    <w:rsid w:val="00D87D9A"/>
    <w:rsid w:val="00D87EE7"/>
    <w:rsid w:val="00D87FC8"/>
    <w:rsid w:val="00D908D7"/>
    <w:rsid w:val="00D910ED"/>
    <w:rsid w:val="00D91AA4"/>
    <w:rsid w:val="00D91D0B"/>
    <w:rsid w:val="00D92253"/>
    <w:rsid w:val="00D92E9C"/>
    <w:rsid w:val="00D92F17"/>
    <w:rsid w:val="00D94A41"/>
    <w:rsid w:val="00D95AF8"/>
    <w:rsid w:val="00D9651C"/>
    <w:rsid w:val="00D97701"/>
    <w:rsid w:val="00D97EF9"/>
    <w:rsid w:val="00DA018C"/>
    <w:rsid w:val="00DA05D0"/>
    <w:rsid w:val="00DA1502"/>
    <w:rsid w:val="00DA1E50"/>
    <w:rsid w:val="00DA23EF"/>
    <w:rsid w:val="00DA3737"/>
    <w:rsid w:val="00DA4430"/>
    <w:rsid w:val="00DA538C"/>
    <w:rsid w:val="00DA5530"/>
    <w:rsid w:val="00DA58E5"/>
    <w:rsid w:val="00DA5C52"/>
    <w:rsid w:val="00DA6129"/>
    <w:rsid w:val="00DA75DC"/>
    <w:rsid w:val="00DA7DE0"/>
    <w:rsid w:val="00DA7F6B"/>
    <w:rsid w:val="00DB1C3B"/>
    <w:rsid w:val="00DB3070"/>
    <w:rsid w:val="00DB56FF"/>
    <w:rsid w:val="00DB571E"/>
    <w:rsid w:val="00DB58B8"/>
    <w:rsid w:val="00DB5B1F"/>
    <w:rsid w:val="00DB5C5B"/>
    <w:rsid w:val="00DB715D"/>
    <w:rsid w:val="00DB7734"/>
    <w:rsid w:val="00DB7AE1"/>
    <w:rsid w:val="00DC0FDC"/>
    <w:rsid w:val="00DC142C"/>
    <w:rsid w:val="00DC1670"/>
    <w:rsid w:val="00DC2C28"/>
    <w:rsid w:val="00DC2E1C"/>
    <w:rsid w:val="00DC3910"/>
    <w:rsid w:val="00DC3EBC"/>
    <w:rsid w:val="00DC3F79"/>
    <w:rsid w:val="00DC4CE0"/>
    <w:rsid w:val="00DC4F61"/>
    <w:rsid w:val="00DC5185"/>
    <w:rsid w:val="00DC5193"/>
    <w:rsid w:val="00DC5B7D"/>
    <w:rsid w:val="00DC6AA9"/>
    <w:rsid w:val="00DC7895"/>
    <w:rsid w:val="00DC7928"/>
    <w:rsid w:val="00DD0F9E"/>
    <w:rsid w:val="00DD1118"/>
    <w:rsid w:val="00DD1FBC"/>
    <w:rsid w:val="00DD23BE"/>
    <w:rsid w:val="00DD2E3C"/>
    <w:rsid w:val="00DD31BB"/>
    <w:rsid w:val="00DD3265"/>
    <w:rsid w:val="00DD38F4"/>
    <w:rsid w:val="00DD43E3"/>
    <w:rsid w:val="00DD43F9"/>
    <w:rsid w:val="00DD47D1"/>
    <w:rsid w:val="00DD5A0B"/>
    <w:rsid w:val="00DD5DF3"/>
    <w:rsid w:val="00DD68FB"/>
    <w:rsid w:val="00DD6F92"/>
    <w:rsid w:val="00DE0016"/>
    <w:rsid w:val="00DE0090"/>
    <w:rsid w:val="00DE0EFA"/>
    <w:rsid w:val="00DE1495"/>
    <w:rsid w:val="00DE149B"/>
    <w:rsid w:val="00DE204D"/>
    <w:rsid w:val="00DE31EB"/>
    <w:rsid w:val="00DE3238"/>
    <w:rsid w:val="00DE3A00"/>
    <w:rsid w:val="00DE3AE7"/>
    <w:rsid w:val="00DE41D6"/>
    <w:rsid w:val="00DE4286"/>
    <w:rsid w:val="00DE4345"/>
    <w:rsid w:val="00DE6724"/>
    <w:rsid w:val="00DE778D"/>
    <w:rsid w:val="00DE7956"/>
    <w:rsid w:val="00DF0412"/>
    <w:rsid w:val="00DF0A78"/>
    <w:rsid w:val="00DF0B5B"/>
    <w:rsid w:val="00DF0FF4"/>
    <w:rsid w:val="00DF1D22"/>
    <w:rsid w:val="00DF24F5"/>
    <w:rsid w:val="00DF26F0"/>
    <w:rsid w:val="00DF31D3"/>
    <w:rsid w:val="00DF4C24"/>
    <w:rsid w:val="00DF69B2"/>
    <w:rsid w:val="00DF6A78"/>
    <w:rsid w:val="00DF7072"/>
    <w:rsid w:val="00DF772B"/>
    <w:rsid w:val="00DF7A44"/>
    <w:rsid w:val="00DF7B0F"/>
    <w:rsid w:val="00E00522"/>
    <w:rsid w:val="00E0055F"/>
    <w:rsid w:val="00E0136E"/>
    <w:rsid w:val="00E026C9"/>
    <w:rsid w:val="00E02AEB"/>
    <w:rsid w:val="00E02D51"/>
    <w:rsid w:val="00E03BE2"/>
    <w:rsid w:val="00E03C63"/>
    <w:rsid w:val="00E04108"/>
    <w:rsid w:val="00E05820"/>
    <w:rsid w:val="00E05E02"/>
    <w:rsid w:val="00E068F7"/>
    <w:rsid w:val="00E06AF7"/>
    <w:rsid w:val="00E06E02"/>
    <w:rsid w:val="00E07AA7"/>
    <w:rsid w:val="00E10629"/>
    <w:rsid w:val="00E10F36"/>
    <w:rsid w:val="00E1112F"/>
    <w:rsid w:val="00E122D6"/>
    <w:rsid w:val="00E129F6"/>
    <w:rsid w:val="00E130E7"/>
    <w:rsid w:val="00E13316"/>
    <w:rsid w:val="00E13771"/>
    <w:rsid w:val="00E1380A"/>
    <w:rsid w:val="00E13B06"/>
    <w:rsid w:val="00E13F95"/>
    <w:rsid w:val="00E13FB6"/>
    <w:rsid w:val="00E14B3D"/>
    <w:rsid w:val="00E14B71"/>
    <w:rsid w:val="00E1557A"/>
    <w:rsid w:val="00E161B4"/>
    <w:rsid w:val="00E1718C"/>
    <w:rsid w:val="00E1730E"/>
    <w:rsid w:val="00E17D3C"/>
    <w:rsid w:val="00E17F7E"/>
    <w:rsid w:val="00E20337"/>
    <w:rsid w:val="00E20EEB"/>
    <w:rsid w:val="00E2196B"/>
    <w:rsid w:val="00E21E0C"/>
    <w:rsid w:val="00E220F8"/>
    <w:rsid w:val="00E2229B"/>
    <w:rsid w:val="00E24932"/>
    <w:rsid w:val="00E251EF"/>
    <w:rsid w:val="00E2523B"/>
    <w:rsid w:val="00E265DD"/>
    <w:rsid w:val="00E270F3"/>
    <w:rsid w:val="00E2711B"/>
    <w:rsid w:val="00E27182"/>
    <w:rsid w:val="00E271AE"/>
    <w:rsid w:val="00E27277"/>
    <w:rsid w:val="00E27404"/>
    <w:rsid w:val="00E27536"/>
    <w:rsid w:val="00E27F4A"/>
    <w:rsid w:val="00E30602"/>
    <w:rsid w:val="00E30CC1"/>
    <w:rsid w:val="00E3132F"/>
    <w:rsid w:val="00E3190F"/>
    <w:rsid w:val="00E31F72"/>
    <w:rsid w:val="00E32309"/>
    <w:rsid w:val="00E3292B"/>
    <w:rsid w:val="00E32954"/>
    <w:rsid w:val="00E329C1"/>
    <w:rsid w:val="00E34240"/>
    <w:rsid w:val="00E34325"/>
    <w:rsid w:val="00E34E77"/>
    <w:rsid w:val="00E35195"/>
    <w:rsid w:val="00E351D7"/>
    <w:rsid w:val="00E362B3"/>
    <w:rsid w:val="00E36809"/>
    <w:rsid w:val="00E36E24"/>
    <w:rsid w:val="00E377D5"/>
    <w:rsid w:val="00E3787D"/>
    <w:rsid w:val="00E37910"/>
    <w:rsid w:val="00E379C1"/>
    <w:rsid w:val="00E37B83"/>
    <w:rsid w:val="00E37E51"/>
    <w:rsid w:val="00E410CE"/>
    <w:rsid w:val="00E41A1D"/>
    <w:rsid w:val="00E421DD"/>
    <w:rsid w:val="00E422C3"/>
    <w:rsid w:val="00E428F9"/>
    <w:rsid w:val="00E43007"/>
    <w:rsid w:val="00E435BA"/>
    <w:rsid w:val="00E44756"/>
    <w:rsid w:val="00E45646"/>
    <w:rsid w:val="00E456BB"/>
    <w:rsid w:val="00E45F6F"/>
    <w:rsid w:val="00E45FF3"/>
    <w:rsid w:val="00E461BF"/>
    <w:rsid w:val="00E46668"/>
    <w:rsid w:val="00E46FFB"/>
    <w:rsid w:val="00E475E0"/>
    <w:rsid w:val="00E47906"/>
    <w:rsid w:val="00E507F7"/>
    <w:rsid w:val="00E50D9C"/>
    <w:rsid w:val="00E51123"/>
    <w:rsid w:val="00E51ED7"/>
    <w:rsid w:val="00E51F17"/>
    <w:rsid w:val="00E52F1D"/>
    <w:rsid w:val="00E5370A"/>
    <w:rsid w:val="00E54290"/>
    <w:rsid w:val="00E543F8"/>
    <w:rsid w:val="00E5466C"/>
    <w:rsid w:val="00E553FD"/>
    <w:rsid w:val="00E55E9F"/>
    <w:rsid w:val="00E567BC"/>
    <w:rsid w:val="00E567BF"/>
    <w:rsid w:val="00E56A8A"/>
    <w:rsid w:val="00E56F99"/>
    <w:rsid w:val="00E5730A"/>
    <w:rsid w:val="00E57E26"/>
    <w:rsid w:val="00E57F97"/>
    <w:rsid w:val="00E603B1"/>
    <w:rsid w:val="00E603DD"/>
    <w:rsid w:val="00E60AF1"/>
    <w:rsid w:val="00E615A4"/>
    <w:rsid w:val="00E61610"/>
    <w:rsid w:val="00E61F2E"/>
    <w:rsid w:val="00E62004"/>
    <w:rsid w:val="00E6218B"/>
    <w:rsid w:val="00E62285"/>
    <w:rsid w:val="00E62EDC"/>
    <w:rsid w:val="00E62FBA"/>
    <w:rsid w:val="00E63A1D"/>
    <w:rsid w:val="00E63D55"/>
    <w:rsid w:val="00E63D9A"/>
    <w:rsid w:val="00E6491C"/>
    <w:rsid w:val="00E65494"/>
    <w:rsid w:val="00E65E50"/>
    <w:rsid w:val="00E66030"/>
    <w:rsid w:val="00E66747"/>
    <w:rsid w:val="00E66CC9"/>
    <w:rsid w:val="00E66EA4"/>
    <w:rsid w:val="00E714E7"/>
    <w:rsid w:val="00E7199F"/>
    <w:rsid w:val="00E71A19"/>
    <w:rsid w:val="00E738CB"/>
    <w:rsid w:val="00E74FE8"/>
    <w:rsid w:val="00E757AD"/>
    <w:rsid w:val="00E75971"/>
    <w:rsid w:val="00E75B9B"/>
    <w:rsid w:val="00E75E76"/>
    <w:rsid w:val="00E761AF"/>
    <w:rsid w:val="00E763F9"/>
    <w:rsid w:val="00E76F3C"/>
    <w:rsid w:val="00E778BC"/>
    <w:rsid w:val="00E81220"/>
    <w:rsid w:val="00E82C0B"/>
    <w:rsid w:val="00E83417"/>
    <w:rsid w:val="00E8347C"/>
    <w:rsid w:val="00E839FC"/>
    <w:rsid w:val="00E841E0"/>
    <w:rsid w:val="00E84CA7"/>
    <w:rsid w:val="00E851F0"/>
    <w:rsid w:val="00E85C87"/>
    <w:rsid w:val="00E869F4"/>
    <w:rsid w:val="00E8704F"/>
    <w:rsid w:val="00E87498"/>
    <w:rsid w:val="00E90627"/>
    <w:rsid w:val="00E91E9F"/>
    <w:rsid w:val="00E920EB"/>
    <w:rsid w:val="00E924B1"/>
    <w:rsid w:val="00E942D1"/>
    <w:rsid w:val="00E94759"/>
    <w:rsid w:val="00E94904"/>
    <w:rsid w:val="00E94909"/>
    <w:rsid w:val="00E95497"/>
    <w:rsid w:val="00E95580"/>
    <w:rsid w:val="00E96227"/>
    <w:rsid w:val="00E968DD"/>
    <w:rsid w:val="00E96A26"/>
    <w:rsid w:val="00E96D5C"/>
    <w:rsid w:val="00E96FAA"/>
    <w:rsid w:val="00E96FBD"/>
    <w:rsid w:val="00E976E1"/>
    <w:rsid w:val="00E97AA7"/>
    <w:rsid w:val="00E97DB5"/>
    <w:rsid w:val="00E97E32"/>
    <w:rsid w:val="00EA13C7"/>
    <w:rsid w:val="00EA1FEB"/>
    <w:rsid w:val="00EA2193"/>
    <w:rsid w:val="00EA222C"/>
    <w:rsid w:val="00EA2802"/>
    <w:rsid w:val="00EA2BF6"/>
    <w:rsid w:val="00EA2FF5"/>
    <w:rsid w:val="00EA3789"/>
    <w:rsid w:val="00EA3C2E"/>
    <w:rsid w:val="00EA3DB0"/>
    <w:rsid w:val="00EA3F2F"/>
    <w:rsid w:val="00EA488A"/>
    <w:rsid w:val="00EA7282"/>
    <w:rsid w:val="00EA78D4"/>
    <w:rsid w:val="00EB0199"/>
    <w:rsid w:val="00EB0696"/>
    <w:rsid w:val="00EB0EE0"/>
    <w:rsid w:val="00EB1276"/>
    <w:rsid w:val="00EB143D"/>
    <w:rsid w:val="00EB1651"/>
    <w:rsid w:val="00EB1EAA"/>
    <w:rsid w:val="00EB2364"/>
    <w:rsid w:val="00EB2C6F"/>
    <w:rsid w:val="00EB2F51"/>
    <w:rsid w:val="00EB30D3"/>
    <w:rsid w:val="00EB3E9A"/>
    <w:rsid w:val="00EB4630"/>
    <w:rsid w:val="00EB5628"/>
    <w:rsid w:val="00EB56A1"/>
    <w:rsid w:val="00EB5A11"/>
    <w:rsid w:val="00EB634F"/>
    <w:rsid w:val="00EB65FD"/>
    <w:rsid w:val="00EB717B"/>
    <w:rsid w:val="00EC0880"/>
    <w:rsid w:val="00EC08E4"/>
    <w:rsid w:val="00EC0EC5"/>
    <w:rsid w:val="00EC11A6"/>
    <w:rsid w:val="00EC127E"/>
    <w:rsid w:val="00EC1CA1"/>
    <w:rsid w:val="00EC271A"/>
    <w:rsid w:val="00EC38EB"/>
    <w:rsid w:val="00EC3C04"/>
    <w:rsid w:val="00EC3CAD"/>
    <w:rsid w:val="00EC49D4"/>
    <w:rsid w:val="00EC50F8"/>
    <w:rsid w:val="00EC5E06"/>
    <w:rsid w:val="00EC62DE"/>
    <w:rsid w:val="00EC6882"/>
    <w:rsid w:val="00EC735C"/>
    <w:rsid w:val="00EC7726"/>
    <w:rsid w:val="00EC79F2"/>
    <w:rsid w:val="00ED0612"/>
    <w:rsid w:val="00ED0B71"/>
    <w:rsid w:val="00ED1BBF"/>
    <w:rsid w:val="00ED1CFB"/>
    <w:rsid w:val="00ED2C4C"/>
    <w:rsid w:val="00ED3237"/>
    <w:rsid w:val="00ED3258"/>
    <w:rsid w:val="00ED3C3F"/>
    <w:rsid w:val="00ED5108"/>
    <w:rsid w:val="00ED5971"/>
    <w:rsid w:val="00ED6C87"/>
    <w:rsid w:val="00ED7103"/>
    <w:rsid w:val="00ED718D"/>
    <w:rsid w:val="00ED762B"/>
    <w:rsid w:val="00ED76F7"/>
    <w:rsid w:val="00EE0546"/>
    <w:rsid w:val="00EE08DC"/>
    <w:rsid w:val="00EE0BA6"/>
    <w:rsid w:val="00EE0D69"/>
    <w:rsid w:val="00EE1A56"/>
    <w:rsid w:val="00EE2398"/>
    <w:rsid w:val="00EE2906"/>
    <w:rsid w:val="00EE29AB"/>
    <w:rsid w:val="00EE36A5"/>
    <w:rsid w:val="00EE41B9"/>
    <w:rsid w:val="00EE43A7"/>
    <w:rsid w:val="00EE50C0"/>
    <w:rsid w:val="00EE5163"/>
    <w:rsid w:val="00EE676D"/>
    <w:rsid w:val="00EE6C9D"/>
    <w:rsid w:val="00EE7E44"/>
    <w:rsid w:val="00EF1F12"/>
    <w:rsid w:val="00EF2619"/>
    <w:rsid w:val="00EF3125"/>
    <w:rsid w:val="00EF3736"/>
    <w:rsid w:val="00EF3820"/>
    <w:rsid w:val="00EF398F"/>
    <w:rsid w:val="00EF4016"/>
    <w:rsid w:val="00EF498F"/>
    <w:rsid w:val="00EF51E5"/>
    <w:rsid w:val="00EF62D8"/>
    <w:rsid w:val="00EF6736"/>
    <w:rsid w:val="00EF6AA5"/>
    <w:rsid w:val="00EF6C19"/>
    <w:rsid w:val="00EF6F1D"/>
    <w:rsid w:val="00EF7E09"/>
    <w:rsid w:val="00F008A9"/>
    <w:rsid w:val="00F00A74"/>
    <w:rsid w:val="00F02006"/>
    <w:rsid w:val="00F023ED"/>
    <w:rsid w:val="00F0257F"/>
    <w:rsid w:val="00F03150"/>
    <w:rsid w:val="00F0325F"/>
    <w:rsid w:val="00F03703"/>
    <w:rsid w:val="00F0509B"/>
    <w:rsid w:val="00F05BD1"/>
    <w:rsid w:val="00F064CF"/>
    <w:rsid w:val="00F06F5F"/>
    <w:rsid w:val="00F071A1"/>
    <w:rsid w:val="00F071BE"/>
    <w:rsid w:val="00F078CC"/>
    <w:rsid w:val="00F10630"/>
    <w:rsid w:val="00F11202"/>
    <w:rsid w:val="00F11263"/>
    <w:rsid w:val="00F112B7"/>
    <w:rsid w:val="00F127D2"/>
    <w:rsid w:val="00F12888"/>
    <w:rsid w:val="00F135A5"/>
    <w:rsid w:val="00F13865"/>
    <w:rsid w:val="00F13957"/>
    <w:rsid w:val="00F14657"/>
    <w:rsid w:val="00F15999"/>
    <w:rsid w:val="00F15B78"/>
    <w:rsid w:val="00F17408"/>
    <w:rsid w:val="00F17A04"/>
    <w:rsid w:val="00F17ABA"/>
    <w:rsid w:val="00F17F27"/>
    <w:rsid w:val="00F20322"/>
    <w:rsid w:val="00F20D55"/>
    <w:rsid w:val="00F2222F"/>
    <w:rsid w:val="00F227FC"/>
    <w:rsid w:val="00F23BE6"/>
    <w:rsid w:val="00F241C0"/>
    <w:rsid w:val="00F244FC"/>
    <w:rsid w:val="00F25F0F"/>
    <w:rsid w:val="00F26B98"/>
    <w:rsid w:val="00F271F8"/>
    <w:rsid w:val="00F27B7B"/>
    <w:rsid w:val="00F311B1"/>
    <w:rsid w:val="00F3126F"/>
    <w:rsid w:val="00F3300C"/>
    <w:rsid w:val="00F33033"/>
    <w:rsid w:val="00F345FC"/>
    <w:rsid w:val="00F34ACF"/>
    <w:rsid w:val="00F3576B"/>
    <w:rsid w:val="00F359F8"/>
    <w:rsid w:val="00F37AB6"/>
    <w:rsid w:val="00F4066D"/>
    <w:rsid w:val="00F4074F"/>
    <w:rsid w:val="00F41252"/>
    <w:rsid w:val="00F41675"/>
    <w:rsid w:val="00F41C44"/>
    <w:rsid w:val="00F42080"/>
    <w:rsid w:val="00F425BD"/>
    <w:rsid w:val="00F45B39"/>
    <w:rsid w:val="00F461EF"/>
    <w:rsid w:val="00F463EA"/>
    <w:rsid w:val="00F47560"/>
    <w:rsid w:val="00F477FC"/>
    <w:rsid w:val="00F47BAD"/>
    <w:rsid w:val="00F5009F"/>
    <w:rsid w:val="00F501E1"/>
    <w:rsid w:val="00F50376"/>
    <w:rsid w:val="00F524CD"/>
    <w:rsid w:val="00F529C5"/>
    <w:rsid w:val="00F53742"/>
    <w:rsid w:val="00F53EED"/>
    <w:rsid w:val="00F55182"/>
    <w:rsid w:val="00F552CA"/>
    <w:rsid w:val="00F5618D"/>
    <w:rsid w:val="00F563BC"/>
    <w:rsid w:val="00F572E0"/>
    <w:rsid w:val="00F60583"/>
    <w:rsid w:val="00F60EC9"/>
    <w:rsid w:val="00F61AD5"/>
    <w:rsid w:val="00F65324"/>
    <w:rsid w:val="00F65337"/>
    <w:rsid w:val="00F65DA1"/>
    <w:rsid w:val="00F66437"/>
    <w:rsid w:val="00F66E34"/>
    <w:rsid w:val="00F67080"/>
    <w:rsid w:val="00F67602"/>
    <w:rsid w:val="00F67C5C"/>
    <w:rsid w:val="00F70479"/>
    <w:rsid w:val="00F70687"/>
    <w:rsid w:val="00F722DC"/>
    <w:rsid w:val="00F722EA"/>
    <w:rsid w:val="00F72BA4"/>
    <w:rsid w:val="00F72DD5"/>
    <w:rsid w:val="00F73575"/>
    <w:rsid w:val="00F7379A"/>
    <w:rsid w:val="00F73AAF"/>
    <w:rsid w:val="00F74CDB"/>
    <w:rsid w:val="00F74F80"/>
    <w:rsid w:val="00F756E6"/>
    <w:rsid w:val="00F75A12"/>
    <w:rsid w:val="00F763A6"/>
    <w:rsid w:val="00F77270"/>
    <w:rsid w:val="00F7741E"/>
    <w:rsid w:val="00F77C08"/>
    <w:rsid w:val="00F77EFD"/>
    <w:rsid w:val="00F820D6"/>
    <w:rsid w:val="00F827EC"/>
    <w:rsid w:val="00F82857"/>
    <w:rsid w:val="00F83FE5"/>
    <w:rsid w:val="00F845BC"/>
    <w:rsid w:val="00F8526D"/>
    <w:rsid w:val="00F85273"/>
    <w:rsid w:val="00F85A14"/>
    <w:rsid w:val="00F86DE0"/>
    <w:rsid w:val="00F86E37"/>
    <w:rsid w:val="00F8719E"/>
    <w:rsid w:val="00F8720C"/>
    <w:rsid w:val="00F87287"/>
    <w:rsid w:val="00F87666"/>
    <w:rsid w:val="00F877AE"/>
    <w:rsid w:val="00F87EA6"/>
    <w:rsid w:val="00F900FE"/>
    <w:rsid w:val="00F90919"/>
    <w:rsid w:val="00F90AC8"/>
    <w:rsid w:val="00F90D60"/>
    <w:rsid w:val="00F915AB"/>
    <w:rsid w:val="00F91DAB"/>
    <w:rsid w:val="00F91FC3"/>
    <w:rsid w:val="00F92438"/>
    <w:rsid w:val="00F92D8A"/>
    <w:rsid w:val="00F94B31"/>
    <w:rsid w:val="00F95E7F"/>
    <w:rsid w:val="00F96072"/>
    <w:rsid w:val="00F964F2"/>
    <w:rsid w:val="00F965EE"/>
    <w:rsid w:val="00F96E0A"/>
    <w:rsid w:val="00FA0AE3"/>
    <w:rsid w:val="00FA1DCB"/>
    <w:rsid w:val="00FA28CE"/>
    <w:rsid w:val="00FA2B0F"/>
    <w:rsid w:val="00FA2F73"/>
    <w:rsid w:val="00FA2FE1"/>
    <w:rsid w:val="00FA438A"/>
    <w:rsid w:val="00FA4CD5"/>
    <w:rsid w:val="00FA4CE6"/>
    <w:rsid w:val="00FA5624"/>
    <w:rsid w:val="00FA5A2C"/>
    <w:rsid w:val="00FA5EA1"/>
    <w:rsid w:val="00FA65C7"/>
    <w:rsid w:val="00FA799D"/>
    <w:rsid w:val="00FB09FA"/>
    <w:rsid w:val="00FB0AF4"/>
    <w:rsid w:val="00FB0CFA"/>
    <w:rsid w:val="00FB18B7"/>
    <w:rsid w:val="00FB26A9"/>
    <w:rsid w:val="00FB332E"/>
    <w:rsid w:val="00FB3C41"/>
    <w:rsid w:val="00FB3F9A"/>
    <w:rsid w:val="00FB43A8"/>
    <w:rsid w:val="00FB48AF"/>
    <w:rsid w:val="00FB4BD7"/>
    <w:rsid w:val="00FB4CBA"/>
    <w:rsid w:val="00FB5867"/>
    <w:rsid w:val="00FB5887"/>
    <w:rsid w:val="00FB602D"/>
    <w:rsid w:val="00FB6BFB"/>
    <w:rsid w:val="00FB730F"/>
    <w:rsid w:val="00FC06FC"/>
    <w:rsid w:val="00FC0D32"/>
    <w:rsid w:val="00FC1BF7"/>
    <w:rsid w:val="00FC32EB"/>
    <w:rsid w:val="00FC37E5"/>
    <w:rsid w:val="00FC3B64"/>
    <w:rsid w:val="00FC42F0"/>
    <w:rsid w:val="00FC46FB"/>
    <w:rsid w:val="00FC48B1"/>
    <w:rsid w:val="00FC4D28"/>
    <w:rsid w:val="00FC4F00"/>
    <w:rsid w:val="00FC668B"/>
    <w:rsid w:val="00FC6974"/>
    <w:rsid w:val="00FC6F74"/>
    <w:rsid w:val="00FC7B06"/>
    <w:rsid w:val="00FC7B4F"/>
    <w:rsid w:val="00FC7D82"/>
    <w:rsid w:val="00FD00F4"/>
    <w:rsid w:val="00FD06A8"/>
    <w:rsid w:val="00FD0F2C"/>
    <w:rsid w:val="00FD13F1"/>
    <w:rsid w:val="00FD2E4C"/>
    <w:rsid w:val="00FD384C"/>
    <w:rsid w:val="00FD4CBA"/>
    <w:rsid w:val="00FD4E48"/>
    <w:rsid w:val="00FD52CE"/>
    <w:rsid w:val="00FD53EC"/>
    <w:rsid w:val="00FD59E2"/>
    <w:rsid w:val="00FD6330"/>
    <w:rsid w:val="00FD6AA6"/>
    <w:rsid w:val="00FD7D4B"/>
    <w:rsid w:val="00FE135F"/>
    <w:rsid w:val="00FE1A1D"/>
    <w:rsid w:val="00FE1B9D"/>
    <w:rsid w:val="00FE1C4B"/>
    <w:rsid w:val="00FE2476"/>
    <w:rsid w:val="00FE27F9"/>
    <w:rsid w:val="00FE2976"/>
    <w:rsid w:val="00FE2999"/>
    <w:rsid w:val="00FE3077"/>
    <w:rsid w:val="00FE54DC"/>
    <w:rsid w:val="00FE5BB5"/>
    <w:rsid w:val="00FE7FBB"/>
    <w:rsid w:val="00FF0D4D"/>
    <w:rsid w:val="00FF0F3F"/>
    <w:rsid w:val="00FF0FC8"/>
    <w:rsid w:val="00FF2061"/>
    <w:rsid w:val="00FF20A2"/>
    <w:rsid w:val="00FF20B2"/>
    <w:rsid w:val="00FF31B0"/>
    <w:rsid w:val="00FF3664"/>
    <w:rsid w:val="00FF37FE"/>
    <w:rsid w:val="00FF5044"/>
    <w:rsid w:val="00FF574F"/>
    <w:rsid w:val="00FF6023"/>
    <w:rsid w:val="00FF6207"/>
    <w:rsid w:val="00FF6546"/>
    <w:rsid w:val="00FF69BC"/>
    <w:rsid w:val="00FF6C7C"/>
    <w:rsid w:val="00FF7612"/>
    <w:rsid w:val="00FF78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D2262F"/>
  <w15:docId w15:val="{A0FCD5F4-D9AB-464B-9103-1CA7792EE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472D"/>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next w:val="Body"/>
    <w:pPr>
      <w:keepNext/>
      <w:jc w:val="center"/>
      <w:outlineLvl w:val="0"/>
    </w:pPr>
    <w:rPr>
      <w:rFonts w:ascii="Helvetica" w:hAnsi="Helvetica" w:cs="Arial Unicode MS"/>
      <w:b/>
      <w:bCs/>
      <w:color w:val="000000"/>
      <w:sz w:val="28"/>
      <w:szCs w:val="28"/>
    </w:rPr>
  </w:style>
  <w:style w:type="paragraph" w:styleId="Heading2">
    <w:name w:val="heading 2"/>
    <w:next w:val="Body"/>
    <w:pPr>
      <w:keepNext/>
      <w:spacing w:before="240" w:after="240"/>
      <w:outlineLvl w:val="1"/>
    </w:pPr>
    <w:rPr>
      <w:rFonts w:ascii="Helvetica" w:hAnsi="Helvetica" w:cs="Arial Unicode MS"/>
      <w:b/>
      <w:bCs/>
      <w:color w:val="000000"/>
      <w:sz w:val="24"/>
      <w:szCs w:val="24"/>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Helvetica" w:cs="Arial Unicode MS"/>
      <w:color w:val="000000"/>
    </w:rPr>
  </w:style>
  <w:style w:type="paragraph" w:customStyle="1" w:styleId="Body">
    <w:name w:val="Body"/>
    <w:pPr>
      <w:spacing w:after="120"/>
      <w:jc w:val="both"/>
    </w:pPr>
    <w:rPr>
      <w:rFonts w:ascii="Helvetica" w:hAnsi="Helvetica" w:cs="Arial Unicode MS"/>
      <w:color w:val="000000"/>
      <w:sz w:val="24"/>
      <w:szCs w:val="24"/>
    </w:rPr>
  </w:style>
  <w:style w:type="paragraph" w:customStyle="1" w:styleId="FreeForm">
    <w:name w:val="Free Form"/>
    <w:rPr>
      <w:rFonts w:ascii="Helvetica" w:eastAsia="Helvetica" w:hAnsi="Helvetica" w:cs="Helvetica"/>
      <w:color w:val="000000"/>
      <w:sz w:val="24"/>
      <w:szCs w:val="24"/>
    </w:rPr>
  </w:style>
  <w:style w:type="character" w:customStyle="1" w:styleId="Link">
    <w:name w:val="Link"/>
    <w:rPr>
      <w:color w:val="000099"/>
      <w:u w:val="single"/>
    </w:rPr>
  </w:style>
  <w:style w:type="character" w:customStyle="1" w:styleId="Hyperlink0">
    <w:name w:val="Hyperlink.0"/>
    <w:basedOn w:val="Link"/>
    <w:rPr>
      <w:color w:val="011EA9"/>
      <w:sz w:val="24"/>
      <w:szCs w:val="24"/>
      <w:u w:val="single"/>
    </w:rPr>
  </w:style>
  <w:style w:type="character" w:customStyle="1" w:styleId="Hyperlink1">
    <w:name w:val="Hyperlink.1"/>
    <w:basedOn w:val="Link"/>
    <w:rPr>
      <w:rFonts w:ascii="Courier" w:eastAsia="Courier" w:hAnsi="Courier" w:cs="Courier"/>
      <w:color w:val="011EA9"/>
      <w:sz w:val="24"/>
      <w:szCs w:val="24"/>
      <w:u w:val="single" w:color="032EED"/>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Cambria" w:hAnsi="Cambria" w:cs="Arial Unicode MS"/>
      <w:color w:val="00000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5688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6880"/>
    <w:rPr>
      <w:rFonts w:ascii="Segoe UI" w:hAnsi="Segoe UI" w:cs="Segoe UI"/>
      <w:color w:val="000000"/>
      <w:sz w:val="18"/>
      <w:szCs w:val="18"/>
    </w:rPr>
  </w:style>
  <w:style w:type="paragraph" w:styleId="CommentSubject">
    <w:name w:val="annotation subject"/>
    <w:basedOn w:val="CommentText"/>
    <w:next w:val="CommentText"/>
    <w:link w:val="CommentSubjectChar"/>
    <w:uiPriority w:val="99"/>
    <w:semiHidden/>
    <w:unhideWhenUsed/>
    <w:rsid w:val="00B00067"/>
    <w:rPr>
      <w:b/>
      <w:bCs/>
    </w:rPr>
  </w:style>
  <w:style w:type="character" w:customStyle="1" w:styleId="CommentSubjectChar">
    <w:name w:val="Comment Subject Char"/>
    <w:basedOn w:val="CommentTextChar"/>
    <w:link w:val="CommentSubject"/>
    <w:uiPriority w:val="99"/>
    <w:semiHidden/>
    <w:rsid w:val="00B00067"/>
    <w:rPr>
      <w:rFonts w:ascii="Cambria" w:hAnsi="Cambria" w:cs="Arial Unicode MS"/>
      <w:b/>
      <w:bCs/>
      <w:color w:val="000000"/>
    </w:rPr>
  </w:style>
  <w:style w:type="paragraph" w:styleId="Revision">
    <w:name w:val="Revision"/>
    <w:hidden/>
    <w:uiPriority w:val="99"/>
    <w:semiHidden/>
    <w:rsid w:val="0055440A"/>
    <w:pPr>
      <w:pBdr>
        <w:top w:val="none" w:sz="0" w:space="0" w:color="auto"/>
        <w:left w:val="none" w:sz="0" w:space="0" w:color="auto"/>
        <w:bottom w:val="none" w:sz="0" w:space="0" w:color="auto"/>
        <w:right w:val="none" w:sz="0" w:space="0" w:color="auto"/>
        <w:between w:val="none" w:sz="0" w:space="0" w:color="auto"/>
        <w:bar w:val="none" w:sz="0" w:color="auto"/>
      </w:pBdr>
    </w:pPr>
    <w:rPr>
      <w:rFonts w:ascii="Cambria" w:hAnsi="Cambria" w:cs="Arial Unicode MS"/>
      <w:color w:val="000000"/>
      <w:sz w:val="24"/>
      <w:szCs w:val="24"/>
    </w:rPr>
  </w:style>
  <w:style w:type="character" w:styleId="PlaceholderText">
    <w:name w:val="Placeholder Text"/>
    <w:basedOn w:val="DefaultParagraphFont"/>
    <w:uiPriority w:val="99"/>
    <w:semiHidden/>
    <w:rsid w:val="00F15999"/>
    <w:rPr>
      <w:color w:val="808080"/>
    </w:rPr>
  </w:style>
  <w:style w:type="paragraph" w:styleId="Caption">
    <w:name w:val="caption"/>
    <w:basedOn w:val="Normal"/>
    <w:next w:val="Normal"/>
    <w:uiPriority w:val="35"/>
    <w:unhideWhenUsed/>
    <w:qFormat/>
    <w:rsid w:val="00C15EB3"/>
    <w:pPr>
      <w:spacing w:after="200"/>
    </w:pPr>
    <w:rPr>
      <w:i/>
      <w:iCs/>
      <w:color w:val="404040" w:themeColor="text2"/>
      <w:sz w:val="18"/>
      <w:szCs w:val="18"/>
    </w:rPr>
  </w:style>
  <w:style w:type="character" w:customStyle="1" w:styleId="UnresolvedMention1">
    <w:name w:val="Unresolved Mention1"/>
    <w:basedOn w:val="DefaultParagraphFont"/>
    <w:uiPriority w:val="99"/>
    <w:semiHidden/>
    <w:unhideWhenUsed/>
    <w:rsid w:val="005339C9"/>
    <w:rPr>
      <w:color w:val="808080"/>
      <w:shd w:val="clear" w:color="auto" w:fill="E6E6E6"/>
    </w:rPr>
  </w:style>
  <w:style w:type="table" w:styleId="TableGrid">
    <w:name w:val="Table Grid"/>
    <w:basedOn w:val="TableNormal"/>
    <w:uiPriority w:val="39"/>
    <w:rsid w:val="00884B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6A0F"/>
    <w:pPr>
      <w:ind w:left="720"/>
      <w:contextualSpacing/>
    </w:pPr>
  </w:style>
  <w:style w:type="paragraph" w:styleId="NormalWeb">
    <w:name w:val="Normal (Web)"/>
    <w:basedOn w:val="Normal"/>
    <w:uiPriority w:val="99"/>
    <w:unhideWhenUsed/>
    <w:rsid w:val="006F478B"/>
    <w:pPr>
      <w:spacing w:before="100" w:beforeAutospacing="1" w:after="100" w:afterAutospacing="1"/>
    </w:pPr>
  </w:style>
  <w:style w:type="paragraph" w:styleId="Header">
    <w:name w:val="header"/>
    <w:basedOn w:val="Normal"/>
    <w:link w:val="HeaderChar"/>
    <w:uiPriority w:val="99"/>
    <w:unhideWhenUsed/>
    <w:rsid w:val="0095787B"/>
    <w:pPr>
      <w:tabs>
        <w:tab w:val="center" w:pos="4680"/>
        <w:tab w:val="right" w:pos="9360"/>
      </w:tabs>
    </w:pPr>
  </w:style>
  <w:style w:type="character" w:customStyle="1" w:styleId="HeaderChar">
    <w:name w:val="Header Char"/>
    <w:basedOn w:val="DefaultParagraphFont"/>
    <w:link w:val="Header"/>
    <w:uiPriority w:val="99"/>
    <w:rsid w:val="0095787B"/>
    <w:rPr>
      <w:rFonts w:eastAsia="Times New Roman"/>
      <w:sz w:val="24"/>
      <w:szCs w:val="24"/>
      <w:bdr w:val="none" w:sz="0" w:space="0" w:color="auto"/>
    </w:rPr>
  </w:style>
  <w:style w:type="paragraph" w:styleId="Footer">
    <w:name w:val="footer"/>
    <w:basedOn w:val="Normal"/>
    <w:link w:val="FooterChar"/>
    <w:uiPriority w:val="99"/>
    <w:unhideWhenUsed/>
    <w:rsid w:val="0095787B"/>
    <w:pPr>
      <w:tabs>
        <w:tab w:val="center" w:pos="4680"/>
        <w:tab w:val="right" w:pos="9360"/>
      </w:tabs>
    </w:pPr>
  </w:style>
  <w:style w:type="character" w:customStyle="1" w:styleId="FooterChar">
    <w:name w:val="Footer Char"/>
    <w:basedOn w:val="DefaultParagraphFont"/>
    <w:link w:val="Footer"/>
    <w:uiPriority w:val="99"/>
    <w:rsid w:val="0095787B"/>
    <w:rPr>
      <w:rFonts w:eastAsia="Times New Roman"/>
      <w:sz w:val="24"/>
      <w:szCs w:val="24"/>
      <w:bdr w:val="none" w:sz="0" w:space="0" w:color="auto"/>
    </w:rPr>
  </w:style>
  <w:style w:type="character" w:styleId="Strong">
    <w:name w:val="Strong"/>
    <w:basedOn w:val="DefaultParagraphFont"/>
    <w:uiPriority w:val="22"/>
    <w:qFormat/>
    <w:rsid w:val="00864755"/>
    <w:rPr>
      <w:b/>
      <w:bCs/>
    </w:rPr>
  </w:style>
  <w:style w:type="character" w:styleId="Emphasis">
    <w:name w:val="Emphasis"/>
    <w:basedOn w:val="DefaultParagraphFont"/>
    <w:uiPriority w:val="20"/>
    <w:qFormat/>
    <w:rsid w:val="00864755"/>
    <w:rPr>
      <w:i/>
      <w:iCs/>
    </w:rPr>
  </w:style>
  <w:style w:type="character" w:customStyle="1" w:styleId="cit-auth">
    <w:name w:val="cit-auth"/>
    <w:basedOn w:val="DefaultParagraphFont"/>
    <w:rsid w:val="00864755"/>
  </w:style>
  <w:style w:type="character" w:customStyle="1" w:styleId="cit-name-surname">
    <w:name w:val="cit-name-surname"/>
    <w:basedOn w:val="DefaultParagraphFont"/>
    <w:rsid w:val="00864755"/>
  </w:style>
  <w:style w:type="character" w:customStyle="1" w:styleId="cit-name-given-names">
    <w:name w:val="cit-name-given-names"/>
    <w:basedOn w:val="DefaultParagraphFont"/>
    <w:rsid w:val="00864755"/>
  </w:style>
  <w:style w:type="character" w:styleId="HTMLCite">
    <w:name w:val="HTML Cite"/>
    <w:basedOn w:val="DefaultParagraphFont"/>
    <w:uiPriority w:val="99"/>
    <w:semiHidden/>
    <w:unhideWhenUsed/>
    <w:rsid w:val="00864755"/>
    <w:rPr>
      <w:i/>
      <w:iCs/>
    </w:rPr>
  </w:style>
  <w:style w:type="character" w:customStyle="1" w:styleId="cit-pub-date">
    <w:name w:val="cit-pub-date"/>
    <w:basedOn w:val="DefaultParagraphFont"/>
    <w:rsid w:val="00864755"/>
  </w:style>
  <w:style w:type="character" w:customStyle="1" w:styleId="cit-article-title">
    <w:name w:val="cit-article-title"/>
    <w:basedOn w:val="DefaultParagraphFont"/>
    <w:rsid w:val="00864755"/>
  </w:style>
  <w:style w:type="character" w:customStyle="1" w:styleId="cit-vol">
    <w:name w:val="cit-vol"/>
    <w:basedOn w:val="DefaultParagraphFont"/>
    <w:rsid w:val="00864755"/>
  </w:style>
  <w:style w:type="character" w:customStyle="1" w:styleId="cit-fpage">
    <w:name w:val="cit-fpage"/>
    <w:basedOn w:val="DefaultParagraphFont"/>
    <w:rsid w:val="00864755"/>
  </w:style>
  <w:style w:type="character" w:customStyle="1" w:styleId="cit-lpage">
    <w:name w:val="cit-lpage"/>
    <w:basedOn w:val="DefaultParagraphFont"/>
    <w:rsid w:val="00864755"/>
  </w:style>
  <w:style w:type="character" w:customStyle="1" w:styleId="ref-title">
    <w:name w:val="ref-title"/>
    <w:basedOn w:val="DefaultParagraphFont"/>
    <w:rsid w:val="00864755"/>
  </w:style>
  <w:style w:type="character" w:customStyle="1" w:styleId="ref-journal">
    <w:name w:val="ref-journal"/>
    <w:basedOn w:val="DefaultParagraphFont"/>
    <w:rsid w:val="00864755"/>
  </w:style>
  <w:style w:type="character" w:customStyle="1" w:styleId="ref-vol">
    <w:name w:val="ref-vol"/>
    <w:basedOn w:val="DefaultParagraphFont"/>
    <w:rsid w:val="00864755"/>
  </w:style>
  <w:style w:type="character" w:customStyle="1" w:styleId="person-name">
    <w:name w:val="person-name"/>
    <w:basedOn w:val="DefaultParagraphFont"/>
    <w:rsid w:val="00864755"/>
  </w:style>
  <w:style w:type="character" w:customStyle="1" w:styleId="surname">
    <w:name w:val="surname"/>
    <w:basedOn w:val="DefaultParagraphFont"/>
    <w:rsid w:val="00864755"/>
  </w:style>
  <w:style w:type="character" w:customStyle="1" w:styleId="givennames">
    <w:name w:val="givennames"/>
    <w:basedOn w:val="DefaultParagraphFont"/>
    <w:rsid w:val="00864755"/>
  </w:style>
  <w:style w:type="character" w:customStyle="1" w:styleId="element-citation">
    <w:name w:val="element-citation"/>
    <w:basedOn w:val="DefaultParagraphFont"/>
    <w:rsid w:val="00864755"/>
  </w:style>
  <w:style w:type="character" w:customStyle="1" w:styleId="UnresolvedMention2">
    <w:name w:val="Unresolved Mention2"/>
    <w:basedOn w:val="DefaultParagraphFont"/>
    <w:uiPriority w:val="99"/>
    <w:semiHidden/>
    <w:unhideWhenUsed/>
    <w:rsid w:val="00BE5395"/>
    <w:rPr>
      <w:color w:val="605E5C"/>
      <w:shd w:val="clear" w:color="auto" w:fill="E1DFDD"/>
    </w:rPr>
  </w:style>
  <w:style w:type="character" w:styleId="FollowedHyperlink">
    <w:name w:val="FollowedHyperlink"/>
    <w:basedOn w:val="DefaultParagraphFont"/>
    <w:uiPriority w:val="99"/>
    <w:semiHidden/>
    <w:unhideWhenUsed/>
    <w:rsid w:val="00BE5395"/>
    <w:rPr>
      <w:color w:val="FF00FF" w:themeColor="followedHyperlink"/>
      <w:u w:val="single"/>
    </w:rPr>
  </w:style>
  <w:style w:type="character" w:styleId="PageNumber">
    <w:name w:val="page number"/>
    <w:basedOn w:val="DefaultParagraphFont"/>
    <w:uiPriority w:val="99"/>
    <w:semiHidden/>
    <w:unhideWhenUsed/>
    <w:rsid w:val="00F03150"/>
  </w:style>
  <w:style w:type="character" w:styleId="LineNumber">
    <w:name w:val="line number"/>
    <w:basedOn w:val="DefaultParagraphFont"/>
    <w:uiPriority w:val="99"/>
    <w:semiHidden/>
    <w:unhideWhenUsed/>
    <w:rsid w:val="009935C0"/>
  </w:style>
  <w:style w:type="character" w:styleId="UnresolvedMention">
    <w:name w:val="Unresolved Mention"/>
    <w:basedOn w:val="DefaultParagraphFont"/>
    <w:uiPriority w:val="99"/>
    <w:semiHidden/>
    <w:unhideWhenUsed/>
    <w:rsid w:val="00480E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38525">
      <w:bodyDiv w:val="1"/>
      <w:marLeft w:val="0"/>
      <w:marRight w:val="0"/>
      <w:marTop w:val="0"/>
      <w:marBottom w:val="0"/>
      <w:divBdr>
        <w:top w:val="none" w:sz="0" w:space="0" w:color="auto"/>
        <w:left w:val="none" w:sz="0" w:space="0" w:color="auto"/>
        <w:bottom w:val="none" w:sz="0" w:space="0" w:color="auto"/>
        <w:right w:val="none" w:sz="0" w:space="0" w:color="auto"/>
      </w:divBdr>
      <w:divsChild>
        <w:div w:id="1611082575">
          <w:marLeft w:val="0"/>
          <w:marRight w:val="0"/>
          <w:marTop w:val="0"/>
          <w:marBottom w:val="0"/>
          <w:divBdr>
            <w:top w:val="none" w:sz="0" w:space="0" w:color="auto"/>
            <w:left w:val="none" w:sz="0" w:space="0" w:color="auto"/>
            <w:bottom w:val="none" w:sz="0" w:space="0" w:color="auto"/>
            <w:right w:val="none" w:sz="0" w:space="0" w:color="auto"/>
          </w:divBdr>
        </w:div>
      </w:divsChild>
    </w:div>
    <w:div w:id="84687384">
      <w:bodyDiv w:val="1"/>
      <w:marLeft w:val="0"/>
      <w:marRight w:val="0"/>
      <w:marTop w:val="0"/>
      <w:marBottom w:val="0"/>
      <w:divBdr>
        <w:top w:val="none" w:sz="0" w:space="0" w:color="auto"/>
        <w:left w:val="none" w:sz="0" w:space="0" w:color="auto"/>
        <w:bottom w:val="none" w:sz="0" w:space="0" w:color="auto"/>
        <w:right w:val="none" w:sz="0" w:space="0" w:color="auto"/>
      </w:divBdr>
      <w:divsChild>
        <w:div w:id="1321470066">
          <w:marLeft w:val="0"/>
          <w:marRight w:val="0"/>
          <w:marTop w:val="0"/>
          <w:marBottom w:val="0"/>
          <w:divBdr>
            <w:top w:val="none" w:sz="0" w:space="0" w:color="auto"/>
            <w:left w:val="none" w:sz="0" w:space="0" w:color="auto"/>
            <w:bottom w:val="none" w:sz="0" w:space="0" w:color="auto"/>
            <w:right w:val="none" w:sz="0" w:space="0" w:color="auto"/>
          </w:divBdr>
        </w:div>
      </w:divsChild>
    </w:div>
    <w:div w:id="179901969">
      <w:bodyDiv w:val="1"/>
      <w:marLeft w:val="0"/>
      <w:marRight w:val="0"/>
      <w:marTop w:val="0"/>
      <w:marBottom w:val="0"/>
      <w:divBdr>
        <w:top w:val="none" w:sz="0" w:space="0" w:color="auto"/>
        <w:left w:val="none" w:sz="0" w:space="0" w:color="auto"/>
        <w:bottom w:val="none" w:sz="0" w:space="0" w:color="auto"/>
        <w:right w:val="none" w:sz="0" w:space="0" w:color="auto"/>
      </w:divBdr>
      <w:divsChild>
        <w:div w:id="1702439999">
          <w:marLeft w:val="0"/>
          <w:marRight w:val="0"/>
          <w:marTop w:val="0"/>
          <w:marBottom w:val="0"/>
          <w:divBdr>
            <w:top w:val="none" w:sz="0" w:space="0" w:color="auto"/>
            <w:left w:val="none" w:sz="0" w:space="0" w:color="auto"/>
            <w:bottom w:val="none" w:sz="0" w:space="0" w:color="auto"/>
            <w:right w:val="none" w:sz="0" w:space="0" w:color="auto"/>
          </w:divBdr>
        </w:div>
      </w:divsChild>
    </w:div>
    <w:div w:id="224265978">
      <w:bodyDiv w:val="1"/>
      <w:marLeft w:val="0"/>
      <w:marRight w:val="0"/>
      <w:marTop w:val="0"/>
      <w:marBottom w:val="0"/>
      <w:divBdr>
        <w:top w:val="none" w:sz="0" w:space="0" w:color="auto"/>
        <w:left w:val="none" w:sz="0" w:space="0" w:color="auto"/>
        <w:bottom w:val="none" w:sz="0" w:space="0" w:color="auto"/>
        <w:right w:val="none" w:sz="0" w:space="0" w:color="auto"/>
      </w:divBdr>
    </w:div>
    <w:div w:id="387342767">
      <w:bodyDiv w:val="1"/>
      <w:marLeft w:val="0"/>
      <w:marRight w:val="0"/>
      <w:marTop w:val="0"/>
      <w:marBottom w:val="0"/>
      <w:divBdr>
        <w:top w:val="none" w:sz="0" w:space="0" w:color="auto"/>
        <w:left w:val="none" w:sz="0" w:space="0" w:color="auto"/>
        <w:bottom w:val="none" w:sz="0" w:space="0" w:color="auto"/>
        <w:right w:val="none" w:sz="0" w:space="0" w:color="auto"/>
      </w:divBdr>
      <w:divsChild>
        <w:div w:id="744377533">
          <w:marLeft w:val="0"/>
          <w:marRight w:val="0"/>
          <w:marTop w:val="0"/>
          <w:marBottom w:val="0"/>
          <w:divBdr>
            <w:top w:val="none" w:sz="0" w:space="0" w:color="auto"/>
            <w:left w:val="none" w:sz="0" w:space="0" w:color="auto"/>
            <w:bottom w:val="none" w:sz="0" w:space="0" w:color="auto"/>
            <w:right w:val="none" w:sz="0" w:space="0" w:color="auto"/>
          </w:divBdr>
        </w:div>
      </w:divsChild>
    </w:div>
    <w:div w:id="453406048">
      <w:bodyDiv w:val="1"/>
      <w:marLeft w:val="0"/>
      <w:marRight w:val="0"/>
      <w:marTop w:val="0"/>
      <w:marBottom w:val="0"/>
      <w:divBdr>
        <w:top w:val="none" w:sz="0" w:space="0" w:color="auto"/>
        <w:left w:val="none" w:sz="0" w:space="0" w:color="auto"/>
        <w:bottom w:val="none" w:sz="0" w:space="0" w:color="auto"/>
        <w:right w:val="none" w:sz="0" w:space="0" w:color="auto"/>
      </w:divBdr>
    </w:div>
    <w:div w:id="477722928">
      <w:bodyDiv w:val="1"/>
      <w:marLeft w:val="0"/>
      <w:marRight w:val="0"/>
      <w:marTop w:val="0"/>
      <w:marBottom w:val="0"/>
      <w:divBdr>
        <w:top w:val="none" w:sz="0" w:space="0" w:color="auto"/>
        <w:left w:val="none" w:sz="0" w:space="0" w:color="auto"/>
        <w:bottom w:val="none" w:sz="0" w:space="0" w:color="auto"/>
        <w:right w:val="none" w:sz="0" w:space="0" w:color="auto"/>
      </w:divBdr>
    </w:div>
    <w:div w:id="538737878">
      <w:bodyDiv w:val="1"/>
      <w:marLeft w:val="0"/>
      <w:marRight w:val="0"/>
      <w:marTop w:val="0"/>
      <w:marBottom w:val="0"/>
      <w:divBdr>
        <w:top w:val="none" w:sz="0" w:space="0" w:color="auto"/>
        <w:left w:val="none" w:sz="0" w:space="0" w:color="auto"/>
        <w:bottom w:val="none" w:sz="0" w:space="0" w:color="auto"/>
        <w:right w:val="none" w:sz="0" w:space="0" w:color="auto"/>
      </w:divBdr>
      <w:divsChild>
        <w:div w:id="566300410">
          <w:marLeft w:val="0"/>
          <w:marRight w:val="0"/>
          <w:marTop w:val="0"/>
          <w:marBottom w:val="0"/>
          <w:divBdr>
            <w:top w:val="none" w:sz="0" w:space="0" w:color="auto"/>
            <w:left w:val="none" w:sz="0" w:space="0" w:color="auto"/>
            <w:bottom w:val="none" w:sz="0" w:space="0" w:color="auto"/>
            <w:right w:val="none" w:sz="0" w:space="0" w:color="auto"/>
          </w:divBdr>
        </w:div>
      </w:divsChild>
    </w:div>
    <w:div w:id="563638243">
      <w:bodyDiv w:val="1"/>
      <w:marLeft w:val="0"/>
      <w:marRight w:val="0"/>
      <w:marTop w:val="0"/>
      <w:marBottom w:val="0"/>
      <w:divBdr>
        <w:top w:val="none" w:sz="0" w:space="0" w:color="auto"/>
        <w:left w:val="none" w:sz="0" w:space="0" w:color="auto"/>
        <w:bottom w:val="none" w:sz="0" w:space="0" w:color="auto"/>
        <w:right w:val="none" w:sz="0" w:space="0" w:color="auto"/>
      </w:divBdr>
    </w:div>
    <w:div w:id="784037539">
      <w:bodyDiv w:val="1"/>
      <w:marLeft w:val="0"/>
      <w:marRight w:val="0"/>
      <w:marTop w:val="0"/>
      <w:marBottom w:val="0"/>
      <w:divBdr>
        <w:top w:val="none" w:sz="0" w:space="0" w:color="auto"/>
        <w:left w:val="none" w:sz="0" w:space="0" w:color="auto"/>
        <w:bottom w:val="none" w:sz="0" w:space="0" w:color="auto"/>
        <w:right w:val="none" w:sz="0" w:space="0" w:color="auto"/>
      </w:divBdr>
    </w:div>
    <w:div w:id="1025179881">
      <w:bodyDiv w:val="1"/>
      <w:marLeft w:val="0"/>
      <w:marRight w:val="0"/>
      <w:marTop w:val="0"/>
      <w:marBottom w:val="0"/>
      <w:divBdr>
        <w:top w:val="none" w:sz="0" w:space="0" w:color="auto"/>
        <w:left w:val="none" w:sz="0" w:space="0" w:color="auto"/>
        <w:bottom w:val="none" w:sz="0" w:space="0" w:color="auto"/>
        <w:right w:val="none" w:sz="0" w:space="0" w:color="auto"/>
      </w:divBdr>
      <w:divsChild>
        <w:div w:id="1666543402">
          <w:marLeft w:val="0"/>
          <w:marRight w:val="0"/>
          <w:marTop w:val="0"/>
          <w:marBottom w:val="0"/>
          <w:divBdr>
            <w:top w:val="none" w:sz="0" w:space="0" w:color="auto"/>
            <w:left w:val="none" w:sz="0" w:space="0" w:color="auto"/>
            <w:bottom w:val="none" w:sz="0" w:space="0" w:color="auto"/>
            <w:right w:val="none" w:sz="0" w:space="0" w:color="auto"/>
          </w:divBdr>
          <w:divsChild>
            <w:div w:id="1922400004">
              <w:marLeft w:val="0"/>
              <w:marRight w:val="0"/>
              <w:marTop w:val="0"/>
              <w:marBottom w:val="0"/>
              <w:divBdr>
                <w:top w:val="none" w:sz="0" w:space="0" w:color="auto"/>
                <w:left w:val="none" w:sz="0" w:space="0" w:color="auto"/>
                <w:bottom w:val="none" w:sz="0" w:space="0" w:color="auto"/>
                <w:right w:val="none" w:sz="0" w:space="0" w:color="auto"/>
              </w:divBdr>
              <w:divsChild>
                <w:div w:id="75085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393616">
      <w:bodyDiv w:val="1"/>
      <w:marLeft w:val="0"/>
      <w:marRight w:val="0"/>
      <w:marTop w:val="0"/>
      <w:marBottom w:val="0"/>
      <w:divBdr>
        <w:top w:val="none" w:sz="0" w:space="0" w:color="auto"/>
        <w:left w:val="none" w:sz="0" w:space="0" w:color="auto"/>
        <w:bottom w:val="none" w:sz="0" w:space="0" w:color="auto"/>
        <w:right w:val="none" w:sz="0" w:space="0" w:color="auto"/>
      </w:divBdr>
      <w:divsChild>
        <w:div w:id="1245608987">
          <w:marLeft w:val="0"/>
          <w:marRight w:val="0"/>
          <w:marTop w:val="0"/>
          <w:marBottom w:val="0"/>
          <w:divBdr>
            <w:top w:val="none" w:sz="0" w:space="0" w:color="auto"/>
            <w:left w:val="none" w:sz="0" w:space="0" w:color="auto"/>
            <w:bottom w:val="none" w:sz="0" w:space="0" w:color="auto"/>
            <w:right w:val="none" w:sz="0" w:space="0" w:color="auto"/>
          </w:divBdr>
        </w:div>
      </w:divsChild>
    </w:div>
    <w:div w:id="1118722670">
      <w:bodyDiv w:val="1"/>
      <w:marLeft w:val="0"/>
      <w:marRight w:val="0"/>
      <w:marTop w:val="0"/>
      <w:marBottom w:val="0"/>
      <w:divBdr>
        <w:top w:val="none" w:sz="0" w:space="0" w:color="auto"/>
        <w:left w:val="none" w:sz="0" w:space="0" w:color="auto"/>
        <w:bottom w:val="none" w:sz="0" w:space="0" w:color="auto"/>
        <w:right w:val="none" w:sz="0" w:space="0" w:color="auto"/>
      </w:divBdr>
      <w:divsChild>
        <w:div w:id="24330410">
          <w:marLeft w:val="0"/>
          <w:marRight w:val="0"/>
          <w:marTop w:val="0"/>
          <w:marBottom w:val="0"/>
          <w:divBdr>
            <w:top w:val="none" w:sz="0" w:space="0" w:color="auto"/>
            <w:left w:val="none" w:sz="0" w:space="0" w:color="auto"/>
            <w:bottom w:val="none" w:sz="0" w:space="0" w:color="auto"/>
            <w:right w:val="none" w:sz="0" w:space="0" w:color="auto"/>
          </w:divBdr>
        </w:div>
      </w:divsChild>
    </w:div>
    <w:div w:id="1184393022">
      <w:bodyDiv w:val="1"/>
      <w:marLeft w:val="0"/>
      <w:marRight w:val="0"/>
      <w:marTop w:val="0"/>
      <w:marBottom w:val="0"/>
      <w:divBdr>
        <w:top w:val="none" w:sz="0" w:space="0" w:color="auto"/>
        <w:left w:val="none" w:sz="0" w:space="0" w:color="auto"/>
        <w:bottom w:val="none" w:sz="0" w:space="0" w:color="auto"/>
        <w:right w:val="none" w:sz="0" w:space="0" w:color="auto"/>
      </w:divBdr>
    </w:div>
    <w:div w:id="1417634438">
      <w:bodyDiv w:val="1"/>
      <w:marLeft w:val="0"/>
      <w:marRight w:val="0"/>
      <w:marTop w:val="0"/>
      <w:marBottom w:val="0"/>
      <w:divBdr>
        <w:top w:val="none" w:sz="0" w:space="0" w:color="auto"/>
        <w:left w:val="none" w:sz="0" w:space="0" w:color="auto"/>
        <w:bottom w:val="none" w:sz="0" w:space="0" w:color="auto"/>
        <w:right w:val="none" w:sz="0" w:space="0" w:color="auto"/>
      </w:divBdr>
    </w:div>
    <w:div w:id="1470128441">
      <w:bodyDiv w:val="1"/>
      <w:marLeft w:val="0"/>
      <w:marRight w:val="0"/>
      <w:marTop w:val="0"/>
      <w:marBottom w:val="0"/>
      <w:divBdr>
        <w:top w:val="none" w:sz="0" w:space="0" w:color="auto"/>
        <w:left w:val="none" w:sz="0" w:space="0" w:color="auto"/>
        <w:bottom w:val="none" w:sz="0" w:space="0" w:color="auto"/>
        <w:right w:val="none" w:sz="0" w:space="0" w:color="auto"/>
      </w:divBdr>
    </w:div>
    <w:div w:id="1601141308">
      <w:bodyDiv w:val="1"/>
      <w:marLeft w:val="0"/>
      <w:marRight w:val="0"/>
      <w:marTop w:val="0"/>
      <w:marBottom w:val="0"/>
      <w:divBdr>
        <w:top w:val="none" w:sz="0" w:space="0" w:color="auto"/>
        <w:left w:val="none" w:sz="0" w:space="0" w:color="auto"/>
        <w:bottom w:val="none" w:sz="0" w:space="0" w:color="auto"/>
        <w:right w:val="none" w:sz="0" w:space="0" w:color="auto"/>
      </w:divBdr>
    </w:div>
    <w:div w:id="1935476638">
      <w:bodyDiv w:val="1"/>
      <w:marLeft w:val="0"/>
      <w:marRight w:val="0"/>
      <w:marTop w:val="0"/>
      <w:marBottom w:val="0"/>
      <w:divBdr>
        <w:top w:val="none" w:sz="0" w:space="0" w:color="auto"/>
        <w:left w:val="none" w:sz="0" w:space="0" w:color="auto"/>
        <w:bottom w:val="none" w:sz="0" w:space="0" w:color="auto"/>
        <w:right w:val="none" w:sz="0" w:space="0" w:color="auto"/>
      </w:divBdr>
      <w:divsChild>
        <w:div w:id="20645247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zx3t9/"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D9593B4-88BA-F14B-B5E5-B841ED238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31</Pages>
  <Words>9735</Words>
  <Characters>55492</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Elli</dc:creator>
  <cp:keywords/>
  <dc:description/>
  <cp:lastModifiedBy>Nora Harhen</cp:lastModifiedBy>
  <cp:revision>83</cp:revision>
  <dcterms:created xsi:type="dcterms:W3CDTF">2019-03-17T22:05:00Z</dcterms:created>
  <dcterms:modified xsi:type="dcterms:W3CDTF">2019-03-21T20:32:00Z</dcterms:modified>
</cp:coreProperties>
</file>